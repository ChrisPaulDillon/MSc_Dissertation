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5BE6D" w14:textId="77777777" w:rsidR="00C24C13" w:rsidRPr="00571443" w:rsidRDefault="00C24C13" w:rsidP="00C24C13"/>
    <w:tbl>
      <w:tblPr>
        <w:tblW w:w="5000" w:type="pct"/>
        <w:tblLook w:val="04A0" w:firstRow="1" w:lastRow="0" w:firstColumn="1" w:lastColumn="0" w:noHBand="0" w:noVBand="1"/>
      </w:tblPr>
      <w:tblGrid>
        <w:gridCol w:w="3495"/>
        <w:gridCol w:w="5531"/>
      </w:tblGrid>
      <w:tr w:rsidR="00C24C13" w:rsidRPr="00571443" w14:paraId="494B87E8" w14:textId="77777777" w:rsidTr="009F7A6F">
        <w:tc>
          <w:tcPr>
            <w:tcW w:w="1936" w:type="pct"/>
          </w:tcPr>
          <w:p w14:paraId="3277397C" w14:textId="77777777" w:rsidR="00C24C13" w:rsidRPr="00571443" w:rsidRDefault="00C24C13" w:rsidP="009F7A6F">
            <w:r>
              <w:rPr>
                <w:noProof/>
                <w:lang w:eastAsia="en-GB"/>
              </w:rPr>
              <w:drawing>
                <wp:inline distT="0" distB="0" distL="0" distR="0" wp14:anchorId="66DF9DAD" wp14:editId="2BB0DFCC">
                  <wp:extent cx="1630045" cy="922655"/>
                  <wp:effectExtent l="0" t="0" r="8255" b="0"/>
                  <wp:docPr id="1" name="Picture 1" descr="gcu 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u logo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045" cy="922655"/>
                          </a:xfrm>
                          <a:prstGeom prst="rect">
                            <a:avLst/>
                          </a:prstGeom>
                          <a:noFill/>
                          <a:ln>
                            <a:noFill/>
                          </a:ln>
                        </pic:spPr>
                      </pic:pic>
                    </a:graphicData>
                  </a:graphic>
                </wp:inline>
              </w:drawing>
            </w:r>
          </w:p>
        </w:tc>
        <w:tc>
          <w:tcPr>
            <w:tcW w:w="3064" w:type="pct"/>
          </w:tcPr>
          <w:p w14:paraId="22E51461" w14:textId="77777777" w:rsidR="00C24C13" w:rsidRPr="00571443" w:rsidRDefault="00C24C13" w:rsidP="009F7A6F">
            <w:pPr>
              <w:jc w:val="right"/>
            </w:pPr>
            <w:r>
              <w:rPr>
                <w:b/>
                <w:bCs/>
              </w:rPr>
              <w:t xml:space="preserve">MSc Dissertation proposal </w:t>
            </w:r>
          </w:p>
        </w:tc>
      </w:tr>
    </w:tbl>
    <w:p w14:paraId="71A9B1BC" w14:textId="77777777" w:rsidR="00C24C13" w:rsidRPr="00571443" w:rsidRDefault="00C24C13" w:rsidP="00C24C13">
      <w:pPr>
        <w:jc w:val="center"/>
      </w:pPr>
    </w:p>
    <w:p w14:paraId="16146D10" w14:textId="77777777" w:rsidR="00C24C13" w:rsidRPr="00571443" w:rsidRDefault="00C24C13" w:rsidP="00C24C13">
      <w:pPr>
        <w:rPr>
          <w:bCs/>
        </w:rPr>
      </w:pPr>
    </w:p>
    <w:p w14:paraId="28A8CAB7" w14:textId="77777777" w:rsidR="00C24C13" w:rsidRPr="00571443" w:rsidRDefault="00C24C13" w:rsidP="00C24C13">
      <w:pPr>
        <w:rPr>
          <w:bCs/>
        </w:rPr>
      </w:pPr>
    </w:p>
    <w:p w14:paraId="6E75A864" w14:textId="77777777" w:rsidR="00C24C13" w:rsidRPr="00571443" w:rsidRDefault="00C24C13" w:rsidP="00C24C13">
      <w:pPr>
        <w:rPr>
          <w:bCs/>
          <w:i/>
          <w:iCs/>
        </w:rPr>
      </w:pPr>
    </w:p>
    <w:tbl>
      <w:tblPr>
        <w:tblStyle w:val="TableGrid"/>
        <w:tblW w:w="9086" w:type="dxa"/>
        <w:tblLook w:val="04A0" w:firstRow="1" w:lastRow="0" w:firstColumn="1" w:lastColumn="0" w:noHBand="0" w:noVBand="1"/>
      </w:tblPr>
      <w:tblGrid>
        <w:gridCol w:w="3685"/>
        <w:gridCol w:w="5401"/>
      </w:tblGrid>
      <w:tr w:rsidR="00C24C13" w:rsidRPr="005E2C50" w14:paraId="00DEC548" w14:textId="77777777" w:rsidTr="009F7A6F">
        <w:trPr>
          <w:trHeight w:val="656"/>
        </w:trPr>
        <w:tc>
          <w:tcPr>
            <w:tcW w:w="3685" w:type="dxa"/>
          </w:tcPr>
          <w:p w14:paraId="32CA0355" w14:textId="77777777" w:rsidR="00C24C13" w:rsidRPr="005E2C50" w:rsidRDefault="00C24C13" w:rsidP="009F7A6F">
            <w:r w:rsidRPr="005E2C50">
              <w:rPr>
                <w:bCs/>
              </w:rPr>
              <w:t xml:space="preserve">MSc </w:t>
            </w:r>
            <w:r w:rsidRPr="005E2C50">
              <w:t>Programme</w:t>
            </w:r>
            <w:r>
              <w:t xml:space="preserve"> Name</w:t>
            </w:r>
            <w:r w:rsidRPr="005E2C50">
              <w:t>:</w:t>
            </w:r>
          </w:p>
        </w:tc>
        <w:tc>
          <w:tcPr>
            <w:tcW w:w="5401" w:type="dxa"/>
          </w:tcPr>
          <w:p w14:paraId="0AEEA93A" w14:textId="77777777" w:rsidR="00C24C13" w:rsidRPr="005E2C50" w:rsidRDefault="00C24C13" w:rsidP="009F7A6F">
            <w:pPr>
              <w:rPr>
                <w:bCs/>
              </w:rPr>
            </w:pPr>
            <w:r>
              <w:rPr>
                <w:bCs/>
              </w:rPr>
              <w:t>MSc Big Data Technologies</w:t>
            </w:r>
          </w:p>
        </w:tc>
      </w:tr>
      <w:tr w:rsidR="00C24C13" w:rsidRPr="005E2C50" w14:paraId="5A62BB51" w14:textId="77777777" w:rsidTr="009F7A6F">
        <w:trPr>
          <w:trHeight w:val="647"/>
        </w:trPr>
        <w:tc>
          <w:tcPr>
            <w:tcW w:w="3685" w:type="dxa"/>
          </w:tcPr>
          <w:p w14:paraId="7D42F8E6" w14:textId="77777777" w:rsidR="00C24C13" w:rsidRPr="005E2C50" w:rsidRDefault="00C24C13" w:rsidP="009F7A6F">
            <w:r w:rsidRPr="005E2C50">
              <w:t>Student Name:</w:t>
            </w:r>
          </w:p>
        </w:tc>
        <w:tc>
          <w:tcPr>
            <w:tcW w:w="5401" w:type="dxa"/>
          </w:tcPr>
          <w:p w14:paraId="0D539408" w14:textId="77777777" w:rsidR="00C24C13" w:rsidRPr="005E2C50" w:rsidRDefault="00C24C13" w:rsidP="009F7A6F">
            <w:r>
              <w:t>Christopher Dillon</w:t>
            </w:r>
          </w:p>
        </w:tc>
      </w:tr>
      <w:tr w:rsidR="00C24C13" w:rsidRPr="005E2C50" w14:paraId="1F5BED57" w14:textId="77777777" w:rsidTr="009F7A6F">
        <w:trPr>
          <w:trHeight w:val="683"/>
        </w:trPr>
        <w:tc>
          <w:tcPr>
            <w:tcW w:w="3685" w:type="dxa"/>
          </w:tcPr>
          <w:p w14:paraId="18B8E60C" w14:textId="77777777" w:rsidR="00C24C13" w:rsidRPr="005E2C50" w:rsidRDefault="00C24C13" w:rsidP="009F7A6F">
            <w:r w:rsidRPr="005E2C50">
              <w:t>Student Matriculation Number:</w:t>
            </w:r>
          </w:p>
        </w:tc>
        <w:tc>
          <w:tcPr>
            <w:tcW w:w="5401" w:type="dxa"/>
          </w:tcPr>
          <w:p w14:paraId="085E291D" w14:textId="77777777" w:rsidR="00C24C13" w:rsidRPr="005E2C50" w:rsidRDefault="00C24C13" w:rsidP="009F7A6F">
            <w:r>
              <w:t>S1514278</w:t>
            </w:r>
          </w:p>
        </w:tc>
      </w:tr>
      <w:tr w:rsidR="00C24C13" w:rsidRPr="005E2C50" w14:paraId="6F20EEB8" w14:textId="77777777" w:rsidTr="009F7A6F">
        <w:trPr>
          <w:trHeight w:val="710"/>
        </w:trPr>
        <w:tc>
          <w:tcPr>
            <w:tcW w:w="3685" w:type="dxa"/>
          </w:tcPr>
          <w:p w14:paraId="24ACF81A" w14:textId="77777777" w:rsidR="00C24C13" w:rsidRPr="005E2C50" w:rsidRDefault="00C24C13" w:rsidP="009F7A6F">
            <w:r w:rsidRPr="005E2C50">
              <w:rPr>
                <w:bCs/>
              </w:rPr>
              <w:t xml:space="preserve">Title of the </w:t>
            </w:r>
            <w:r>
              <w:rPr>
                <w:bCs/>
              </w:rPr>
              <w:t>proposal</w:t>
            </w:r>
            <w:r w:rsidRPr="005E2C50">
              <w:rPr>
                <w:bCs/>
              </w:rPr>
              <w:t>:</w:t>
            </w:r>
          </w:p>
        </w:tc>
        <w:tc>
          <w:tcPr>
            <w:tcW w:w="5401" w:type="dxa"/>
          </w:tcPr>
          <w:p w14:paraId="1AB6BA97" w14:textId="7F6B53F2" w:rsidR="00C24C13" w:rsidRPr="005E2C50" w:rsidRDefault="00276BD8" w:rsidP="009F7A6F">
            <w:pPr>
              <w:rPr>
                <w:bCs/>
              </w:rPr>
            </w:pPr>
            <w:r>
              <w:rPr>
                <w:bCs/>
              </w:rPr>
              <w:t xml:space="preserve">Development of a Secure Raspberry Pi Based </w:t>
            </w:r>
            <w:r w:rsidR="00DD703D">
              <w:rPr>
                <w:bCs/>
              </w:rPr>
              <w:t xml:space="preserve">Home </w:t>
            </w:r>
            <w:r>
              <w:rPr>
                <w:bCs/>
              </w:rPr>
              <w:t>Surveillance System</w:t>
            </w:r>
          </w:p>
        </w:tc>
      </w:tr>
      <w:tr w:rsidR="00C24C13" w:rsidRPr="005E2C50" w14:paraId="7B3BF9B5" w14:textId="77777777" w:rsidTr="009F7A6F">
        <w:trPr>
          <w:trHeight w:val="710"/>
        </w:trPr>
        <w:tc>
          <w:tcPr>
            <w:tcW w:w="3685" w:type="dxa"/>
          </w:tcPr>
          <w:p w14:paraId="5D730E11" w14:textId="77777777" w:rsidR="00C24C13" w:rsidRPr="005E2C50" w:rsidRDefault="00C24C13" w:rsidP="009F7A6F">
            <w:pPr>
              <w:rPr>
                <w:bCs/>
              </w:rPr>
            </w:pPr>
            <w:r>
              <w:rPr>
                <w:bCs/>
              </w:rPr>
              <w:t>Dates submitted:</w:t>
            </w:r>
            <w:r>
              <w:rPr>
                <w:bCs/>
              </w:rPr>
              <w:br/>
              <w:t>[Please keep all dates of submissions and revised proposal submissions]</w:t>
            </w:r>
          </w:p>
        </w:tc>
        <w:tc>
          <w:tcPr>
            <w:tcW w:w="5401" w:type="dxa"/>
          </w:tcPr>
          <w:p w14:paraId="21EF7A85" w14:textId="2716790E" w:rsidR="00C24C13" w:rsidRPr="005E2C50" w:rsidRDefault="00F0703C" w:rsidP="009F7A6F">
            <w:pPr>
              <w:rPr>
                <w:bCs/>
              </w:rPr>
            </w:pPr>
            <w:r>
              <w:rPr>
                <w:bCs/>
              </w:rPr>
              <w:t>10/06/2019</w:t>
            </w:r>
            <w:r w:rsidR="00226F4A">
              <w:rPr>
                <w:bCs/>
              </w:rPr>
              <w:t>, Revised 14/06/2019</w:t>
            </w:r>
            <w:r w:rsidR="00FB3707">
              <w:rPr>
                <w:bCs/>
              </w:rPr>
              <w:t>, Final Revision 17/06/2019</w:t>
            </w:r>
          </w:p>
        </w:tc>
      </w:tr>
      <w:tr w:rsidR="00C24C13" w:rsidRPr="005E2C50" w14:paraId="0DB03675" w14:textId="77777777" w:rsidTr="009F7A6F">
        <w:trPr>
          <w:trHeight w:val="782"/>
        </w:trPr>
        <w:tc>
          <w:tcPr>
            <w:tcW w:w="3685" w:type="dxa"/>
          </w:tcPr>
          <w:p w14:paraId="46E79A33" w14:textId="77777777" w:rsidR="00C24C13" w:rsidRPr="005E2C50" w:rsidRDefault="00C24C13" w:rsidP="009F7A6F">
            <w:r w:rsidRPr="005E2C50">
              <w:t xml:space="preserve">Member(s) of academic staff </w:t>
            </w:r>
            <w:r>
              <w:t xml:space="preserve">that proposal has been </w:t>
            </w:r>
            <w:r w:rsidRPr="005E2C50">
              <w:t>discussed with</w:t>
            </w:r>
            <w:r>
              <w:t>:</w:t>
            </w:r>
          </w:p>
        </w:tc>
        <w:tc>
          <w:tcPr>
            <w:tcW w:w="5401" w:type="dxa"/>
          </w:tcPr>
          <w:p w14:paraId="3E1383B3" w14:textId="77777777" w:rsidR="00C24C13" w:rsidRPr="00F0703C" w:rsidRDefault="00F0703C" w:rsidP="009F7A6F">
            <w:r w:rsidRPr="00F0703C">
              <w:t>Dr Anna Lito Michala</w:t>
            </w:r>
          </w:p>
        </w:tc>
      </w:tr>
      <w:tr w:rsidR="00C24C13" w:rsidRPr="005E2C50" w14:paraId="5941EAA4" w14:textId="77777777" w:rsidTr="009F7A6F">
        <w:trPr>
          <w:trHeight w:val="728"/>
        </w:trPr>
        <w:tc>
          <w:tcPr>
            <w:tcW w:w="3685" w:type="dxa"/>
          </w:tcPr>
          <w:p w14:paraId="3C25E478" w14:textId="77777777" w:rsidR="00C24C13" w:rsidRPr="005E2C50" w:rsidRDefault="00C24C13" w:rsidP="009F7A6F">
            <w:r>
              <w:t>Agreed Supervisor Name:</w:t>
            </w:r>
          </w:p>
        </w:tc>
        <w:tc>
          <w:tcPr>
            <w:tcW w:w="5401" w:type="dxa"/>
          </w:tcPr>
          <w:p w14:paraId="14BAB1C1" w14:textId="77777777" w:rsidR="00C24C13" w:rsidRPr="00F0703C" w:rsidRDefault="00F0703C" w:rsidP="009F7A6F">
            <w:r w:rsidRPr="00F0703C">
              <w:t>Dr Anna Lito Michala</w:t>
            </w:r>
          </w:p>
        </w:tc>
      </w:tr>
      <w:tr w:rsidR="00C24C13" w:rsidRPr="005E2C50" w14:paraId="5401AD47" w14:textId="77777777" w:rsidTr="009F7A6F">
        <w:trPr>
          <w:trHeight w:val="584"/>
        </w:trPr>
        <w:tc>
          <w:tcPr>
            <w:tcW w:w="9086" w:type="dxa"/>
            <w:gridSpan w:val="2"/>
          </w:tcPr>
          <w:p w14:paraId="50D371E4" w14:textId="77777777" w:rsidR="00C24C13" w:rsidRPr="000D2E77" w:rsidRDefault="00C24C13" w:rsidP="009F7A6F">
            <w:pPr>
              <w:rPr>
                <w:rFonts w:ascii="Calibri" w:hAnsi="Calibri"/>
              </w:rPr>
            </w:pPr>
            <w:r w:rsidRPr="000D2E77">
              <w:rPr>
                <w:rFonts w:ascii="Calibri" w:hAnsi="Calibri"/>
                <w:iCs/>
              </w:rPr>
              <w:t>This p</w:t>
            </w:r>
            <w:r>
              <w:rPr>
                <w:rFonts w:ascii="Calibri" w:hAnsi="Calibri"/>
                <w:iCs/>
              </w:rPr>
              <w:t>roposal</w:t>
            </w:r>
            <w:r w:rsidRPr="000D2E77">
              <w:rPr>
                <w:rFonts w:ascii="Calibri" w:hAnsi="Calibri"/>
                <w:iCs/>
              </w:rPr>
              <w:t xml:space="preserve"> is my own original work and has not been submitted elsewhere in fulfilment of the requirements of this or any other award.</w:t>
            </w:r>
            <w:r w:rsidRPr="000D2E77">
              <w:rPr>
                <w:rFonts w:ascii="Calibri" w:hAnsi="Calibri"/>
              </w:rPr>
              <w:t xml:space="preserve"> </w:t>
            </w:r>
          </w:p>
          <w:p w14:paraId="5AC50946" w14:textId="77777777" w:rsidR="00C24C13" w:rsidRPr="005E2C50" w:rsidRDefault="00C24C13" w:rsidP="009F7A6F"/>
        </w:tc>
      </w:tr>
      <w:tr w:rsidR="00C24C13" w:rsidRPr="005E2C50" w14:paraId="5F439ECA" w14:textId="77777777" w:rsidTr="009F7A6F">
        <w:trPr>
          <w:trHeight w:val="1025"/>
        </w:trPr>
        <w:tc>
          <w:tcPr>
            <w:tcW w:w="3685" w:type="dxa"/>
          </w:tcPr>
          <w:p w14:paraId="5F615761" w14:textId="77777777" w:rsidR="00C24C13" w:rsidRPr="00571443" w:rsidRDefault="00C24C13" w:rsidP="009F7A6F">
            <w:pPr>
              <w:tabs>
                <w:tab w:val="left" w:pos="6348"/>
              </w:tabs>
              <w:rPr>
                <w:bCs/>
              </w:rPr>
            </w:pPr>
            <w:r w:rsidRPr="00571443">
              <w:rPr>
                <w:bCs/>
              </w:rPr>
              <w:t>Student Signature</w:t>
            </w:r>
            <w:r>
              <w:rPr>
                <w:bCs/>
              </w:rPr>
              <w:t>:</w:t>
            </w:r>
            <w:r w:rsidRPr="00571443">
              <w:rPr>
                <w:bCs/>
              </w:rPr>
              <w:t xml:space="preserve"> </w:t>
            </w:r>
          </w:p>
          <w:p w14:paraId="3462153B" w14:textId="77777777" w:rsidR="00C24C13" w:rsidRDefault="00C24C13" w:rsidP="009F7A6F"/>
        </w:tc>
        <w:tc>
          <w:tcPr>
            <w:tcW w:w="5401" w:type="dxa"/>
          </w:tcPr>
          <w:p w14:paraId="31D54EFA" w14:textId="77777777" w:rsidR="00C24C13" w:rsidRPr="005E2C50" w:rsidRDefault="00C24C13" w:rsidP="009F7A6F">
            <w:r>
              <w:t>Christopher Dillon</w:t>
            </w:r>
          </w:p>
        </w:tc>
      </w:tr>
    </w:tbl>
    <w:p w14:paraId="402FA0A5" w14:textId="77777777" w:rsidR="00C24C13" w:rsidRDefault="00C24C13" w:rsidP="00C24C13">
      <w:pPr>
        <w:rPr>
          <w:bCs/>
        </w:rPr>
      </w:pPr>
    </w:p>
    <w:p w14:paraId="7E32BE0B" w14:textId="77777777" w:rsidR="00C24C13" w:rsidRDefault="00C24C13" w:rsidP="00C24C13">
      <w:pPr>
        <w:rPr>
          <w:bCs/>
        </w:rPr>
      </w:pPr>
    </w:p>
    <w:p w14:paraId="7BB19F9B" w14:textId="77777777" w:rsidR="00C24C13" w:rsidRPr="00373DCF" w:rsidRDefault="00C24C13" w:rsidP="00C24C13">
      <w:pPr>
        <w:rPr>
          <w:bCs/>
        </w:rPr>
      </w:pPr>
    </w:p>
    <w:p w14:paraId="68450800" w14:textId="77777777" w:rsidR="00C24C13" w:rsidRPr="00571443" w:rsidRDefault="00C24C13" w:rsidP="00C24C13"/>
    <w:p w14:paraId="3B50CA3B" w14:textId="77777777" w:rsidR="00C24C13" w:rsidRDefault="00C24C13" w:rsidP="00C24C13"/>
    <w:p w14:paraId="256B184B" w14:textId="77777777" w:rsidR="00C24C13" w:rsidRDefault="00C24C13" w:rsidP="00C24C13"/>
    <w:p w14:paraId="188FCD70" w14:textId="77777777" w:rsidR="00C24C13" w:rsidRDefault="00C24C13" w:rsidP="00C24C13"/>
    <w:p w14:paraId="5FC91382" w14:textId="77777777" w:rsidR="00C24C13" w:rsidRDefault="00C24C13" w:rsidP="00C24C13">
      <w:pPr>
        <w:jc w:val="left"/>
      </w:pPr>
      <w:r>
        <w:br w:type="page"/>
      </w:r>
    </w:p>
    <w:sdt>
      <w:sdtPr>
        <w:rPr>
          <w:rFonts w:ascii="Times New Roman" w:eastAsiaTheme="minorHAnsi" w:hAnsi="Times New Roman" w:cstheme="minorBidi"/>
          <w:color w:val="auto"/>
          <w:sz w:val="24"/>
          <w:szCs w:val="24"/>
          <w:lang w:val="en-GB"/>
        </w:rPr>
        <w:id w:val="-2083511970"/>
        <w:docPartObj>
          <w:docPartGallery w:val="Table of Contents"/>
          <w:docPartUnique/>
        </w:docPartObj>
      </w:sdtPr>
      <w:sdtEndPr>
        <w:rPr>
          <w:b/>
          <w:bCs/>
          <w:noProof/>
        </w:rPr>
      </w:sdtEndPr>
      <w:sdtContent>
        <w:p w14:paraId="3FFE498E" w14:textId="77777777" w:rsidR="00C24C13" w:rsidRPr="00276BD8" w:rsidRDefault="00C24C13">
          <w:pPr>
            <w:pStyle w:val="TOCHeading"/>
            <w:rPr>
              <w:rFonts w:ascii="Times New Roman" w:hAnsi="Times New Roman" w:cs="Times New Roman"/>
              <w:color w:val="auto"/>
            </w:rPr>
          </w:pPr>
          <w:r w:rsidRPr="00276BD8">
            <w:rPr>
              <w:rFonts w:ascii="Times New Roman" w:hAnsi="Times New Roman" w:cs="Times New Roman"/>
              <w:color w:val="auto"/>
            </w:rPr>
            <w:t>Table of Contents</w:t>
          </w:r>
        </w:p>
        <w:p w14:paraId="641A3D8C" w14:textId="4EF692DA" w:rsidR="00FB3707" w:rsidRDefault="00C24C13">
          <w:pPr>
            <w:pStyle w:val="TOC1"/>
            <w:tabs>
              <w:tab w:val="right" w:leader="dot" w:pos="9016"/>
            </w:tabs>
            <w:rPr>
              <w:ins w:id="0" w:author="Setup" w:date="2019-06-17T14:20:00Z"/>
              <w:rFonts w:asciiTheme="minorHAnsi" w:eastAsiaTheme="minorEastAsia" w:hAnsiTheme="minorHAnsi"/>
              <w:noProof/>
              <w:sz w:val="22"/>
              <w:szCs w:val="22"/>
              <w:lang w:eastAsia="en-GB"/>
            </w:rPr>
          </w:pPr>
          <w:r>
            <w:fldChar w:fldCharType="begin"/>
          </w:r>
          <w:r>
            <w:instrText xml:space="preserve"> TOC \o "1-3" \h \z \u </w:instrText>
          </w:r>
          <w:r>
            <w:fldChar w:fldCharType="separate"/>
          </w:r>
          <w:ins w:id="1" w:author="Setup" w:date="2019-06-17T14:20:00Z">
            <w:r w:rsidR="00FB3707" w:rsidRPr="003C6E15">
              <w:rPr>
                <w:rStyle w:val="Hyperlink"/>
                <w:noProof/>
              </w:rPr>
              <w:fldChar w:fldCharType="begin"/>
            </w:r>
            <w:r w:rsidR="00FB3707" w:rsidRPr="003C6E15">
              <w:rPr>
                <w:rStyle w:val="Hyperlink"/>
                <w:noProof/>
              </w:rPr>
              <w:instrText xml:space="preserve"> </w:instrText>
            </w:r>
            <w:r w:rsidR="00FB3707">
              <w:rPr>
                <w:noProof/>
              </w:rPr>
              <w:instrText>HYPERLINK \l "_Toc11673643"</w:instrText>
            </w:r>
            <w:r w:rsidR="00FB3707" w:rsidRPr="003C6E15">
              <w:rPr>
                <w:rStyle w:val="Hyperlink"/>
                <w:noProof/>
              </w:rPr>
              <w:instrText xml:space="preserve"> </w:instrText>
            </w:r>
            <w:r w:rsidR="00FB3707" w:rsidRPr="003C6E15">
              <w:rPr>
                <w:rStyle w:val="Hyperlink"/>
                <w:noProof/>
              </w:rPr>
              <w:fldChar w:fldCharType="separate"/>
            </w:r>
            <w:r w:rsidR="00FB3707" w:rsidRPr="003C6E15">
              <w:rPr>
                <w:rStyle w:val="Hyperlink"/>
                <w:noProof/>
              </w:rPr>
              <w:t>1.0 Introduction</w:t>
            </w:r>
            <w:r w:rsidR="00FB3707">
              <w:rPr>
                <w:noProof/>
                <w:webHidden/>
              </w:rPr>
              <w:tab/>
            </w:r>
            <w:r w:rsidR="00FB3707">
              <w:rPr>
                <w:noProof/>
                <w:webHidden/>
              </w:rPr>
              <w:fldChar w:fldCharType="begin"/>
            </w:r>
            <w:r w:rsidR="00FB3707">
              <w:rPr>
                <w:noProof/>
                <w:webHidden/>
              </w:rPr>
              <w:instrText xml:space="preserve"> PAGEREF _Toc11673643 \h </w:instrText>
            </w:r>
          </w:ins>
          <w:r w:rsidR="00FB3707">
            <w:rPr>
              <w:noProof/>
              <w:webHidden/>
            </w:rPr>
          </w:r>
          <w:r w:rsidR="00FB3707">
            <w:rPr>
              <w:noProof/>
              <w:webHidden/>
            </w:rPr>
            <w:fldChar w:fldCharType="separate"/>
          </w:r>
          <w:ins w:id="2" w:author="Setup" w:date="2019-06-17T14:20:00Z">
            <w:r w:rsidR="00FB3707">
              <w:rPr>
                <w:noProof/>
                <w:webHidden/>
              </w:rPr>
              <w:t>3</w:t>
            </w:r>
            <w:r w:rsidR="00FB3707">
              <w:rPr>
                <w:noProof/>
                <w:webHidden/>
              </w:rPr>
              <w:fldChar w:fldCharType="end"/>
            </w:r>
            <w:r w:rsidR="00FB3707" w:rsidRPr="003C6E15">
              <w:rPr>
                <w:rStyle w:val="Hyperlink"/>
                <w:noProof/>
              </w:rPr>
              <w:fldChar w:fldCharType="end"/>
            </w:r>
          </w:ins>
        </w:p>
        <w:p w14:paraId="5DB80869" w14:textId="4FDC87EB" w:rsidR="00FB3707" w:rsidRDefault="00FB3707">
          <w:pPr>
            <w:pStyle w:val="TOC2"/>
            <w:tabs>
              <w:tab w:val="right" w:leader="dot" w:pos="9016"/>
            </w:tabs>
            <w:rPr>
              <w:ins w:id="3" w:author="Setup" w:date="2019-06-17T14:20:00Z"/>
              <w:rFonts w:asciiTheme="minorHAnsi" w:eastAsiaTheme="minorEastAsia" w:hAnsiTheme="minorHAnsi"/>
              <w:noProof/>
              <w:sz w:val="22"/>
              <w:szCs w:val="22"/>
              <w:lang w:eastAsia="en-GB"/>
            </w:rPr>
          </w:pPr>
          <w:ins w:id="4"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"_Toc11673644"</w:instrText>
            </w:r>
            <w:r w:rsidRPr="003C6E15">
              <w:rPr>
                <w:rStyle w:val="Hyperlink"/>
                <w:noProof/>
              </w:rPr>
              <w:instrText xml:space="preserve"> </w:instrText>
            </w:r>
            <w:r w:rsidRPr="003C6E15">
              <w:rPr>
                <w:rStyle w:val="Hyperlink"/>
                <w:noProof/>
              </w:rPr>
              <w:fldChar w:fldCharType="separate"/>
            </w:r>
            <w:r w:rsidRPr="003C6E15">
              <w:rPr>
                <w:rStyle w:val="Hyperlink"/>
                <w:noProof/>
              </w:rPr>
              <w:t>1.1 Background</w:t>
            </w:r>
            <w:r>
              <w:rPr>
                <w:noProof/>
                <w:webHidden/>
              </w:rPr>
              <w:tab/>
            </w:r>
            <w:r>
              <w:rPr>
                <w:noProof/>
                <w:webHidden/>
              </w:rPr>
              <w:fldChar w:fldCharType="begin"/>
            </w:r>
            <w:r>
              <w:rPr>
                <w:noProof/>
                <w:webHidden/>
              </w:rPr>
              <w:instrText xml:space="preserve"> PAGEREF _Toc11673644 \h </w:instrText>
            </w:r>
          </w:ins>
          <w:r>
            <w:rPr>
              <w:noProof/>
              <w:webHidden/>
            </w:rPr>
          </w:r>
          <w:r>
            <w:rPr>
              <w:noProof/>
              <w:webHidden/>
            </w:rPr>
            <w:fldChar w:fldCharType="separate"/>
          </w:r>
          <w:ins w:id="5" w:author="Setup" w:date="2019-06-17T14:20:00Z">
            <w:r>
              <w:rPr>
                <w:noProof/>
                <w:webHidden/>
              </w:rPr>
              <w:t>3</w:t>
            </w:r>
            <w:r>
              <w:rPr>
                <w:noProof/>
                <w:webHidden/>
              </w:rPr>
              <w:fldChar w:fldCharType="end"/>
            </w:r>
            <w:r w:rsidRPr="003C6E15">
              <w:rPr>
                <w:rStyle w:val="Hyperlink"/>
                <w:noProof/>
              </w:rPr>
              <w:fldChar w:fldCharType="end"/>
            </w:r>
          </w:ins>
        </w:p>
        <w:p w14:paraId="78279B34" w14:textId="0C8B217C" w:rsidR="00FB3707" w:rsidRDefault="00FB3707">
          <w:pPr>
            <w:pStyle w:val="TOC2"/>
            <w:tabs>
              <w:tab w:val="right" w:leader="dot" w:pos="9016"/>
            </w:tabs>
            <w:rPr>
              <w:ins w:id="6" w:author="Setup" w:date="2019-06-17T14:20:00Z"/>
              <w:rFonts w:asciiTheme="minorHAnsi" w:eastAsiaTheme="minorEastAsia" w:hAnsiTheme="minorHAnsi"/>
              <w:noProof/>
              <w:sz w:val="22"/>
              <w:szCs w:val="22"/>
              <w:lang w:eastAsia="en-GB"/>
            </w:rPr>
          </w:pPr>
          <w:ins w:id="7"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"_Toc11673645"</w:instrText>
            </w:r>
            <w:r w:rsidRPr="003C6E15">
              <w:rPr>
                <w:rStyle w:val="Hyperlink"/>
                <w:noProof/>
              </w:rPr>
              <w:instrText xml:space="preserve"> </w:instrText>
            </w:r>
            <w:r w:rsidRPr="003C6E15">
              <w:rPr>
                <w:rStyle w:val="Hyperlink"/>
                <w:noProof/>
              </w:rPr>
              <w:fldChar w:fldCharType="separate"/>
            </w:r>
            <w:r w:rsidRPr="003C6E15">
              <w:rPr>
                <w:rStyle w:val="Hyperlink"/>
                <w:noProof/>
              </w:rPr>
              <w:t>1.2 Problem Description</w:t>
            </w:r>
            <w:r>
              <w:rPr>
                <w:noProof/>
                <w:webHidden/>
              </w:rPr>
              <w:tab/>
            </w:r>
            <w:r>
              <w:rPr>
                <w:noProof/>
                <w:webHidden/>
              </w:rPr>
              <w:fldChar w:fldCharType="begin"/>
            </w:r>
            <w:r>
              <w:rPr>
                <w:noProof/>
                <w:webHidden/>
              </w:rPr>
              <w:instrText xml:space="preserve"> PAGEREF _Toc11673645 \h </w:instrText>
            </w:r>
          </w:ins>
          <w:r>
            <w:rPr>
              <w:noProof/>
              <w:webHidden/>
            </w:rPr>
          </w:r>
          <w:r>
            <w:rPr>
              <w:noProof/>
              <w:webHidden/>
            </w:rPr>
            <w:fldChar w:fldCharType="separate"/>
          </w:r>
          <w:ins w:id="8" w:author="Setup" w:date="2019-06-17T14:20:00Z">
            <w:r>
              <w:rPr>
                <w:noProof/>
                <w:webHidden/>
              </w:rPr>
              <w:t>4</w:t>
            </w:r>
            <w:r>
              <w:rPr>
                <w:noProof/>
                <w:webHidden/>
              </w:rPr>
              <w:fldChar w:fldCharType="end"/>
            </w:r>
            <w:r w:rsidRPr="003C6E15">
              <w:rPr>
                <w:rStyle w:val="Hyperlink"/>
                <w:noProof/>
              </w:rPr>
              <w:fldChar w:fldCharType="end"/>
            </w:r>
          </w:ins>
        </w:p>
        <w:p w14:paraId="227A0BC9" w14:textId="3C3E6CC4" w:rsidR="00FB3707" w:rsidRDefault="00FB3707">
          <w:pPr>
            <w:pStyle w:val="TOC1"/>
            <w:tabs>
              <w:tab w:val="right" w:leader="dot" w:pos="9016"/>
            </w:tabs>
            <w:rPr>
              <w:ins w:id="9" w:author="Setup" w:date="2019-06-17T14:20:00Z"/>
              <w:rFonts w:asciiTheme="minorHAnsi" w:eastAsiaTheme="minorEastAsia" w:hAnsiTheme="minorHAnsi"/>
              <w:noProof/>
              <w:sz w:val="22"/>
              <w:szCs w:val="22"/>
              <w:lang w:eastAsia="en-GB"/>
            </w:rPr>
          </w:pPr>
          <w:ins w:id="10"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"_Toc11673646"</w:instrText>
            </w:r>
            <w:r w:rsidRPr="003C6E15">
              <w:rPr>
                <w:rStyle w:val="Hyperlink"/>
                <w:noProof/>
              </w:rPr>
              <w:instrText xml:space="preserve"> </w:instrText>
            </w:r>
            <w:r w:rsidRPr="003C6E15">
              <w:rPr>
                <w:rStyle w:val="Hyperlink"/>
                <w:noProof/>
              </w:rPr>
              <w:fldChar w:fldCharType="separate"/>
            </w:r>
            <w:r w:rsidRPr="003C6E15">
              <w:rPr>
                <w:rStyle w:val="Hyperlink"/>
                <w:noProof/>
              </w:rPr>
              <w:t>2.0 Project objectives</w:t>
            </w:r>
            <w:r>
              <w:rPr>
                <w:noProof/>
                <w:webHidden/>
              </w:rPr>
              <w:tab/>
            </w:r>
            <w:r>
              <w:rPr>
                <w:noProof/>
                <w:webHidden/>
              </w:rPr>
              <w:fldChar w:fldCharType="begin"/>
            </w:r>
            <w:r>
              <w:rPr>
                <w:noProof/>
                <w:webHidden/>
              </w:rPr>
              <w:instrText xml:space="preserve"> PAGEREF _Toc11673646 \h </w:instrText>
            </w:r>
          </w:ins>
          <w:r>
            <w:rPr>
              <w:noProof/>
              <w:webHidden/>
            </w:rPr>
          </w:r>
          <w:r>
            <w:rPr>
              <w:noProof/>
              <w:webHidden/>
            </w:rPr>
            <w:fldChar w:fldCharType="separate"/>
          </w:r>
          <w:ins w:id="11" w:author="Setup" w:date="2019-06-17T14:20:00Z">
            <w:r>
              <w:rPr>
                <w:noProof/>
                <w:webHidden/>
              </w:rPr>
              <w:t>5</w:t>
            </w:r>
            <w:r>
              <w:rPr>
                <w:noProof/>
                <w:webHidden/>
              </w:rPr>
              <w:fldChar w:fldCharType="end"/>
            </w:r>
            <w:r w:rsidRPr="003C6E15">
              <w:rPr>
                <w:rStyle w:val="Hyperlink"/>
                <w:noProof/>
              </w:rPr>
              <w:fldChar w:fldCharType="end"/>
            </w:r>
          </w:ins>
        </w:p>
        <w:p w14:paraId="3F22D518" w14:textId="390F79DF" w:rsidR="00FB3707" w:rsidRDefault="00FB3707">
          <w:pPr>
            <w:pStyle w:val="TOC2"/>
            <w:tabs>
              <w:tab w:val="right" w:leader="dot" w:pos="9016"/>
            </w:tabs>
            <w:rPr>
              <w:ins w:id="12" w:author="Setup" w:date="2019-06-17T14:20:00Z"/>
              <w:rFonts w:asciiTheme="minorHAnsi" w:eastAsiaTheme="minorEastAsia" w:hAnsiTheme="minorHAnsi"/>
              <w:noProof/>
              <w:sz w:val="22"/>
              <w:szCs w:val="22"/>
              <w:lang w:eastAsia="en-GB"/>
            </w:rPr>
          </w:pPr>
          <w:ins w:id="13"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"_Toc11673647"</w:instrText>
            </w:r>
            <w:r w:rsidRPr="003C6E15">
              <w:rPr>
                <w:rStyle w:val="Hyperlink"/>
                <w:noProof/>
              </w:rPr>
              <w:instrText xml:space="preserve"> </w:instrText>
            </w:r>
            <w:r w:rsidRPr="003C6E15">
              <w:rPr>
                <w:rStyle w:val="Hyperlink"/>
                <w:noProof/>
              </w:rPr>
              <w:fldChar w:fldCharType="separate"/>
            </w:r>
            <w:r w:rsidRPr="003C6E15">
              <w:rPr>
                <w:rStyle w:val="Hyperlink"/>
                <w:noProof/>
              </w:rPr>
              <w:t>2.1 Project aim &amp; objectives</w:t>
            </w:r>
            <w:r>
              <w:rPr>
                <w:noProof/>
                <w:webHidden/>
              </w:rPr>
              <w:tab/>
            </w:r>
            <w:r>
              <w:rPr>
                <w:noProof/>
                <w:webHidden/>
              </w:rPr>
              <w:fldChar w:fldCharType="begin"/>
            </w:r>
            <w:r>
              <w:rPr>
                <w:noProof/>
                <w:webHidden/>
              </w:rPr>
              <w:instrText xml:space="preserve"> PAGEREF _Toc11673647 \h </w:instrText>
            </w:r>
          </w:ins>
          <w:r>
            <w:rPr>
              <w:noProof/>
              <w:webHidden/>
            </w:rPr>
          </w:r>
          <w:r>
            <w:rPr>
              <w:noProof/>
              <w:webHidden/>
            </w:rPr>
            <w:fldChar w:fldCharType="separate"/>
          </w:r>
          <w:ins w:id="14" w:author="Setup" w:date="2019-06-17T14:20:00Z">
            <w:r>
              <w:rPr>
                <w:noProof/>
                <w:webHidden/>
              </w:rPr>
              <w:t>5</w:t>
            </w:r>
            <w:r>
              <w:rPr>
                <w:noProof/>
                <w:webHidden/>
              </w:rPr>
              <w:fldChar w:fldCharType="end"/>
            </w:r>
            <w:r w:rsidRPr="003C6E15">
              <w:rPr>
                <w:rStyle w:val="Hyperlink"/>
                <w:noProof/>
              </w:rPr>
              <w:fldChar w:fldCharType="end"/>
            </w:r>
          </w:ins>
        </w:p>
        <w:p w14:paraId="3655C09A" w14:textId="742D7B82" w:rsidR="00FB3707" w:rsidRDefault="00FB3707">
          <w:pPr>
            <w:pStyle w:val="TOC2"/>
            <w:tabs>
              <w:tab w:val="right" w:leader="dot" w:pos="9016"/>
            </w:tabs>
            <w:rPr>
              <w:ins w:id="15" w:author="Setup" w:date="2019-06-17T14:20:00Z"/>
              <w:rFonts w:asciiTheme="minorHAnsi" w:eastAsiaTheme="minorEastAsia" w:hAnsiTheme="minorHAnsi"/>
              <w:noProof/>
              <w:sz w:val="22"/>
              <w:szCs w:val="22"/>
              <w:lang w:eastAsia="en-GB"/>
            </w:rPr>
          </w:pPr>
          <w:ins w:id="16"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"_Toc11673648"</w:instrText>
            </w:r>
            <w:r w:rsidRPr="003C6E15">
              <w:rPr>
                <w:rStyle w:val="Hyperlink"/>
                <w:noProof/>
              </w:rPr>
              <w:instrText xml:space="preserve"> </w:instrText>
            </w:r>
            <w:r w:rsidRPr="003C6E15">
              <w:rPr>
                <w:rStyle w:val="Hyperlink"/>
                <w:noProof/>
              </w:rPr>
              <w:fldChar w:fldCharType="separate"/>
            </w:r>
            <w:r w:rsidRPr="003C6E15">
              <w:rPr>
                <w:rStyle w:val="Hyperlink"/>
                <w:noProof/>
              </w:rPr>
              <w:t>2.2 Project’s milestones and deliverables</w:t>
            </w:r>
            <w:r>
              <w:rPr>
                <w:noProof/>
                <w:webHidden/>
              </w:rPr>
              <w:tab/>
            </w:r>
            <w:r>
              <w:rPr>
                <w:noProof/>
                <w:webHidden/>
              </w:rPr>
              <w:fldChar w:fldCharType="begin"/>
            </w:r>
            <w:r>
              <w:rPr>
                <w:noProof/>
                <w:webHidden/>
              </w:rPr>
              <w:instrText xml:space="preserve"> PAGEREF _Toc11673648 \h </w:instrText>
            </w:r>
          </w:ins>
          <w:r>
            <w:rPr>
              <w:noProof/>
              <w:webHidden/>
            </w:rPr>
          </w:r>
          <w:r>
            <w:rPr>
              <w:noProof/>
              <w:webHidden/>
            </w:rPr>
            <w:fldChar w:fldCharType="separate"/>
          </w:r>
          <w:ins w:id="17" w:author="Setup" w:date="2019-06-17T14:20:00Z">
            <w:r>
              <w:rPr>
                <w:noProof/>
                <w:webHidden/>
              </w:rPr>
              <w:t>5</w:t>
            </w:r>
            <w:r>
              <w:rPr>
                <w:noProof/>
                <w:webHidden/>
              </w:rPr>
              <w:fldChar w:fldCharType="end"/>
            </w:r>
            <w:r w:rsidRPr="003C6E15">
              <w:rPr>
                <w:rStyle w:val="Hyperlink"/>
                <w:noProof/>
              </w:rPr>
              <w:fldChar w:fldCharType="end"/>
            </w:r>
          </w:ins>
        </w:p>
        <w:p w14:paraId="12CAA758" w14:textId="1642B0D6" w:rsidR="00FB3707" w:rsidRDefault="00FB3707">
          <w:pPr>
            <w:pStyle w:val="TOC1"/>
            <w:tabs>
              <w:tab w:val="right" w:leader="dot" w:pos="9016"/>
            </w:tabs>
            <w:rPr>
              <w:ins w:id="18" w:author="Setup" w:date="2019-06-17T14:20:00Z"/>
              <w:rFonts w:asciiTheme="minorHAnsi" w:eastAsiaTheme="minorEastAsia" w:hAnsiTheme="minorHAnsi"/>
              <w:noProof/>
              <w:sz w:val="22"/>
              <w:szCs w:val="22"/>
              <w:lang w:eastAsia="en-GB"/>
            </w:rPr>
          </w:pPr>
          <w:ins w:id="19"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"_Toc11673649"</w:instrText>
            </w:r>
            <w:r w:rsidRPr="003C6E15">
              <w:rPr>
                <w:rStyle w:val="Hyperlink"/>
                <w:noProof/>
              </w:rPr>
              <w:instrText xml:space="preserve"> </w:instrText>
            </w:r>
            <w:r w:rsidRPr="003C6E15">
              <w:rPr>
                <w:rStyle w:val="Hyperlink"/>
                <w:noProof/>
              </w:rPr>
              <w:fldChar w:fldCharType="separate"/>
            </w:r>
            <w:r w:rsidRPr="003C6E15">
              <w:rPr>
                <w:rStyle w:val="Hyperlink"/>
                <w:noProof/>
              </w:rPr>
              <w:t>3.0 Technical Method of Proposed Project</w:t>
            </w:r>
            <w:r>
              <w:rPr>
                <w:noProof/>
                <w:webHidden/>
              </w:rPr>
              <w:tab/>
            </w:r>
            <w:r>
              <w:rPr>
                <w:noProof/>
                <w:webHidden/>
              </w:rPr>
              <w:fldChar w:fldCharType="begin"/>
            </w:r>
            <w:r>
              <w:rPr>
                <w:noProof/>
                <w:webHidden/>
              </w:rPr>
              <w:instrText xml:space="preserve"> PAGEREF _Toc11673649 \h </w:instrText>
            </w:r>
          </w:ins>
          <w:r>
            <w:rPr>
              <w:noProof/>
              <w:webHidden/>
            </w:rPr>
          </w:r>
          <w:r>
            <w:rPr>
              <w:noProof/>
              <w:webHidden/>
            </w:rPr>
            <w:fldChar w:fldCharType="separate"/>
          </w:r>
          <w:ins w:id="20" w:author="Setup" w:date="2019-06-17T14:20:00Z">
            <w:r>
              <w:rPr>
                <w:noProof/>
                <w:webHidden/>
              </w:rPr>
              <w:t>6</w:t>
            </w:r>
            <w:r>
              <w:rPr>
                <w:noProof/>
                <w:webHidden/>
              </w:rPr>
              <w:fldChar w:fldCharType="end"/>
            </w:r>
            <w:r w:rsidRPr="003C6E15">
              <w:rPr>
                <w:rStyle w:val="Hyperlink"/>
                <w:noProof/>
              </w:rPr>
              <w:fldChar w:fldCharType="end"/>
            </w:r>
          </w:ins>
        </w:p>
        <w:p w14:paraId="038294D1" w14:textId="13E8A4C7" w:rsidR="00FB3707" w:rsidRDefault="00FB3707">
          <w:pPr>
            <w:pStyle w:val="TOC2"/>
            <w:tabs>
              <w:tab w:val="right" w:leader="dot" w:pos="9016"/>
            </w:tabs>
            <w:rPr>
              <w:ins w:id="21" w:author="Setup" w:date="2019-06-17T14:20:00Z"/>
              <w:rFonts w:asciiTheme="minorHAnsi" w:eastAsiaTheme="minorEastAsia" w:hAnsiTheme="minorHAnsi"/>
              <w:noProof/>
              <w:sz w:val="22"/>
              <w:szCs w:val="22"/>
              <w:lang w:eastAsia="en-GB"/>
            </w:rPr>
          </w:pPr>
          <w:ins w:id="22"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"_Toc11673650"</w:instrText>
            </w:r>
            <w:r w:rsidRPr="003C6E15">
              <w:rPr>
                <w:rStyle w:val="Hyperlink"/>
                <w:noProof/>
              </w:rPr>
              <w:instrText xml:space="preserve"> </w:instrText>
            </w:r>
            <w:r w:rsidRPr="003C6E15">
              <w:rPr>
                <w:rStyle w:val="Hyperlink"/>
                <w:noProof/>
              </w:rPr>
              <w:fldChar w:fldCharType="separate"/>
            </w:r>
            <w:r w:rsidRPr="003C6E15">
              <w:rPr>
                <w:rStyle w:val="Hyperlink"/>
                <w:noProof/>
              </w:rPr>
              <w:t>3.1 Proposed Software</w:t>
            </w:r>
            <w:r>
              <w:rPr>
                <w:noProof/>
                <w:webHidden/>
              </w:rPr>
              <w:tab/>
            </w:r>
            <w:r>
              <w:rPr>
                <w:noProof/>
                <w:webHidden/>
              </w:rPr>
              <w:fldChar w:fldCharType="begin"/>
            </w:r>
            <w:r>
              <w:rPr>
                <w:noProof/>
                <w:webHidden/>
              </w:rPr>
              <w:instrText xml:space="preserve"> PAGEREF _Toc11673650 \h </w:instrText>
            </w:r>
          </w:ins>
          <w:r>
            <w:rPr>
              <w:noProof/>
              <w:webHidden/>
            </w:rPr>
          </w:r>
          <w:r>
            <w:rPr>
              <w:noProof/>
              <w:webHidden/>
            </w:rPr>
            <w:fldChar w:fldCharType="separate"/>
          </w:r>
          <w:ins w:id="23" w:author="Setup" w:date="2019-06-17T14:20:00Z">
            <w:r>
              <w:rPr>
                <w:noProof/>
                <w:webHidden/>
              </w:rPr>
              <w:t>6</w:t>
            </w:r>
            <w:r>
              <w:rPr>
                <w:noProof/>
                <w:webHidden/>
              </w:rPr>
              <w:fldChar w:fldCharType="end"/>
            </w:r>
            <w:r w:rsidRPr="003C6E15">
              <w:rPr>
                <w:rStyle w:val="Hyperlink"/>
                <w:noProof/>
              </w:rPr>
              <w:fldChar w:fldCharType="end"/>
            </w:r>
          </w:ins>
        </w:p>
        <w:p w14:paraId="4393D218" w14:textId="4C71B076" w:rsidR="00FB3707" w:rsidRDefault="00FB3707">
          <w:pPr>
            <w:pStyle w:val="TOC3"/>
            <w:tabs>
              <w:tab w:val="right" w:leader="dot" w:pos="9016"/>
            </w:tabs>
            <w:rPr>
              <w:ins w:id="24" w:author="Setup" w:date="2019-06-17T14:20:00Z"/>
              <w:rFonts w:asciiTheme="minorHAnsi" w:eastAsiaTheme="minorEastAsia" w:hAnsiTheme="minorHAnsi"/>
              <w:noProof/>
              <w:sz w:val="22"/>
              <w:szCs w:val="22"/>
              <w:lang w:eastAsia="en-GB"/>
            </w:rPr>
          </w:pPr>
          <w:ins w:id="25"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"_Toc11673651"</w:instrText>
            </w:r>
            <w:r w:rsidRPr="003C6E15">
              <w:rPr>
                <w:rStyle w:val="Hyperlink"/>
                <w:noProof/>
              </w:rPr>
              <w:instrText xml:space="preserve"> </w:instrText>
            </w:r>
            <w:r w:rsidRPr="003C6E15">
              <w:rPr>
                <w:rStyle w:val="Hyperlink"/>
                <w:noProof/>
              </w:rPr>
              <w:fldChar w:fldCharType="separate"/>
            </w:r>
            <w:r w:rsidRPr="003C6E15">
              <w:rPr>
                <w:rStyle w:val="Hyperlink"/>
                <w:noProof/>
              </w:rPr>
              <w:t>3.1.1 Face Recognition Technology</w:t>
            </w:r>
            <w:r>
              <w:rPr>
                <w:noProof/>
                <w:webHidden/>
              </w:rPr>
              <w:tab/>
            </w:r>
            <w:r>
              <w:rPr>
                <w:noProof/>
                <w:webHidden/>
              </w:rPr>
              <w:fldChar w:fldCharType="begin"/>
            </w:r>
            <w:r>
              <w:rPr>
                <w:noProof/>
                <w:webHidden/>
              </w:rPr>
              <w:instrText xml:space="preserve"> PAGEREF _Toc11673651 \h </w:instrText>
            </w:r>
          </w:ins>
          <w:r>
            <w:rPr>
              <w:noProof/>
              <w:webHidden/>
            </w:rPr>
          </w:r>
          <w:r>
            <w:rPr>
              <w:noProof/>
              <w:webHidden/>
            </w:rPr>
            <w:fldChar w:fldCharType="separate"/>
          </w:r>
          <w:ins w:id="26" w:author="Setup" w:date="2019-06-17T14:20:00Z">
            <w:r>
              <w:rPr>
                <w:noProof/>
                <w:webHidden/>
              </w:rPr>
              <w:t>6</w:t>
            </w:r>
            <w:r>
              <w:rPr>
                <w:noProof/>
                <w:webHidden/>
              </w:rPr>
              <w:fldChar w:fldCharType="end"/>
            </w:r>
            <w:r w:rsidRPr="003C6E15">
              <w:rPr>
                <w:rStyle w:val="Hyperlink"/>
                <w:noProof/>
              </w:rPr>
              <w:fldChar w:fldCharType="end"/>
            </w:r>
          </w:ins>
        </w:p>
        <w:p w14:paraId="18EFB717" w14:textId="7D694881" w:rsidR="00FB3707" w:rsidRDefault="00FB3707">
          <w:pPr>
            <w:pStyle w:val="TOC3"/>
            <w:tabs>
              <w:tab w:val="right" w:leader="dot" w:pos="9016"/>
            </w:tabs>
            <w:rPr>
              <w:ins w:id="27" w:author="Setup" w:date="2019-06-17T14:20:00Z"/>
              <w:rFonts w:asciiTheme="minorHAnsi" w:eastAsiaTheme="minorEastAsia" w:hAnsiTheme="minorHAnsi"/>
              <w:noProof/>
              <w:sz w:val="22"/>
              <w:szCs w:val="22"/>
              <w:lang w:eastAsia="en-GB"/>
            </w:rPr>
          </w:pPr>
          <w:ins w:id="28"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"_Toc11673652"</w:instrText>
            </w:r>
            <w:r w:rsidRPr="003C6E15">
              <w:rPr>
                <w:rStyle w:val="Hyperlink"/>
                <w:noProof/>
              </w:rPr>
              <w:instrText xml:space="preserve"> </w:instrText>
            </w:r>
            <w:r w:rsidRPr="003C6E15">
              <w:rPr>
                <w:rStyle w:val="Hyperlink"/>
                <w:noProof/>
              </w:rPr>
              <w:fldChar w:fldCharType="separate"/>
            </w:r>
            <w:r w:rsidRPr="003C6E15">
              <w:rPr>
                <w:rStyle w:val="Hyperlink"/>
                <w:noProof/>
              </w:rPr>
              <w:t>3.1.2 Application Development</w:t>
            </w:r>
            <w:r>
              <w:rPr>
                <w:noProof/>
                <w:webHidden/>
              </w:rPr>
              <w:tab/>
            </w:r>
            <w:r>
              <w:rPr>
                <w:noProof/>
                <w:webHidden/>
              </w:rPr>
              <w:fldChar w:fldCharType="begin"/>
            </w:r>
            <w:r>
              <w:rPr>
                <w:noProof/>
                <w:webHidden/>
              </w:rPr>
              <w:instrText xml:space="preserve"> PAGEREF _Toc11673652 \h </w:instrText>
            </w:r>
          </w:ins>
          <w:r>
            <w:rPr>
              <w:noProof/>
              <w:webHidden/>
            </w:rPr>
          </w:r>
          <w:r>
            <w:rPr>
              <w:noProof/>
              <w:webHidden/>
            </w:rPr>
            <w:fldChar w:fldCharType="separate"/>
          </w:r>
          <w:ins w:id="29" w:author="Setup" w:date="2019-06-17T14:20:00Z">
            <w:r>
              <w:rPr>
                <w:noProof/>
                <w:webHidden/>
              </w:rPr>
              <w:t>6</w:t>
            </w:r>
            <w:r>
              <w:rPr>
                <w:noProof/>
                <w:webHidden/>
              </w:rPr>
              <w:fldChar w:fldCharType="end"/>
            </w:r>
            <w:r w:rsidRPr="003C6E15">
              <w:rPr>
                <w:rStyle w:val="Hyperlink"/>
                <w:noProof/>
              </w:rPr>
              <w:fldChar w:fldCharType="end"/>
            </w:r>
          </w:ins>
        </w:p>
        <w:p w14:paraId="3F4FB510" w14:textId="76632999" w:rsidR="00FB3707" w:rsidRDefault="00FB3707">
          <w:pPr>
            <w:pStyle w:val="TOC2"/>
            <w:tabs>
              <w:tab w:val="right" w:leader="dot" w:pos="9016"/>
            </w:tabs>
            <w:rPr>
              <w:ins w:id="30" w:author="Setup" w:date="2019-06-17T14:20:00Z"/>
              <w:rFonts w:asciiTheme="minorHAnsi" w:eastAsiaTheme="minorEastAsia" w:hAnsiTheme="minorHAnsi"/>
              <w:noProof/>
              <w:sz w:val="22"/>
              <w:szCs w:val="22"/>
              <w:lang w:eastAsia="en-GB"/>
            </w:rPr>
          </w:pPr>
          <w:ins w:id="31"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"_Toc11673653"</w:instrText>
            </w:r>
            <w:r w:rsidRPr="003C6E15">
              <w:rPr>
                <w:rStyle w:val="Hyperlink"/>
                <w:noProof/>
              </w:rPr>
              <w:instrText xml:space="preserve"> </w:instrText>
            </w:r>
            <w:r w:rsidRPr="003C6E15">
              <w:rPr>
                <w:rStyle w:val="Hyperlink"/>
                <w:noProof/>
              </w:rPr>
              <w:fldChar w:fldCharType="separate"/>
            </w:r>
            <w:r w:rsidRPr="003C6E15">
              <w:rPr>
                <w:rStyle w:val="Hyperlink"/>
                <w:noProof/>
              </w:rPr>
              <w:t>3.2 IoT Architecture</w:t>
            </w:r>
            <w:r>
              <w:rPr>
                <w:noProof/>
                <w:webHidden/>
              </w:rPr>
              <w:tab/>
            </w:r>
            <w:r>
              <w:rPr>
                <w:noProof/>
                <w:webHidden/>
              </w:rPr>
              <w:fldChar w:fldCharType="begin"/>
            </w:r>
            <w:r>
              <w:rPr>
                <w:noProof/>
                <w:webHidden/>
              </w:rPr>
              <w:instrText xml:space="preserve"> PAGEREF _Toc11673653 \h </w:instrText>
            </w:r>
          </w:ins>
          <w:r>
            <w:rPr>
              <w:noProof/>
              <w:webHidden/>
            </w:rPr>
          </w:r>
          <w:r>
            <w:rPr>
              <w:noProof/>
              <w:webHidden/>
            </w:rPr>
            <w:fldChar w:fldCharType="separate"/>
          </w:r>
          <w:ins w:id="32" w:author="Setup" w:date="2019-06-17T14:20:00Z">
            <w:r>
              <w:rPr>
                <w:noProof/>
                <w:webHidden/>
              </w:rPr>
              <w:t>6</w:t>
            </w:r>
            <w:r>
              <w:rPr>
                <w:noProof/>
                <w:webHidden/>
              </w:rPr>
              <w:fldChar w:fldCharType="end"/>
            </w:r>
            <w:r w:rsidRPr="003C6E15">
              <w:rPr>
                <w:rStyle w:val="Hyperlink"/>
                <w:noProof/>
              </w:rPr>
              <w:fldChar w:fldCharType="end"/>
            </w:r>
          </w:ins>
        </w:p>
        <w:p w14:paraId="6FE1FA21" w14:textId="072E57BF" w:rsidR="00FB3707" w:rsidRDefault="00FB3707">
          <w:pPr>
            <w:pStyle w:val="TOC3"/>
            <w:tabs>
              <w:tab w:val="right" w:leader="dot" w:pos="9016"/>
            </w:tabs>
            <w:rPr>
              <w:ins w:id="33" w:author="Setup" w:date="2019-06-17T14:20:00Z"/>
              <w:rFonts w:asciiTheme="minorHAnsi" w:eastAsiaTheme="minorEastAsia" w:hAnsiTheme="minorHAnsi"/>
              <w:noProof/>
              <w:sz w:val="22"/>
              <w:szCs w:val="22"/>
              <w:lang w:eastAsia="en-GB"/>
            </w:rPr>
          </w:pPr>
          <w:ins w:id="34"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"_Toc11673654"</w:instrText>
            </w:r>
            <w:r w:rsidRPr="003C6E15">
              <w:rPr>
                <w:rStyle w:val="Hyperlink"/>
                <w:noProof/>
              </w:rPr>
              <w:instrText xml:space="preserve"> </w:instrText>
            </w:r>
            <w:r w:rsidRPr="003C6E15">
              <w:rPr>
                <w:rStyle w:val="Hyperlink"/>
                <w:noProof/>
              </w:rPr>
              <w:fldChar w:fldCharType="separate"/>
            </w:r>
            <w:r w:rsidRPr="003C6E15">
              <w:rPr>
                <w:rStyle w:val="Hyperlink"/>
                <w:noProof/>
              </w:rPr>
              <w:t>3.2.1 Perception Layer</w:t>
            </w:r>
            <w:r>
              <w:rPr>
                <w:noProof/>
                <w:webHidden/>
              </w:rPr>
              <w:tab/>
            </w:r>
            <w:r>
              <w:rPr>
                <w:noProof/>
                <w:webHidden/>
              </w:rPr>
              <w:fldChar w:fldCharType="begin"/>
            </w:r>
            <w:r>
              <w:rPr>
                <w:noProof/>
                <w:webHidden/>
              </w:rPr>
              <w:instrText xml:space="preserve"> PAGEREF _Toc11673654 \h </w:instrText>
            </w:r>
          </w:ins>
          <w:r>
            <w:rPr>
              <w:noProof/>
              <w:webHidden/>
            </w:rPr>
          </w:r>
          <w:r>
            <w:rPr>
              <w:noProof/>
              <w:webHidden/>
            </w:rPr>
            <w:fldChar w:fldCharType="separate"/>
          </w:r>
          <w:ins w:id="35" w:author="Setup" w:date="2019-06-17T14:20:00Z">
            <w:r>
              <w:rPr>
                <w:noProof/>
                <w:webHidden/>
              </w:rPr>
              <w:t>6</w:t>
            </w:r>
            <w:r>
              <w:rPr>
                <w:noProof/>
                <w:webHidden/>
              </w:rPr>
              <w:fldChar w:fldCharType="end"/>
            </w:r>
            <w:r w:rsidRPr="003C6E15">
              <w:rPr>
                <w:rStyle w:val="Hyperlink"/>
                <w:noProof/>
              </w:rPr>
              <w:fldChar w:fldCharType="end"/>
            </w:r>
          </w:ins>
        </w:p>
        <w:p w14:paraId="4B45C397" w14:textId="4B41B7A8" w:rsidR="00FB3707" w:rsidRDefault="00FB3707">
          <w:pPr>
            <w:pStyle w:val="TOC3"/>
            <w:tabs>
              <w:tab w:val="right" w:leader="dot" w:pos="9016"/>
            </w:tabs>
            <w:rPr>
              <w:ins w:id="36" w:author="Setup" w:date="2019-06-17T14:20:00Z"/>
              <w:rFonts w:asciiTheme="minorHAnsi" w:eastAsiaTheme="minorEastAsia" w:hAnsiTheme="minorHAnsi"/>
              <w:noProof/>
              <w:sz w:val="22"/>
              <w:szCs w:val="22"/>
              <w:lang w:eastAsia="en-GB"/>
            </w:rPr>
          </w:pPr>
          <w:ins w:id="37"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"_Toc11673655"</w:instrText>
            </w:r>
            <w:r w:rsidRPr="003C6E15">
              <w:rPr>
                <w:rStyle w:val="Hyperlink"/>
                <w:noProof/>
              </w:rPr>
              <w:instrText xml:space="preserve"> </w:instrText>
            </w:r>
            <w:r w:rsidRPr="003C6E15">
              <w:rPr>
                <w:rStyle w:val="Hyperlink"/>
                <w:noProof/>
              </w:rPr>
              <w:fldChar w:fldCharType="separate"/>
            </w:r>
            <w:r w:rsidRPr="003C6E15">
              <w:rPr>
                <w:rStyle w:val="Hyperlink"/>
                <w:noProof/>
              </w:rPr>
              <w:t>3.2.2 Network Layer</w:t>
            </w:r>
            <w:r>
              <w:rPr>
                <w:noProof/>
                <w:webHidden/>
              </w:rPr>
              <w:tab/>
            </w:r>
            <w:r>
              <w:rPr>
                <w:noProof/>
                <w:webHidden/>
              </w:rPr>
              <w:fldChar w:fldCharType="begin"/>
            </w:r>
            <w:r>
              <w:rPr>
                <w:noProof/>
                <w:webHidden/>
              </w:rPr>
              <w:instrText xml:space="preserve"> PAGEREF _Toc11673655 \h </w:instrText>
            </w:r>
          </w:ins>
          <w:r>
            <w:rPr>
              <w:noProof/>
              <w:webHidden/>
            </w:rPr>
          </w:r>
          <w:r>
            <w:rPr>
              <w:noProof/>
              <w:webHidden/>
            </w:rPr>
            <w:fldChar w:fldCharType="separate"/>
          </w:r>
          <w:ins w:id="38" w:author="Setup" w:date="2019-06-17T14:20:00Z">
            <w:r>
              <w:rPr>
                <w:noProof/>
                <w:webHidden/>
              </w:rPr>
              <w:t>7</w:t>
            </w:r>
            <w:r>
              <w:rPr>
                <w:noProof/>
                <w:webHidden/>
              </w:rPr>
              <w:fldChar w:fldCharType="end"/>
            </w:r>
            <w:r w:rsidRPr="003C6E15">
              <w:rPr>
                <w:rStyle w:val="Hyperlink"/>
                <w:noProof/>
              </w:rPr>
              <w:fldChar w:fldCharType="end"/>
            </w:r>
          </w:ins>
        </w:p>
        <w:p w14:paraId="4E6D5E95" w14:textId="6A48272F" w:rsidR="00FB3707" w:rsidRDefault="00FB3707">
          <w:pPr>
            <w:pStyle w:val="TOC3"/>
            <w:tabs>
              <w:tab w:val="right" w:leader="dot" w:pos="9016"/>
            </w:tabs>
            <w:rPr>
              <w:ins w:id="39" w:author="Setup" w:date="2019-06-17T14:20:00Z"/>
              <w:rFonts w:asciiTheme="minorHAnsi" w:eastAsiaTheme="minorEastAsia" w:hAnsiTheme="minorHAnsi"/>
              <w:noProof/>
              <w:sz w:val="22"/>
              <w:szCs w:val="22"/>
              <w:lang w:eastAsia="en-GB"/>
            </w:rPr>
          </w:pPr>
          <w:ins w:id="40"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"_Toc11673656"</w:instrText>
            </w:r>
            <w:r w:rsidRPr="003C6E15">
              <w:rPr>
                <w:rStyle w:val="Hyperlink"/>
                <w:noProof/>
              </w:rPr>
              <w:instrText xml:space="preserve"> </w:instrText>
            </w:r>
            <w:r w:rsidRPr="003C6E15">
              <w:rPr>
                <w:rStyle w:val="Hyperlink"/>
                <w:noProof/>
              </w:rPr>
              <w:fldChar w:fldCharType="separate"/>
            </w:r>
            <w:r w:rsidRPr="003C6E15">
              <w:rPr>
                <w:rStyle w:val="Hyperlink"/>
                <w:noProof/>
              </w:rPr>
              <w:t>3.2.3 Application Layer</w:t>
            </w:r>
            <w:r>
              <w:rPr>
                <w:noProof/>
                <w:webHidden/>
              </w:rPr>
              <w:tab/>
            </w:r>
            <w:r>
              <w:rPr>
                <w:noProof/>
                <w:webHidden/>
              </w:rPr>
              <w:fldChar w:fldCharType="begin"/>
            </w:r>
            <w:r>
              <w:rPr>
                <w:noProof/>
                <w:webHidden/>
              </w:rPr>
              <w:instrText xml:space="preserve"> PAGEREF _Toc11673656 \h </w:instrText>
            </w:r>
          </w:ins>
          <w:r>
            <w:rPr>
              <w:noProof/>
              <w:webHidden/>
            </w:rPr>
          </w:r>
          <w:r>
            <w:rPr>
              <w:noProof/>
              <w:webHidden/>
            </w:rPr>
            <w:fldChar w:fldCharType="separate"/>
          </w:r>
          <w:ins w:id="41" w:author="Setup" w:date="2019-06-17T14:20:00Z">
            <w:r>
              <w:rPr>
                <w:noProof/>
                <w:webHidden/>
              </w:rPr>
              <w:t>7</w:t>
            </w:r>
            <w:r>
              <w:rPr>
                <w:noProof/>
                <w:webHidden/>
              </w:rPr>
              <w:fldChar w:fldCharType="end"/>
            </w:r>
            <w:r w:rsidRPr="003C6E15">
              <w:rPr>
                <w:rStyle w:val="Hyperlink"/>
                <w:noProof/>
              </w:rPr>
              <w:fldChar w:fldCharType="end"/>
            </w:r>
          </w:ins>
        </w:p>
        <w:p w14:paraId="54D25517" w14:textId="20D62629" w:rsidR="00FB3707" w:rsidRDefault="00FB3707">
          <w:pPr>
            <w:pStyle w:val="TOC2"/>
            <w:tabs>
              <w:tab w:val="right" w:leader="dot" w:pos="9016"/>
            </w:tabs>
            <w:rPr>
              <w:ins w:id="42" w:author="Setup" w:date="2019-06-17T14:20:00Z"/>
              <w:rFonts w:asciiTheme="minorHAnsi" w:eastAsiaTheme="minorEastAsia" w:hAnsiTheme="minorHAnsi"/>
              <w:noProof/>
              <w:sz w:val="22"/>
              <w:szCs w:val="22"/>
              <w:lang w:eastAsia="en-GB"/>
            </w:rPr>
          </w:pPr>
          <w:ins w:id="43"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"_Toc11673657"</w:instrText>
            </w:r>
            <w:r w:rsidRPr="003C6E15">
              <w:rPr>
                <w:rStyle w:val="Hyperlink"/>
                <w:noProof/>
              </w:rPr>
              <w:instrText xml:space="preserve"> </w:instrText>
            </w:r>
            <w:r w:rsidRPr="003C6E15">
              <w:rPr>
                <w:rStyle w:val="Hyperlink"/>
                <w:noProof/>
              </w:rPr>
              <w:fldChar w:fldCharType="separate"/>
            </w:r>
            <w:r w:rsidRPr="003C6E15">
              <w:rPr>
                <w:rStyle w:val="Hyperlink"/>
                <w:bCs/>
                <w:noProof/>
              </w:rPr>
              <w:t xml:space="preserve">3.3 </w:t>
            </w:r>
            <w:r w:rsidRPr="003C6E15">
              <w:rPr>
                <w:rStyle w:val="Hyperlink"/>
                <w:noProof/>
              </w:rPr>
              <w:t>Common Attacks on IoT Devices</w:t>
            </w:r>
            <w:r>
              <w:rPr>
                <w:noProof/>
                <w:webHidden/>
              </w:rPr>
              <w:tab/>
            </w:r>
            <w:r>
              <w:rPr>
                <w:noProof/>
                <w:webHidden/>
              </w:rPr>
              <w:fldChar w:fldCharType="begin"/>
            </w:r>
            <w:r>
              <w:rPr>
                <w:noProof/>
                <w:webHidden/>
              </w:rPr>
              <w:instrText xml:space="preserve"> PAGEREF _Toc11673657 \h </w:instrText>
            </w:r>
          </w:ins>
          <w:r>
            <w:rPr>
              <w:noProof/>
              <w:webHidden/>
            </w:rPr>
          </w:r>
          <w:r>
            <w:rPr>
              <w:noProof/>
              <w:webHidden/>
            </w:rPr>
            <w:fldChar w:fldCharType="separate"/>
          </w:r>
          <w:ins w:id="44" w:author="Setup" w:date="2019-06-17T14:20:00Z">
            <w:r>
              <w:rPr>
                <w:noProof/>
                <w:webHidden/>
              </w:rPr>
              <w:t>7</w:t>
            </w:r>
            <w:r>
              <w:rPr>
                <w:noProof/>
                <w:webHidden/>
              </w:rPr>
              <w:fldChar w:fldCharType="end"/>
            </w:r>
            <w:r w:rsidRPr="003C6E15">
              <w:rPr>
                <w:rStyle w:val="Hyperlink"/>
                <w:noProof/>
              </w:rPr>
              <w:fldChar w:fldCharType="end"/>
            </w:r>
          </w:ins>
        </w:p>
        <w:p w14:paraId="241740D4" w14:textId="3536F0DB" w:rsidR="00FB3707" w:rsidRDefault="00FB3707">
          <w:pPr>
            <w:pStyle w:val="TOC3"/>
            <w:tabs>
              <w:tab w:val="right" w:leader="dot" w:pos="9016"/>
            </w:tabs>
            <w:rPr>
              <w:ins w:id="45" w:author="Setup" w:date="2019-06-17T14:20:00Z"/>
              <w:rFonts w:asciiTheme="minorHAnsi" w:eastAsiaTheme="minorEastAsia" w:hAnsiTheme="minorHAnsi"/>
              <w:noProof/>
              <w:sz w:val="22"/>
              <w:szCs w:val="22"/>
              <w:lang w:eastAsia="en-GB"/>
            </w:rPr>
          </w:pPr>
          <w:ins w:id="46"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"_Toc11673658"</w:instrText>
            </w:r>
            <w:r w:rsidRPr="003C6E15">
              <w:rPr>
                <w:rStyle w:val="Hyperlink"/>
                <w:noProof/>
              </w:rPr>
              <w:instrText xml:space="preserve"> </w:instrText>
            </w:r>
            <w:r w:rsidRPr="003C6E15">
              <w:rPr>
                <w:rStyle w:val="Hyperlink"/>
                <w:noProof/>
              </w:rPr>
              <w:fldChar w:fldCharType="separate"/>
            </w:r>
            <w:r w:rsidRPr="003C6E15">
              <w:rPr>
                <w:rStyle w:val="Hyperlink"/>
                <w:noProof/>
              </w:rPr>
              <w:t>3.3.1 DOS Attack</w:t>
            </w:r>
            <w:r>
              <w:rPr>
                <w:noProof/>
                <w:webHidden/>
              </w:rPr>
              <w:tab/>
            </w:r>
            <w:r>
              <w:rPr>
                <w:noProof/>
                <w:webHidden/>
              </w:rPr>
              <w:fldChar w:fldCharType="begin"/>
            </w:r>
            <w:r>
              <w:rPr>
                <w:noProof/>
                <w:webHidden/>
              </w:rPr>
              <w:instrText xml:space="preserve"> PAGEREF _Toc11673658 \h </w:instrText>
            </w:r>
          </w:ins>
          <w:r>
            <w:rPr>
              <w:noProof/>
              <w:webHidden/>
            </w:rPr>
          </w:r>
          <w:r>
            <w:rPr>
              <w:noProof/>
              <w:webHidden/>
            </w:rPr>
            <w:fldChar w:fldCharType="separate"/>
          </w:r>
          <w:ins w:id="47" w:author="Setup" w:date="2019-06-17T14:20:00Z">
            <w:r>
              <w:rPr>
                <w:noProof/>
                <w:webHidden/>
              </w:rPr>
              <w:t>7</w:t>
            </w:r>
            <w:r>
              <w:rPr>
                <w:noProof/>
                <w:webHidden/>
              </w:rPr>
              <w:fldChar w:fldCharType="end"/>
            </w:r>
            <w:r w:rsidRPr="003C6E15">
              <w:rPr>
                <w:rStyle w:val="Hyperlink"/>
                <w:noProof/>
              </w:rPr>
              <w:fldChar w:fldCharType="end"/>
            </w:r>
          </w:ins>
        </w:p>
        <w:p w14:paraId="2B1EC6F4" w14:textId="7B981881" w:rsidR="00FB3707" w:rsidRDefault="00FB3707">
          <w:pPr>
            <w:pStyle w:val="TOC3"/>
            <w:tabs>
              <w:tab w:val="right" w:leader="dot" w:pos="9016"/>
            </w:tabs>
            <w:rPr>
              <w:ins w:id="48" w:author="Setup" w:date="2019-06-17T14:20:00Z"/>
              <w:rFonts w:asciiTheme="minorHAnsi" w:eastAsiaTheme="minorEastAsia" w:hAnsiTheme="minorHAnsi"/>
              <w:noProof/>
              <w:sz w:val="22"/>
              <w:szCs w:val="22"/>
              <w:lang w:eastAsia="en-GB"/>
            </w:rPr>
          </w:pPr>
          <w:ins w:id="49"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"_Toc11673659"</w:instrText>
            </w:r>
            <w:r w:rsidRPr="003C6E15">
              <w:rPr>
                <w:rStyle w:val="Hyperlink"/>
                <w:noProof/>
              </w:rPr>
              <w:instrText xml:space="preserve"> </w:instrText>
            </w:r>
            <w:r w:rsidRPr="003C6E15">
              <w:rPr>
                <w:rStyle w:val="Hyperlink"/>
                <w:noProof/>
              </w:rPr>
              <w:fldChar w:fldCharType="separate"/>
            </w:r>
            <w:r w:rsidRPr="003C6E15">
              <w:rPr>
                <w:rStyle w:val="Hyperlink"/>
                <w:noProof/>
              </w:rPr>
              <w:t>3.3.2 Man in The Middle Attack</w:t>
            </w:r>
            <w:r>
              <w:rPr>
                <w:noProof/>
                <w:webHidden/>
              </w:rPr>
              <w:tab/>
            </w:r>
            <w:r>
              <w:rPr>
                <w:noProof/>
                <w:webHidden/>
              </w:rPr>
              <w:fldChar w:fldCharType="begin"/>
            </w:r>
            <w:r>
              <w:rPr>
                <w:noProof/>
                <w:webHidden/>
              </w:rPr>
              <w:instrText xml:space="preserve"> PAGEREF _Toc11673659 \h </w:instrText>
            </w:r>
          </w:ins>
          <w:r>
            <w:rPr>
              <w:noProof/>
              <w:webHidden/>
            </w:rPr>
          </w:r>
          <w:r>
            <w:rPr>
              <w:noProof/>
              <w:webHidden/>
            </w:rPr>
            <w:fldChar w:fldCharType="separate"/>
          </w:r>
          <w:ins w:id="50" w:author="Setup" w:date="2019-06-17T14:20:00Z">
            <w:r>
              <w:rPr>
                <w:noProof/>
                <w:webHidden/>
              </w:rPr>
              <w:t>7</w:t>
            </w:r>
            <w:r>
              <w:rPr>
                <w:noProof/>
                <w:webHidden/>
              </w:rPr>
              <w:fldChar w:fldCharType="end"/>
            </w:r>
            <w:r w:rsidRPr="003C6E15">
              <w:rPr>
                <w:rStyle w:val="Hyperlink"/>
                <w:noProof/>
              </w:rPr>
              <w:fldChar w:fldCharType="end"/>
            </w:r>
          </w:ins>
        </w:p>
        <w:p w14:paraId="56C3527C" w14:textId="553BEBEC" w:rsidR="00FB3707" w:rsidRDefault="00FB3707">
          <w:pPr>
            <w:pStyle w:val="TOC3"/>
            <w:tabs>
              <w:tab w:val="right" w:leader="dot" w:pos="9016"/>
            </w:tabs>
            <w:rPr>
              <w:ins w:id="51" w:author="Setup" w:date="2019-06-17T14:20:00Z"/>
              <w:rFonts w:asciiTheme="minorHAnsi" w:eastAsiaTheme="minorEastAsia" w:hAnsiTheme="minorHAnsi"/>
              <w:noProof/>
              <w:sz w:val="22"/>
              <w:szCs w:val="22"/>
              <w:lang w:eastAsia="en-GB"/>
            </w:rPr>
          </w:pPr>
          <w:ins w:id="52"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"_Toc11673660"</w:instrText>
            </w:r>
            <w:r w:rsidRPr="003C6E15">
              <w:rPr>
                <w:rStyle w:val="Hyperlink"/>
                <w:noProof/>
              </w:rPr>
              <w:instrText xml:space="preserve"> </w:instrText>
            </w:r>
            <w:r w:rsidRPr="003C6E15">
              <w:rPr>
                <w:rStyle w:val="Hyperlink"/>
                <w:noProof/>
              </w:rPr>
              <w:fldChar w:fldCharType="separate"/>
            </w:r>
            <w:r w:rsidRPr="003C6E15">
              <w:rPr>
                <w:rStyle w:val="Hyperlink"/>
                <w:noProof/>
              </w:rPr>
              <w:t>3.3.3 Malicious Code Attack</w:t>
            </w:r>
            <w:r>
              <w:rPr>
                <w:noProof/>
                <w:webHidden/>
              </w:rPr>
              <w:tab/>
            </w:r>
            <w:r>
              <w:rPr>
                <w:noProof/>
                <w:webHidden/>
              </w:rPr>
              <w:fldChar w:fldCharType="begin"/>
            </w:r>
            <w:r>
              <w:rPr>
                <w:noProof/>
                <w:webHidden/>
              </w:rPr>
              <w:instrText xml:space="preserve"> PAGEREF _Toc11673660 \h </w:instrText>
            </w:r>
          </w:ins>
          <w:r>
            <w:rPr>
              <w:noProof/>
              <w:webHidden/>
            </w:rPr>
          </w:r>
          <w:r>
            <w:rPr>
              <w:noProof/>
              <w:webHidden/>
            </w:rPr>
            <w:fldChar w:fldCharType="separate"/>
          </w:r>
          <w:ins w:id="53" w:author="Setup" w:date="2019-06-17T14:20:00Z">
            <w:r>
              <w:rPr>
                <w:noProof/>
                <w:webHidden/>
              </w:rPr>
              <w:t>7</w:t>
            </w:r>
            <w:r>
              <w:rPr>
                <w:noProof/>
                <w:webHidden/>
              </w:rPr>
              <w:fldChar w:fldCharType="end"/>
            </w:r>
            <w:r w:rsidRPr="003C6E15">
              <w:rPr>
                <w:rStyle w:val="Hyperlink"/>
                <w:noProof/>
              </w:rPr>
              <w:fldChar w:fldCharType="end"/>
            </w:r>
          </w:ins>
        </w:p>
        <w:p w14:paraId="1E4042B4" w14:textId="45E7CFA3" w:rsidR="00FB3707" w:rsidRDefault="00FB3707">
          <w:pPr>
            <w:pStyle w:val="TOC2"/>
            <w:tabs>
              <w:tab w:val="right" w:leader="dot" w:pos="9016"/>
            </w:tabs>
            <w:rPr>
              <w:ins w:id="54" w:author="Setup" w:date="2019-06-17T14:20:00Z"/>
              <w:rFonts w:asciiTheme="minorHAnsi" w:eastAsiaTheme="minorEastAsia" w:hAnsiTheme="minorHAnsi"/>
              <w:noProof/>
              <w:sz w:val="22"/>
              <w:szCs w:val="22"/>
              <w:lang w:eastAsia="en-GB"/>
            </w:rPr>
          </w:pPr>
          <w:ins w:id="55"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"_Toc11673661"</w:instrText>
            </w:r>
            <w:r w:rsidRPr="003C6E15">
              <w:rPr>
                <w:rStyle w:val="Hyperlink"/>
                <w:noProof/>
              </w:rPr>
              <w:instrText xml:space="preserve"> </w:instrText>
            </w:r>
            <w:r w:rsidRPr="003C6E15">
              <w:rPr>
                <w:rStyle w:val="Hyperlink"/>
                <w:noProof/>
              </w:rPr>
              <w:fldChar w:fldCharType="separate"/>
            </w:r>
            <w:r w:rsidRPr="003C6E15">
              <w:rPr>
                <w:rStyle w:val="Hyperlink"/>
                <w:noProof/>
              </w:rPr>
              <w:t>3.4 Network Layer Protocols</w:t>
            </w:r>
            <w:r>
              <w:rPr>
                <w:noProof/>
                <w:webHidden/>
              </w:rPr>
              <w:tab/>
            </w:r>
            <w:r>
              <w:rPr>
                <w:noProof/>
                <w:webHidden/>
              </w:rPr>
              <w:fldChar w:fldCharType="begin"/>
            </w:r>
            <w:r>
              <w:rPr>
                <w:noProof/>
                <w:webHidden/>
              </w:rPr>
              <w:instrText xml:space="preserve"> PAGEREF _Toc11673661 \h </w:instrText>
            </w:r>
          </w:ins>
          <w:r>
            <w:rPr>
              <w:noProof/>
              <w:webHidden/>
            </w:rPr>
          </w:r>
          <w:r>
            <w:rPr>
              <w:noProof/>
              <w:webHidden/>
            </w:rPr>
            <w:fldChar w:fldCharType="separate"/>
          </w:r>
          <w:ins w:id="56" w:author="Setup" w:date="2019-06-17T14:20:00Z">
            <w:r>
              <w:rPr>
                <w:noProof/>
                <w:webHidden/>
              </w:rPr>
              <w:t>8</w:t>
            </w:r>
            <w:r>
              <w:rPr>
                <w:noProof/>
                <w:webHidden/>
              </w:rPr>
              <w:fldChar w:fldCharType="end"/>
            </w:r>
            <w:r w:rsidRPr="003C6E15">
              <w:rPr>
                <w:rStyle w:val="Hyperlink"/>
                <w:noProof/>
              </w:rPr>
              <w:fldChar w:fldCharType="end"/>
            </w:r>
          </w:ins>
        </w:p>
        <w:p w14:paraId="224BBD32" w14:textId="56DEFB5D" w:rsidR="00FB3707" w:rsidRDefault="00FB3707">
          <w:pPr>
            <w:pStyle w:val="TOC3"/>
            <w:tabs>
              <w:tab w:val="right" w:leader="dot" w:pos="9016"/>
            </w:tabs>
            <w:rPr>
              <w:ins w:id="57" w:author="Setup" w:date="2019-06-17T14:20:00Z"/>
              <w:rFonts w:asciiTheme="minorHAnsi" w:eastAsiaTheme="minorEastAsia" w:hAnsiTheme="minorHAnsi"/>
              <w:noProof/>
              <w:sz w:val="22"/>
              <w:szCs w:val="22"/>
              <w:lang w:eastAsia="en-GB"/>
            </w:rPr>
          </w:pPr>
          <w:ins w:id="58"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"_Toc11673662"</w:instrText>
            </w:r>
            <w:r w:rsidRPr="003C6E15">
              <w:rPr>
                <w:rStyle w:val="Hyperlink"/>
                <w:noProof/>
              </w:rPr>
              <w:instrText xml:space="preserve"> </w:instrText>
            </w:r>
            <w:r w:rsidRPr="003C6E15">
              <w:rPr>
                <w:rStyle w:val="Hyperlink"/>
                <w:noProof/>
              </w:rPr>
              <w:fldChar w:fldCharType="separate"/>
            </w:r>
            <w:r w:rsidRPr="003C6E15">
              <w:rPr>
                <w:rStyle w:val="Hyperlink"/>
                <w:noProof/>
              </w:rPr>
              <w:t>3.4.1 Bluetooth</w:t>
            </w:r>
            <w:r>
              <w:rPr>
                <w:noProof/>
                <w:webHidden/>
              </w:rPr>
              <w:tab/>
            </w:r>
            <w:r>
              <w:rPr>
                <w:noProof/>
                <w:webHidden/>
              </w:rPr>
              <w:fldChar w:fldCharType="begin"/>
            </w:r>
            <w:r>
              <w:rPr>
                <w:noProof/>
                <w:webHidden/>
              </w:rPr>
              <w:instrText xml:space="preserve"> PAGEREF _Toc11673662 \h </w:instrText>
            </w:r>
          </w:ins>
          <w:r>
            <w:rPr>
              <w:noProof/>
              <w:webHidden/>
            </w:rPr>
          </w:r>
          <w:r>
            <w:rPr>
              <w:noProof/>
              <w:webHidden/>
            </w:rPr>
            <w:fldChar w:fldCharType="separate"/>
          </w:r>
          <w:ins w:id="59" w:author="Setup" w:date="2019-06-17T14:20:00Z">
            <w:r>
              <w:rPr>
                <w:noProof/>
                <w:webHidden/>
              </w:rPr>
              <w:t>8</w:t>
            </w:r>
            <w:r>
              <w:rPr>
                <w:noProof/>
                <w:webHidden/>
              </w:rPr>
              <w:fldChar w:fldCharType="end"/>
            </w:r>
            <w:r w:rsidRPr="003C6E15">
              <w:rPr>
                <w:rStyle w:val="Hyperlink"/>
                <w:noProof/>
              </w:rPr>
              <w:fldChar w:fldCharType="end"/>
            </w:r>
          </w:ins>
        </w:p>
        <w:p w14:paraId="4EA5FDC8" w14:textId="128F6D3E" w:rsidR="00FB3707" w:rsidRDefault="00FB3707">
          <w:pPr>
            <w:pStyle w:val="TOC3"/>
            <w:tabs>
              <w:tab w:val="right" w:leader="dot" w:pos="9016"/>
            </w:tabs>
            <w:rPr>
              <w:ins w:id="60" w:author="Setup" w:date="2019-06-17T14:20:00Z"/>
              <w:rFonts w:asciiTheme="minorHAnsi" w:eastAsiaTheme="minorEastAsia" w:hAnsiTheme="minorHAnsi"/>
              <w:noProof/>
              <w:sz w:val="22"/>
              <w:szCs w:val="22"/>
              <w:lang w:eastAsia="en-GB"/>
            </w:rPr>
          </w:pPr>
          <w:ins w:id="61"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"_Toc11673663"</w:instrText>
            </w:r>
            <w:r w:rsidRPr="003C6E15">
              <w:rPr>
                <w:rStyle w:val="Hyperlink"/>
                <w:noProof/>
              </w:rPr>
              <w:instrText xml:space="preserve"> </w:instrText>
            </w:r>
            <w:r w:rsidRPr="003C6E15">
              <w:rPr>
                <w:rStyle w:val="Hyperlink"/>
                <w:noProof/>
              </w:rPr>
              <w:fldChar w:fldCharType="separate"/>
            </w:r>
            <w:r w:rsidRPr="003C6E15">
              <w:rPr>
                <w:rStyle w:val="Hyperlink"/>
                <w:noProof/>
              </w:rPr>
              <w:t>3.4.2 Wi-Fi</w:t>
            </w:r>
            <w:r>
              <w:rPr>
                <w:noProof/>
                <w:webHidden/>
              </w:rPr>
              <w:tab/>
            </w:r>
            <w:r>
              <w:rPr>
                <w:noProof/>
                <w:webHidden/>
              </w:rPr>
              <w:fldChar w:fldCharType="begin"/>
            </w:r>
            <w:r>
              <w:rPr>
                <w:noProof/>
                <w:webHidden/>
              </w:rPr>
              <w:instrText xml:space="preserve"> PAGEREF _Toc11673663 \h </w:instrText>
            </w:r>
          </w:ins>
          <w:r>
            <w:rPr>
              <w:noProof/>
              <w:webHidden/>
            </w:rPr>
          </w:r>
          <w:r>
            <w:rPr>
              <w:noProof/>
              <w:webHidden/>
            </w:rPr>
            <w:fldChar w:fldCharType="separate"/>
          </w:r>
          <w:ins w:id="62" w:author="Setup" w:date="2019-06-17T14:20:00Z">
            <w:r>
              <w:rPr>
                <w:noProof/>
                <w:webHidden/>
              </w:rPr>
              <w:t>8</w:t>
            </w:r>
            <w:r>
              <w:rPr>
                <w:noProof/>
                <w:webHidden/>
              </w:rPr>
              <w:fldChar w:fldCharType="end"/>
            </w:r>
            <w:r w:rsidRPr="003C6E15">
              <w:rPr>
                <w:rStyle w:val="Hyperlink"/>
                <w:noProof/>
              </w:rPr>
              <w:fldChar w:fldCharType="end"/>
            </w:r>
          </w:ins>
        </w:p>
        <w:p w14:paraId="5105BA98" w14:textId="3E1B17CE" w:rsidR="00FB3707" w:rsidRDefault="00FB3707">
          <w:pPr>
            <w:pStyle w:val="TOC2"/>
            <w:tabs>
              <w:tab w:val="right" w:leader="dot" w:pos="9016"/>
            </w:tabs>
            <w:rPr>
              <w:ins w:id="63" w:author="Setup" w:date="2019-06-17T14:20:00Z"/>
              <w:rFonts w:asciiTheme="minorHAnsi" w:eastAsiaTheme="minorEastAsia" w:hAnsiTheme="minorHAnsi"/>
              <w:noProof/>
              <w:sz w:val="22"/>
              <w:szCs w:val="22"/>
              <w:lang w:eastAsia="en-GB"/>
            </w:rPr>
          </w:pPr>
          <w:ins w:id="64"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"_Toc11673664"</w:instrText>
            </w:r>
            <w:r w:rsidRPr="003C6E15">
              <w:rPr>
                <w:rStyle w:val="Hyperlink"/>
                <w:noProof/>
              </w:rPr>
              <w:instrText xml:space="preserve"> </w:instrText>
            </w:r>
            <w:r w:rsidRPr="003C6E15">
              <w:rPr>
                <w:rStyle w:val="Hyperlink"/>
                <w:noProof/>
              </w:rPr>
              <w:fldChar w:fldCharType="separate"/>
            </w:r>
            <w:r w:rsidRPr="003C6E15">
              <w:rPr>
                <w:rStyle w:val="Hyperlink"/>
                <w:noProof/>
              </w:rPr>
              <w:t>3.5 Application Layer Protocols</w:t>
            </w:r>
            <w:r>
              <w:rPr>
                <w:noProof/>
                <w:webHidden/>
              </w:rPr>
              <w:tab/>
            </w:r>
            <w:r>
              <w:rPr>
                <w:noProof/>
                <w:webHidden/>
              </w:rPr>
              <w:fldChar w:fldCharType="begin"/>
            </w:r>
            <w:r>
              <w:rPr>
                <w:noProof/>
                <w:webHidden/>
              </w:rPr>
              <w:instrText xml:space="preserve"> PAGEREF _Toc11673664 \h </w:instrText>
            </w:r>
          </w:ins>
          <w:r>
            <w:rPr>
              <w:noProof/>
              <w:webHidden/>
            </w:rPr>
          </w:r>
          <w:r>
            <w:rPr>
              <w:noProof/>
              <w:webHidden/>
            </w:rPr>
            <w:fldChar w:fldCharType="separate"/>
          </w:r>
          <w:ins w:id="65" w:author="Setup" w:date="2019-06-17T14:20:00Z">
            <w:r>
              <w:rPr>
                <w:noProof/>
                <w:webHidden/>
              </w:rPr>
              <w:t>8</w:t>
            </w:r>
            <w:r>
              <w:rPr>
                <w:noProof/>
                <w:webHidden/>
              </w:rPr>
              <w:fldChar w:fldCharType="end"/>
            </w:r>
            <w:r w:rsidRPr="003C6E15">
              <w:rPr>
                <w:rStyle w:val="Hyperlink"/>
                <w:noProof/>
              </w:rPr>
              <w:fldChar w:fldCharType="end"/>
            </w:r>
          </w:ins>
        </w:p>
        <w:p w14:paraId="63D44A5C" w14:textId="5616C9D2" w:rsidR="00FB3707" w:rsidRDefault="00FB3707">
          <w:pPr>
            <w:pStyle w:val="TOC3"/>
            <w:tabs>
              <w:tab w:val="right" w:leader="dot" w:pos="9016"/>
            </w:tabs>
            <w:rPr>
              <w:ins w:id="66" w:author="Setup" w:date="2019-06-17T14:20:00Z"/>
              <w:rFonts w:asciiTheme="minorHAnsi" w:eastAsiaTheme="minorEastAsia" w:hAnsiTheme="minorHAnsi"/>
              <w:noProof/>
              <w:sz w:val="22"/>
              <w:szCs w:val="22"/>
              <w:lang w:eastAsia="en-GB"/>
            </w:rPr>
          </w:pPr>
          <w:ins w:id="67"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"_Toc11673665"</w:instrText>
            </w:r>
            <w:r w:rsidRPr="003C6E15">
              <w:rPr>
                <w:rStyle w:val="Hyperlink"/>
                <w:noProof/>
              </w:rPr>
              <w:instrText xml:space="preserve"> </w:instrText>
            </w:r>
            <w:r w:rsidRPr="003C6E15">
              <w:rPr>
                <w:rStyle w:val="Hyperlink"/>
                <w:noProof/>
              </w:rPr>
              <w:fldChar w:fldCharType="separate"/>
            </w:r>
            <w:r w:rsidRPr="003C6E15">
              <w:rPr>
                <w:rStyle w:val="Hyperlink"/>
                <w:noProof/>
              </w:rPr>
              <w:t>3.5.1 Message Queue Telemetry Transport</w:t>
            </w:r>
            <w:r>
              <w:rPr>
                <w:noProof/>
                <w:webHidden/>
              </w:rPr>
              <w:tab/>
            </w:r>
            <w:r>
              <w:rPr>
                <w:noProof/>
                <w:webHidden/>
              </w:rPr>
              <w:fldChar w:fldCharType="begin"/>
            </w:r>
            <w:r>
              <w:rPr>
                <w:noProof/>
                <w:webHidden/>
              </w:rPr>
              <w:instrText xml:space="preserve"> PAGEREF _Toc11673665 \h </w:instrText>
            </w:r>
          </w:ins>
          <w:r>
            <w:rPr>
              <w:noProof/>
              <w:webHidden/>
            </w:rPr>
          </w:r>
          <w:r>
            <w:rPr>
              <w:noProof/>
              <w:webHidden/>
            </w:rPr>
            <w:fldChar w:fldCharType="separate"/>
          </w:r>
          <w:ins w:id="68" w:author="Setup" w:date="2019-06-17T14:20:00Z">
            <w:r>
              <w:rPr>
                <w:noProof/>
                <w:webHidden/>
              </w:rPr>
              <w:t>8</w:t>
            </w:r>
            <w:r>
              <w:rPr>
                <w:noProof/>
                <w:webHidden/>
              </w:rPr>
              <w:fldChar w:fldCharType="end"/>
            </w:r>
            <w:r w:rsidRPr="003C6E15">
              <w:rPr>
                <w:rStyle w:val="Hyperlink"/>
                <w:noProof/>
              </w:rPr>
              <w:fldChar w:fldCharType="end"/>
            </w:r>
          </w:ins>
        </w:p>
        <w:p w14:paraId="62358FE6" w14:textId="52EC5276" w:rsidR="00FB3707" w:rsidRDefault="00FB3707">
          <w:pPr>
            <w:pStyle w:val="TOC3"/>
            <w:tabs>
              <w:tab w:val="right" w:leader="dot" w:pos="9016"/>
            </w:tabs>
            <w:rPr>
              <w:ins w:id="69" w:author="Setup" w:date="2019-06-17T14:20:00Z"/>
              <w:rFonts w:asciiTheme="minorHAnsi" w:eastAsiaTheme="minorEastAsia" w:hAnsiTheme="minorHAnsi"/>
              <w:noProof/>
              <w:sz w:val="22"/>
              <w:szCs w:val="22"/>
              <w:lang w:eastAsia="en-GB"/>
            </w:rPr>
          </w:pPr>
          <w:ins w:id="70"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"_Toc11673666"</w:instrText>
            </w:r>
            <w:r w:rsidRPr="003C6E15">
              <w:rPr>
                <w:rStyle w:val="Hyperlink"/>
                <w:noProof/>
              </w:rPr>
              <w:instrText xml:space="preserve"> </w:instrText>
            </w:r>
            <w:r w:rsidRPr="003C6E15">
              <w:rPr>
                <w:rStyle w:val="Hyperlink"/>
                <w:noProof/>
              </w:rPr>
              <w:fldChar w:fldCharType="separate"/>
            </w:r>
            <w:r w:rsidRPr="003C6E15">
              <w:rPr>
                <w:rStyle w:val="Hyperlink"/>
                <w:noProof/>
              </w:rPr>
              <w:t>3.5.2 Advance Message Queueing Protocol</w:t>
            </w:r>
            <w:r>
              <w:rPr>
                <w:noProof/>
                <w:webHidden/>
              </w:rPr>
              <w:tab/>
            </w:r>
            <w:r>
              <w:rPr>
                <w:noProof/>
                <w:webHidden/>
              </w:rPr>
              <w:fldChar w:fldCharType="begin"/>
            </w:r>
            <w:r>
              <w:rPr>
                <w:noProof/>
                <w:webHidden/>
              </w:rPr>
              <w:instrText xml:space="preserve"> PAGEREF _Toc11673666 \h </w:instrText>
            </w:r>
          </w:ins>
          <w:r>
            <w:rPr>
              <w:noProof/>
              <w:webHidden/>
            </w:rPr>
          </w:r>
          <w:r>
            <w:rPr>
              <w:noProof/>
              <w:webHidden/>
            </w:rPr>
            <w:fldChar w:fldCharType="separate"/>
          </w:r>
          <w:ins w:id="71" w:author="Setup" w:date="2019-06-17T14:20:00Z">
            <w:r>
              <w:rPr>
                <w:noProof/>
                <w:webHidden/>
              </w:rPr>
              <w:t>8</w:t>
            </w:r>
            <w:r>
              <w:rPr>
                <w:noProof/>
                <w:webHidden/>
              </w:rPr>
              <w:fldChar w:fldCharType="end"/>
            </w:r>
            <w:r w:rsidRPr="003C6E15">
              <w:rPr>
                <w:rStyle w:val="Hyperlink"/>
                <w:noProof/>
              </w:rPr>
              <w:fldChar w:fldCharType="end"/>
            </w:r>
          </w:ins>
        </w:p>
        <w:p w14:paraId="3BDE5AA6" w14:textId="1EC79BC0" w:rsidR="00FB3707" w:rsidRDefault="00FB3707">
          <w:pPr>
            <w:pStyle w:val="TOC3"/>
            <w:tabs>
              <w:tab w:val="right" w:leader="dot" w:pos="9016"/>
            </w:tabs>
            <w:rPr>
              <w:ins w:id="72" w:author="Setup" w:date="2019-06-17T14:20:00Z"/>
              <w:rFonts w:asciiTheme="minorHAnsi" w:eastAsiaTheme="minorEastAsia" w:hAnsiTheme="minorHAnsi"/>
              <w:noProof/>
              <w:sz w:val="22"/>
              <w:szCs w:val="22"/>
              <w:lang w:eastAsia="en-GB"/>
            </w:rPr>
          </w:pPr>
          <w:ins w:id="73"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"_Toc11673667"</w:instrText>
            </w:r>
            <w:r w:rsidRPr="003C6E15">
              <w:rPr>
                <w:rStyle w:val="Hyperlink"/>
                <w:noProof/>
              </w:rPr>
              <w:instrText xml:space="preserve"> </w:instrText>
            </w:r>
            <w:r w:rsidRPr="003C6E15">
              <w:rPr>
                <w:rStyle w:val="Hyperlink"/>
                <w:noProof/>
              </w:rPr>
              <w:fldChar w:fldCharType="separate"/>
            </w:r>
            <w:r w:rsidRPr="003C6E15">
              <w:rPr>
                <w:rStyle w:val="Hyperlink"/>
                <w:noProof/>
              </w:rPr>
              <w:t>3.5.3 Extensible Messaging and Presence Protocol</w:t>
            </w:r>
            <w:r>
              <w:rPr>
                <w:noProof/>
                <w:webHidden/>
              </w:rPr>
              <w:tab/>
            </w:r>
            <w:r>
              <w:rPr>
                <w:noProof/>
                <w:webHidden/>
              </w:rPr>
              <w:fldChar w:fldCharType="begin"/>
            </w:r>
            <w:r>
              <w:rPr>
                <w:noProof/>
                <w:webHidden/>
              </w:rPr>
              <w:instrText xml:space="preserve"> PAGEREF _Toc11673667 \h </w:instrText>
            </w:r>
          </w:ins>
          <w:r>
            <w:rPr>
              <w:noProof/>
              <w:webHidden/>
            </w:rPr>
          </w:r>
          <w:r>
            <w:rPr>
              <w:noProof/>
              <w:webHidden/>
            </w:rPr>
            <w:fldChar w:fldCharType="separate"/>
          </w:r>
          <w:ins w:id="74" w:author="Setup" w:date="2019-06-17T14:20:00Z">
            <w:r>
              <w:rPr>
                <w:noProof/>
                <w:webHidden/>
              </w:rPr>
              <w:t>8</w:t>
            </w:r>
            <w:r>
              <w:rPr>
                <w:noProof/>
                <w:webHidden/>
              </w:rPr>
              <w:fldChar w:fldCharType="end"/>
            </w:r>
            <w:r w:rsidRPr="003C6E15">
              <w:rPr>
                <w:rStyle w:val="Hyperlink"/>
                <w:noProof/>
              </w:rPr>
              <w:fldChar w:fldCharType="end"/>
            </w:r>
          </w:ins>
        </w:p>
        <w:p w14:paraId="5C4861F4" w14:textId="1C25DF7A" w:rsidR="00FB3707" w:rsidRDefault="00FB3707">
          <w:pPr>
            <w:pStyle w:val="TOC1"/>
            <w:tabs>
              <w:tab w:val="right" w:leader="dot" w:pos="9016"/>
            </w:tabs>
            <w:rPr>
              <w:ins w:id="75" w:author="Setup" w:date="2019-06-17T14:20:00Z"/>
              <w:rFonts w:asciiTheme="minorHAnsi" w:eastAsiaTheme="minorEastAsia" w:hAnsiTheme="minorHAnsi"/>
              <w:noProof/>
              <w:sz w:val="22"/>
              <w:szCs w:val="22"/>
              <w:lang w:eastAsia="en-GB"/>
            </w:rPr>
          </w:pPr>
          <w:ins w:id="76"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"_Toc11673668"</w:instrText>
            </w:r>
            <w:r w:rsidRPr="003C6E15">
              <w:rPr>
                <w:rStyle w:val="Hyperlink"/>
                <w:noProof/>
              </w:rPr>
              <w:instrText xml:space="preserve"> </w:instrText>
            </w:r>
            <w:r w:rsidRPr="003C6E15">
              <w:rPr>
                <w:rStyle w:val="Hyperlink"/>
                <w:noProof/>
              </w:rPr>
              <w:fldChar w:fldCharType="separate"/>
            </w:r>
            <w:r w:rsidRPr="003C6E15">
              <w:rPr>
                <w:rStyle w:val="Hyperlink"/>
                <w:noProof/>
              </w:rPr>
              <w:t>4.0 Project Risk Management Strategy</w:t>
            </w:r>
            <w:r>
              <w:rPr>
                <w:noProof/>
                <w:webHidden/>
              </w:rPr>
              <w:tab/>
            </w:r>
            <w:r>
              <w:rPr>
                <w:noProof/>
                <w:webHidden/>
              </w:rPr>
              <w:fldChar w:fldCharType="begin"/>
            </w:r>
            <w:r>
              <w:rPr>
                <w:noProof/>
                <w:webHidden/>
              </w:rPr>
              <w:instrText xml:space="preserve"> PAGEREF _Toc11673668 \h </w:instrText>
            </w:r>
          </w:ins>
          <w:r>
            <w:rPr>
              <w:noProof/>
              <w:webHidden/>
            </w:rPr>
          </w:r>
          <w:r>
            <w:rPr>
              <w:noProof/>
              <w:webHidden/>
            </w:rPr>
            <w:fldChar w:fldCharType="separate"/>
          </w:r>
          <w:ins w:id="77" w:author="Setup" w:date="2019-06-17T14:20:00Z">
            <w:r>
              <w:rPr>
                <w:noProof/>
                <w:webHidden/>
              </w:rPr>
              <w:t>9</w:t>
            </w:r>
            <w:r>
              <w:rPr>
                <w:noProof/>
                <w:webHidden/>
              </w:rPr>
              <w:fldChar w:fldCharType="end"/>
            </w:r>
            <w:r w:rsidRPr="003C6E15">
              <w:rPr>
                <w:rStyle w:val="Hyperlink"/>
                <w:noProof/>
              </w:rPr>
              <w:fldChar w:fldCharType="end"/>
            </w:r>
          </w:ins>
        </w:p>
        <w:p w14:paraId="5FE2AAB3" w14:textId="21A593EC" w:rsidR="00FB3707" w:rsidRDefault="00FB3707">
          <w:pPr>
            <w:pStyle w:val="TOC1"/>
            <w:tabs>
              <w:tab w:val="right" w:leader="dot" w:pos="9016"/>
            </w:tabs>
            <w:rPr>
              <w:ins w:id="78" w:author="Setup" w:date="2019-06-17T14:20:00Z"/>
              <w:rFonts w:asciiTheme="minorHAnsi" w:eastAsiaTheme="minorEastAsia" w:hAnsiTheme="minorHAnsi"/>
              <w:noProof/>
              <w:sz w:val="22"/>
              <w:szCs w:val="22"/>
              <w:lang w:eastAsia="en-GB"/>
            </w:rPr>
          </w:pPr>
          <w:ins w:id="79" w:author="Setup" w:date="2019-06-17T14:20:00Z">
            <w:r w:rsidRPr="003C6E15">
              <w:rPr>
                <w:rStyle w:val="Hyperlink"/>
                <w:noProof/>
              </w:rPr>
              <w:fldChar w:fldCharType="begin"/>
            </w:r>
            <w:r w:rsidRPr="003C6E15">
              <w:rPr>
                <w:rStyle w:val="Hyperlink"/>
                <w:noProof/>
              </w:rPr>
              <w:instrText xml:space="preserve"> </w:instrText>
            </w:r>
            <w:r>
              <w:rPr>
                <w:noProof/>
              </w:rPr>
              <w:instrText>HYPERLINK \l "_Toc11673669"</w:instrText>
            </w:r>
            <w:r w:rsidRPr="003C6E15">
              <w:rPr>
                <w:rStyle w:val="Hyperlink"/>
                <w:noProof/>
              </w:rPr>
              <w:instrText xml:space="preserve"> </w:instrText>
            </w:r>
            <w:r w:rsidRPr="003C6E15">
              <w:rPr>
                <w:rStyle w:val="Hyperlink"/>
                <w:noProof/>
              </w:rPr>
              <w:fldChar w:fldCharType="separate"/>
            </w:r>
            <w:r w:rsidRPr="003C6E15">
              <w:rPr>
                <w:rStyle w:val="Hyperlink"/>
                <w:noProof/>
              </w:rPr>
              <w:t>5.0 References</w:t>
            </w:r>
            <w:r>
              <w:rPr>
                <w:noProof/>
                <w:webHidden/>
              </w:rPr>
              <w:tab/>
            </w:r>
            <w:r>
              <w:rPr>
                <w:noProof/>
                <w:webHidden/>
              </w:rPr>
              <w:fldChar w:fldCharType="begin"/>
            </w:r>
            <w:r>
              <w:rPr>
                <w:noProof/>
                <w:webHidden/>
              </w:rPr>
              <w:instrText xml:space="preserve"> PAGEREF _Toc11673669 \h </w:instrText>
            </w:r>
          </w:ins>
          <w:r>
            <w:rPr>
              <w:noProof/>
              <w:webHidden/>
            </w:rPr>
          </w:r>
          <w:r>
            <w:rPr>
              <w:noProof/>
              <w:webHidden/>
            </w:rPr>
            <w:fldChar w:fldCharType="separate"/>
          </w:r>
          <w:ins w:id="80" w:author="Setup" w:date="2019-06-17T14:20:00Z">
            <w:r>
              <w:rPr>
                <w:noProof/>
                <w:webHidden/>
              </w:rPr>
              <w:t>10</w:t>
            </w:r>
            <w:r>
              <w:rPr>
                <w:noProof/>
                <w:webHidden/>
              </w:rPr>
              <w:fldChar w:fldCharType="end"/>
            </w:r>
            <w:r w:rsidRPr="003C6E15">
              <w:rPr>
                <w:rStyle w:val="Hyperlink"/>
                <w:noProof/>
              </w:rPr>
              <w:fldChar w:fldCharType="end"/>
            </w:r>
          </w:ins>
        </w:p>
        <w:p w14:paraId="520B2211" w14:textId="3330FD30" w:rsidR="00C24C13" w:rsidRDefault="00C24C13">
          <w:r>
            <w:rPr>
              <w:b/>
              <w:bCs/>
              <w:noProof/>
            </w:rPr>
            <w:fldChar w:fldCharType="end"/>
          </w:r>
        </w:p>
      </w:sdtContent>
    </w:sdt>
    <w:p w14:paraId="1026C171" w14:textId="77777777" w:rsidR="00C24C13" w:rsidRDefault="00C24C13">
      <w:pPr>
        <w:spacing w:line="276" w:lineRule="auto"/>
        <w:ind w:left="284" w:right="284"/>
        <w:rPr>
          <w:rFonts w:eastAsiaTheme="majorEastAsia" w:cstheme="majorBidi"/>
          <w:sz w:val="32"/>
          <w:szCs w:val="32"/>
        </w:rPr>
      </w:pPr>
      <w:r>
        <w:br w:type="page"/>
      </w:r>
    </w:p>
    <w:p w14:paraId="39D7C8AB" w14:textId="77777777" w:rsidR="00C24C13" w:rsidRDefault="00C24C13" w:rsidP="00C24C13">
      <w:pPr>
        <w:pStyle w:val="Heading1"/>
        <w:ind w:left="432" w:hanging="432"/>
      </w:pPr>
      <w:bookmarkStart w:id="81" w:name="_Toc11673643"/>
      <w:r>
        <w:lastRenderedPageBreak/>
        <w:t xml:space="preserve">1.0 </w:t>
      </w:r>
      <w:r w:rsidRPr="00925AE5">
        <w:t>Introduction</w:t>
      </w:r>
      <w:bookmarkEnd w:id="81"/>
      <w:r w:rsidRPr="00925AE5">
        <w:t xml:space="preserve"> </w:t>
      </w:r>
    </w:p>
    <w:p w14:paraId="263A1FF0" w14:textId="77777777" w:rsidR="00C24C13" w:rsidRPr="002D5551" w:rsidRDefault="00C24C13" w:rsidP="00C24C13"/>
    <w:p w14:paraId="1EE80F88" w14:textId="77777777" w:rsidR="00C24C13" w:rsidRDefault="00C24C13" w:rsidP="005B2C1A">
      <w:pPr>
        <w:pStyle w:val="Heading2"/>
      </w:pPr>
      <w:bookmarkStart w:id="82" w:name="_Toc11673644"/>
      <w:r>
        <w:t xml:space="preserve">1.1 </w:t>
      </w:r>
      <w:r w:rsidRPr="00925AE5">
        <w:t>B</w:t>
      </w:r>
      <w:r>
        <w:t>ackground</w:t>
      </w:r>
      <w:bookmarkEnd w:id="82"/>
    </w:p>
    <w:p w14:paraId="47A8A9F9" w14:textId="77777777" w:rsidR="00C24C13" w:rsidRDefault="00C24C13" w:rsidP="00C76E12"/>
    <w:p w14:paraId="2C8D9FEF" w14:textId="77777777" w:rsidR="00C24C13" w:rsidRDefault="00C24C13" w:rsidP="00C76E12">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14:paraId="503D4B92" w14:textId="77777777" w:rsidR="00C24C13" w:rsidRDefault="00C24C13" w:rsidP="00C76E12"/>
    <w:p w14:paraId="5A88FF46" w14:textId="77777777" w:rsidR="00C24C13" w:rsidRDefault="00C24C13" w:rsidP="00C76E12">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14:paraId="54B5F519" w14:textId="77777777" w:rsidR="00342F2D" w:rsidRDefault="00342F2D" w:rsidP="00C76E12"/>
    <w:p w14:paraId="6388A3A9" w14:textId="77777777" w:rsidR="00C24C13" w:rsidRDefault="00342F2D" w:rsidP="00C24C13">
      <w:r>
        <w:t xml:space="preserve">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w:t>
      </w:r>
      <w:r w:rsidR="00C66C09">
        <w:t>cyber-attacks</w:t>
      </w:r>
      <w:r>
        <w:t>.</w:t>
      </w:r>
    </w:p>
    <w:p w14:paraId="0BFB7399" w14:textId="77777777" w:rsidR="00C24C13" w:rsidRDefault="00C24C13" w:rsidP="00342F2D">
      <w:pPr>
        <w:keepNext/>
        <w:jc w:val="center"/>
      </w:pPr>
      <w:r>
        <w:rPr>
          <w:noProof/>
          <w:lang w:eastAsia="en-GB"/>
        </w:rPr>
        <w:drawing>
          <wp:inline distT="0" distB="0" distL="0" distR="0" wp14:anchorId="3B8668CE" wp14:editId="2E6F7C8E">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5739" cy="2812820"/>
                    </a:xfrm>
                    <a:prstGeom prst="rect">
                      <a:avLst/>
                    </a:prstGeom>
                  </pic:spPr>
                </pic:pic>
              </a:graphicData>
            </a:graphic>
          </wp:inline>
        </w:drawing>
      </w:r>
    </w:p>
    <w:p w14:paraId="488E68F5" w14:textId="77777777" w:rsidR="00C24C13" w:rsidRDefault="00C24C13" w:rsidP="00C24C13">
      <w:pPr>
        <w:pStyle w:val="Caption"/>
        <w:jc w:val="center"/>
      </w:pPr>
      <w:r>
        <w:t xml:space="preserve">Figure </w:t>
      </w:r>
      <w:r w:rsidR="00595EA6">
        <w:fldChar w:fldCharType="begin"/>
      </w:r>
      <w:r w:rsidR="00595EA6">
        <w:instrText xml:space="preserve"> SEQ Figure \* ARABIC </w:instrText>
      </w:r>
      <w:r w:rsidR="00595EA6">
        <w:fldChar w:fldCharType="separate"/>
      </w:r>
      <w:r w:rsidR="00C76E12">
        <w:rPr>
          <w:noProof/>
        </w:rPr>
        <w:t>1</w:t>
      </w:r>
      <w:r w:rsidR="00595EA6">
        <w:rPr>
          <w:noProof/>
        </w:rPr>
        <w:fldChar w:fldCharType="end"/>
      </w:r>
      <w:r>
        <w:t xml:space="preserve">: </w:t>
      </w:r>
      <w:r w:rsidRPr="0007040B">
        <w:t xml:space="preserve"> Smart Home - revenue forecast for the segment Security worldwide* from 2017 to 2023 (in million U.S. dollars)</w:t>
      </w:r>
      <w:r>
        <w:t xml:space="preserve"> (source: </w:t>
      </w:r>
      <w:r w:rsidRPr="0007040B">
        <w:t>www.statista.com</w:t>
      </w:r>
      <w:r>
        <w:t>)</w:t>
      </w:r>
    </w:p>
    <w:p w14:paraId="1A5D5792" w14:textId="77777777" w:rsidR="00C24C13" w:rsidRPr="00925AE5" w:rsidRDefault="00C24C13" w:rsidP="00C76E12">
      <w:r w:rsidRPr="00925AE5">
        <w:br/>
      </w:r>
    </w:p>
    <w:p w14:paraId="09F54A58" w14:textId="3C9090FD" w:rsidR="00C24C13" w:rsidRDefault="00C24C13" w:rsidP="005B2C1A">
      <w:pPr>
        <w:pStyle w:val="Heading2"/>
      </w:pPr>
      <w:bookmarkStart w:id="83" w:name="_Toc11673645"/>
      <w:r>
        <w:lastRenderedPageBreak/>
        <w:t xml:space="preserve">1.2 </w:t>
      </w:r>
      <w:r w:rsidR="00C66C09">
        <w:t>Problem D</w:t>
      </w:r>
      <w:r w:rsidRPr="000C586D">
        <w:t>escription</w:t>
      </w:r>
      <w:bookmarkEnd w:id="83"/>
      <w:del w:id="84" w:author="Dillon, Christopher" w:date="2019-06-14T16:10:00Z">
        <w:r w:rsidRPr="000C586D" w:rsidDel="00874ED2">
          <w:delText>:</w:delText>
        </w:r>
      </w:del>
    </w:p>
    <w:p w14:paraId="2231BE54" w14:textId="0881DECC" w:rsidR="00C24C13" w:rsidRDefault="00C24C13" w:rsidP="00C76E12">
      <w:pPr>
        <w:rPr>
          <w:ins w:id="85" w:author="Setup" w:date="2019-06-17T12:49:00Z"/>
        </w:rPr>
      </w:pPr>
    </w:p>
    <w:p w14:paraId="4D36ED8D" w14:textId="1C0BDAD9" w:rsidR="00CE7C44" w:rsidDel="00CE7C44" w:rsidRDefault="00CE7C44" w:rsidP="00C76E12">
      <w:pPr>
        <w:rPr>
          <w:del w:id="86" w:author="Setup" w:date="2019-06-17T12:52:00Z"/>
        </w:rPr>
      </w:pPr>
      <w:ins w:id="87" w:author="Setup" w:date="2019-06-17T12:50:00Z">
        <w:r>
          <w:t>Modern IoT-based security systems pose various security risks to the individual. With the majority of these services using cloud technology, there is a larger scope of security concerns</w:t>
        </w:r>
      </w:ins>
      <w:ins w:id="88" w:author="Anna Lito Michala" w:date="2019-06-17T14:06:00Z">
        <w:r w:rsidR="00073C7A">
          <w:t xml:space="preserve"> covering the full system stack</w:t>
        </w:r>
      </w:ins>
      <w:ins w:id="89" w:author="Setup" w:date="2019-06-17T12:50:00Z">
        <w:r>
          <w:t xml:space="preserve">. </w:t>
        </w:r>
      </w:ins>
    </w:p>
    <w:p w14:paraId="695F645F" w14:textId="20AB3AA0" w:rsidR="00C24C13" w:rsidDel="00CE7C44" w:rsidRDefault="00C24C13" w:rsidP="00C76E12">
      <w:pPr>
        <w:rPr>
          <w:del w:id="90" w:author="Setup" w:date="2019-06-17T12:51:00Z"/>
        </w:rPr>
      </w:pPr>
      <w:del w:id="91" w:author="Setup" w:date="2019-06-17T12:51:00Z">
        <w:r w:rsidDel="00CE7C44">
          <w:delText>Modern IoT based security systems pose various security risks to the individual. As the majority of these services use cloud technology, the risk of security or information leaks become much more probable and concerning, with malicious access to the cloud service leading to potential massive data breaches and privacy concerns. The individual that uses such services has no control</w:delText>
        </w:r>
      </w:del>
      <w:ins w:id="92" w:author="Anna Lito Michala" w:date="2019-06-14T14:44:00Z">
        <w:del w:id="93" w:author="Setup" w:date="2019-06-17T12:51:00Z">
          <w:r w:rsidR="00D0161F" w:rsidDel="00CE7C44">
            <w:delText>is often offered little control</w:delText>
          </w:r>
        </w:del>
      </w:ins>
      <w:del w:id="94" w:author="Setup" w:date="2019-06-17T12:51:00Z">
        <w:r w:rsidDel="00CE7C44">
          <w:delText xml:space="preserve"> over how their data is collected, stored and sold, highlighting the concern of privacy.</w:delText>
        </w:r>
      </w:del>
    </w:p>
    <w:p w14:paraId="0B9A71C6" w14:textId="5BE6814A" w:rsidR="00C24C13" w:rsidDel="00CE7C44" w:rsidRDefault="00CE7C44" w:rsidP="00C76E12">
      <w:pPr>
        <w:rPr>
          <w:del w:id="95" w:author="Setup" w:date="2019-06-17T12:52:00Z"/>
        </w:rPr>
      </w:pPr>
      <w:ins w:id="96" w:author="Setup" w:date="2019-06-17T12:52:00Z">
        <w:r>
          <w:t xml:space="preserve"> </w:t>
        </w:r>
      </w:ins>
    </w:p>
    <w:p w14:paraId="6369B495" w14:textId="31A64A68" w:rsidR="00A05416" w:rsidRDefault="00C24C13" w:rsidP="00C76E12">
      <w:r>
        <w:t xml:space="preserve">The development of a home security system using a Raspberry Pi model is proposed to </w:t>
      </w:r>
      <w:del w:id="97" w:author="Setup" w:date="2019-06-17T12:52:00Z">
        <w:r w:rsidDel="00CE7C44">
          <w:delText>deal with the aforementioned challenges</w:delText>
        </w:r>
      </w:del>
      <w:r w:rsidR="00CE7C44">
        <w:t xml:space="preserve">create a system with a smaller scope of security vulnerabilities using local </w:t>
      </w:r>
      <w:ins w:id="98" w:author="Anna Lito Michala" w:date="2019-06-17T14:06:00Z">
        <w:r w:rsidR="00073C7A">
          <w:t xml:space="preserve">data </w:t>
        </w:r>
      </w:ins>
      <w:ins w:id="99" w:author="Setup" w:date="2019-06-17T12:52:00Z">
        <w:r w:rsidR="00CE7C44">
          <w:t>storage</w:t>
        </w:r>
      </w:ins>
      <w:ins w:id="100" w:author="Anna Lito Michala" w:date="2019-06-17T14:06:00Z">
        <w:r w:rsidR="00073C7A">
          <w:t xml:space="preserve"> to reduce information exposure over the system</w:t>
        </w:r>
      </w:ins>
      <w:r>
        <w:t>.</w:t>
      </w:r>
      <w:ins w:id="101" w:author="Setup" w:date="2019-06-17T12:55:00Z">
        <w:r w:rsidR="00CE7C44">
          <w:t xml:space="preserve"> The Raspberry Pi will interact with a smart phone app, with each family member having access to the application.</w:t>
        </w:r>
      </w:ins>
      <w:r>
        <w:t xml:space="preserve"> </w:t>
      </w:r>
      <w:commentRangeStart w:id="102"/>
      <w:del w:id="103" w:author="Setup" w:date="2019-06-17T12:52:00Z">
        <w:r w:rsidDel="00CE7C44">
          <w:delText xml:space="preserve">By storing information </w:delText>
        </w:r>
      </w:del>
      <w:ins w:id="104" w:author="Anna Lito Michala" w:date="2019-06-14T14:48:00Z">
        <w:del w:id="105" w:author="Setup" w:date="2019-06-17T12:52:00Z">
          <w:r w:rsidR="002C531F" w:rsidDel="00CE7C44">
            <w:delText xml:space="preserve">data </w:delText>
          </w:r>
        </w:del>
      </w:ins>
      <w:del w:id="106" w:author="Setup" w:date="2019-06-17T12:52:00Z">
        <w:r w:rsidDel="00CE7C44">
          <w:delText>locally,</w:delText>
        </w:r>
      </w:del>
      <w:ins w:id="107" w:author="Dillon, Christopher" w:date="2019-06-14T15:36:00Z">
        <w:del w:id="108" w:author="Setup" w:date="2019-06-17T12:52:00Z">
          <w:r w:rsidR="006E64C8" w:rsidDel="00CE7C44">
            <w:delText xml:space="preserve"> the scope of the potential security vulnerabilities is</w:delText>
          </w:r>
        </w:del>
      </w:ins>
      <w:ins w:id="109" w:author="Dillon, Christopher" w:date="2019-06-14T15:37:00Z">
        <w:del w:id="110" w:author="Setup" w:date="2019-06-17T12:52:00Z">
          <w:r w:rsidR="006E64C8" w:rsidDel="00CE7C44">
            <w:delText xml:space="preserve"> limited.</w:delText>
          </w:r>
        </w:del>
      </w:ins>
      <w:del w:id="111" w:author="Setup" w:date="2019-06-17T12:52:00Z">
        <w:r w:rsidDel="00CE7C44">
          <w:delText xml:space="preserve"> </w:delText>
        </w:r>
        <w:commentRangeEnd w:id="102"/>
        <w:r w:rsidR="002C531F" w:rsidDel="00CE7C44">
          <w:rPr>
            <w:rStyle w:val="CommentReference"/>
          </w:rPr>
          <w:commentReference w:id="102"/>
        </w:r>
        <w:r w:rsidDel="00CE7C44">
          <w:delText xml:space="preserve">the amount of potential </w:delText>
        </w:r>
        <w:commentRangeStart w:id="112"/>
        <w:r w:rsidDel="00CE7C44">
          <w:delText>backdoors/security breaches is limited</w:delText>
        </w:r>
        <w:commentRangeEnd w:id="112"/>
        <w:r w:rsidR="002C531F" w:rsidDel="00CE7C44">
          <w:rPr>
            <w:rStyle w:val="CommentReference"/>
          </w:rPr>
          <w:commentReference w:id="112"/>
        </w:r>
        <w:r w:rsidDel="00CE7C44">
          <w:delText xml:space="preserve">. </w:delText>
        </w:r>
      </w:del>
      <w:r>
        <w:t xml:space="preserve">This means security can be focused down to </w:t>
      </w:r>
      <w:ins w:id="113" w:author="Setup" w:date="2019-06-17T12:56:00Z">
        <w:r w:rsidR="00CE7C44">
          <w:t>the perception, network and application layers of the IoT architecture.</w:t>
        </w:r>
      </w:ins>
      <w:del w:id="114" w:author="Setup" w:date="2019-06-17T12:56:00Z">
        <w:r w:rsidDel="00CE7C44">
          <w:delText xml:space="preserve">device level (Raspberry Pi), Micro-services and video security. </w:delText>
        </w:r>
      </w:del>
    </w:p>
    <w:p w14:paraId="14362102" w14:textId="77777777" w:rsidR="00A05416" w:rsidRDefault="00A05416" w:rsidP="00C76E12"/>
    <w:p w14:paraId="63AB93CE" w14:textId="77777777" w:rsidR="00A05416" w:rsidRDefault="00A05416" w:rsidP="00C76E12">
      <w:r>
        <w:t>This project aims to tackle the following areas of security:</w:t>
      </w:r>
    </w:p>
    <w:p w14:paraId="6C579BC6" w14:textId="77777777" w:rsidR="00A05416" w:rsidRDefault="00A05416" w:rsidP="00FB3707">
      <w:pPr>
        <w:pStyle w:val="ListParagraph"/>
        <w:numPr>
          <w:ilvl w:val="0"/>
          <w:numId w:val="12"/>
        </w:numPr>
      </w:pPr>
      <w:r>
        <w:t>Authorised access to the Raspberry Pi (authentication)</w:t>
      </w:r>
    </w:p>
    <w:p w14:paraId="43151A6D" w14:textId="5EA7D6CD" w:rsidR="00CE7C44" w:rsidRDefault="00CE7C44" w:rsidP="00FB3707">
      <w:pPr>
        <w:pStyle w:val="ListParagraph"/>
        <w:numPr>
          <w:ilvl w:val="0"/>
          <w:numId w:val="12"/>
        </w:numPr>
        <w:rPr>
          <w:ins w:id="115" w:author="Setup" w:date="2019-06-17T12:57:00Z"/>
        </w:rPr>
      </w:pPr>
      <w:del w:id="116" w:author="Anna Lito Michala" w:date="2019-06-17T14:07:00Z">
        <w:r w:rsidDel="00073C7A">
          <w:delText>Develop</w:delText>
        </w:r>
      </w:del>
      <w:ins w:id="117" w:author="Anna Lito Michala" w:date="2019-06-17T14:07:00Z">
        <w:r w:rsidR="00073C7A">
          <w:t>Integrated</w:t>
        </w:r>
      </w:ins>
      <w:ins w:id="118" w:author="Setup" w:date="2019-06-17T12:57:00Z">
        <w:r>
          <w:t xml:space="preserve"> authentication for the smart phone app</w:t>
        </w:r>
      </w:ins>
      <w:ins w:id="119" w:author="Anna Lito Michala" w:date="2019-06-17T14:07:00Z">
        <w:r w:rsidR="00073C7A">
          <w:t xml:space="preserve"> and IoT platform</w:t>
        </w:r>
      </w:ins>
    </w:p>
    <w:p w14:paraId="2AC597E4" w14:textId="5AC5A432" w:rsidR="00CE7C44" w:rsidRDefault="00CE7C44" w:rsidP="00FB3707">
      <w:pPr>
        <w:pStyle w:val="ListParagraph"/>
        <w:numPr>
          <w:ilvl w:val="0"/>
          <w:numId w:val="12"/>
        </w:numPr>
      </w:pPr>
      <w:ins w:id="120" w:author="Setup" w:date="2019-06-17T12:57:00Z">
        <w:del w:id="121" w:author="Anna Lito Michala" w:date="2019-06-17T14:07:00Z">
          <w:r w:rsidDel="00073C7A">
            <w:delText>Focus on</w:delText>
          </w:r>
        </w:del>
      </w:ins>
      <w:r w:rsidR="00073C7A">
        <w:t>Explore security through restricting</w:t>
      </w:r>
      <w:r>
        <w:t xml:space="preserve"> port access</w:t>
      </w:r>
    </w:p>
    <w:p w14:paraId="1CC727F5" w14:textId="12CC6536" w:rsidR="00CE7C44" w:rsidRDefault="00CE7C44" w:rsidP="00FB3707">
      <w:pPr>
        <w:pStyle w:val="ListParagraph"/>
        <w:numPr>
          <w:ilvl w:val="0"/>
          <w:numId w:val="12"/>
        </w:numPr>
      </w:pPr>
      <w:r>
        <w:t xml:space="preserve">Storage </w:t>
      </w:r>
      <w:ins w:id="122" w:author="Anna Lito Michala" w:date="2019-06-17T14:07:00Z">
        <w:r w:rsidR="00073C7A">
          <w:t>security through encry</w:t>
        </w:r>
      </w:ins>
      <w:ins w:id="123" w:author="Anna Lito Michala" w:date="2019-06-17T14:08:00Z">
        <w:r w:rsidR="00073C7A">
          <w:t>ption and reducing exposure of data to the network</w:t>
        </w:r>
      </w:ins>
      <w:del w:id="124" w:author="Anna Lito Michala" w:date="2019-06-17T14:07:00Z">
        <w:r w:rsidDel="00073C7A">
          <w:delText>encryption</w:delText>
        </w:r>
      </w:del>
    </w:p>
    <w:p w14:paraId="143C1D84" w14:textId="77777777" w:rsidR="00CE7C44" w:rsidRDefault="00CE7C44"/>
    <w:p w14:paraId="23C0CAB7" w14:textId="77C453E8" w:rsidR="00DB45F7" w:rsidRDefault="00CE7C44" w:rsidP="00DB45F7">
      <w:r>
        <w:t xml:space="preserve">These </w:t>
      </w:r>
      <w:r w:rsidRPr="00DB45F7">
        <w:t xml:space="preserve">will be </w:t>
      </w:r>
      <w:r w:rsidR="00DB45F7" w:rsidRPr="00DB45F7">
        <w:t xml:space="preserve">created in accordance with the best practices outlined by the IoT security foundation </w:t>
      </w:r>
      <w:r w:rsidR="00DB45F7" w:rsidRPr="00DB45F7">
        <w:rPr>
          <w:rPrChange w:id="125" w:author="Setup" w:date="2019-06-17T13:03:00Z">
            <w:rPr>
              <w:rFonts w:ascii="Arial" w:hAnsi="Arial" w:cs="Arial"/>
              <w:color w:val="000000"/>
              <w:sz w:val="20"/>
              <w:szCs w:val="20"/>
              <w:shd w:val="clear" w:color="auto" w:fill="FFFFFF"/>
            </w:rPr>
          </w:rPrChange>
        </w:rPr>
        <w:t>(IoT Security Compliance Framework, 2018)</w:t>
      </w:r>
      <w:r w:rsidR="00DB45F7" w:rsidRPr="00DB45F7">
        <w:t>.</w:t>
      </w:r>
      <w:r w:rsidR="00DB45F7">
        <w:t xml:space="preserve"> If time permits, a separate machine can be set up with the Kali Linux operating system, an operating system used in cyber security and digital forensics. The machine can perform various </w:t>
      </w:r>
      <w:del w:id="126" w:author="Chris Dillon" w:date="2019-06-20T21:43:00Z">
        <w:r w:rsidR="00DB45F7" w:rsidDel="00281248">
          <w:delText>cyber attacks</w:delText>
        </w:r>
      </w:del>
      <w:ins w:id="127" w:author="Chris Dillon" w:date="2019-06-20T21:43:00Z">
        <w:r w:rsidR="00281248">
          <w:t>cyber-attacks</w:t>
        </w:r>
      </w:ins>
      <w:r w:rsidR="00DB45F7">
        <w:t xml:space="preserve"> (sniffing, MITM, DoS) and evaluate how the system performs against them. A recent paper demonstrates various types of DoS attacks were carried out in a test bed environment against an IoT device, resulting in a success attack against the network it was hosted on </w:t>
      </w:r>
      <w:r w:rsidR="00DB45F7" w:rsidRPr="009D28F6">
        <w:t>(Liang et al., 2016)</w:t>
      </w:r>
      <w:r w:rsidR="00DB45F7">
        <w:t>.</w:t>
      </w:r>
    </w:p>
    <w:p w14:paraId="3F0B6390" w14:textId="4EEB9AAD" w:rsidR="00C24C13" w:rsidRDefault="00C24C13"/>
    <w:p w14:paraId="32F772B7" w14:textId="77777777" w:rsidR="00342F2D" w:rsidRDefault="00342F2D" w:rsidP="00C76E12"/>
    <w:p w14:paraId="32A2A1B5" w14:textId="70E3DB2D" w:rsidR="00C24C13" w:rsidRDefault="00C24C13" w:rsidP="00C24C13"/>
    <w:p w14:paraId="705C49BA" w14:textId="4AE01A5A" w:rsidR="003A163D" w:rsidRDefault="003A163D">
      <w:pPr>
        <w:rPr>
          <w:rFonts w:eastAsiaTheme="majorEastAsia" w:cstheme="majorBidi"/>
          <w:sz w:val="32"/>
          <w:szCs w:val="32"/>
        </w:rPr>
      </w:pPr>
      <w:r>
        <w:br w:type="page"/>
      </w:r>
    </w:p>
    <w:p w14:paraId="125FDEA4" w14:textId="77777777" w:rsidR="006E64C8" w:rsidDel="003A163D" w:rsidRDefault="006E64C8" w:rsidP="00C24C13">
      <w:pPr>
        <w:rPr>
          <w:del w:id="128" w:author="Dillon, Christopher" w:date="2019-06-14T15:37:00Z"/>
        </w:rPr>
      </w:pPr>
    </w:p>
    <w:p w14:paraId="60D5246D" w14:textId="4E310D82" w:rsidR="001D0924" w:rsidDel="003A163D" w:rsidRDefault="001D0924">
      <w:pPr>
        <w:rPr>
          <w:del w:id="129" w:author="Dillon, Christopher" w:date="2019-06-14T15:37:00Z"/>
          <w:rFonts w:eastAsiaTheme="majorEastAsia" w:cstheme="majorBidi"/>
          <w:sz w:val="32"/>
          <w:szCs w:val="32"/>
        </w:rPr>
      </w:pPr>
      <w:del w:id="130" w:author="Dillon, Christopher" w:date="2019-06-14T15:37:00Z">
        <w:r w:rsidDel="003A163D">
          <w:br w:type="page"/>
        </w:r>
      </w:del>
    </w:p>
    <w:p w14:paraId="24226211" w14:textId="51450B73" w:rsidR="00C24C13" w:rsidRPr="004A4829" w:rsidRDefault="00C24C13" w:rsidP="004A4829">
      <w:pPr>
        <w:pStyle w:val="Heading1"/>
        <w:rPr>
          <w:rFonts w:asciiTheme="majorHAnsi" w:hAnsiTheme="majorHAnsi"/>
          <w:color w:val="000000" w:themeColor="text1"/>
        </w:rPr>
      </w:pPr>
      <w:bookmarkStart w:id="131" w:name="_Toc11673646"/>
      <w:r>
        <w:t xml:space="preserve">2.0 </w:t>
      </w:r>
      <w:r w:rsidRPr="000C586D">
        <w:t>Project objectives</w:t>
      </w:r>
      <w:bookmarkEnd w:id="131"/>
    </w:p>
    <w:p w14:paraId="5618DA53" w14:textId="77777777" w:rsidR="00C24C13" w:rsidRPr="00A542CF" w:rsidRDefault="00C24C13" w:rsidP="00C24C13"/>
    <w:p w14:paraId="127C8C2E" w14:textId="77777777" w:rsidR="00C24C13" w:rsidRDefault="00C24C13" w:rsidP="005B2C1A">
      <w:pPr>
        <w:pStyle w:val="Heading2"/>
      </w:pPr>
      <w:bookmarkStart w:id="132" w:name="_Toc11673647"/>
      <w:r>
        <w:t xml:space="preserve">2.1 </w:t>
      </w:r>
      <w:r w:rsidRPr="000C586D">
        <w:t>Project aim &amp; objectives</w:t>
      </w:r>
      <w:bookmarkEnd w:id="132"/>
    </w:p>
    <w:p w14:paraId="4F1A7503" w14:textId="77777777" w:rsidR="00C24C13" w:rsidRDefault="00C24C13" w:rsidP="00C76E12"/>
    <w:p w14:paraId="4507C5B0" w14:textId="77777777" w:rsidR="00C24C13" w:rsidRDefault="00C24C13" w:rsidP="00C76E12">
      <w:r>
        <w:t>This project aims to achieve the following objectives:</w:t>
      </w:r>
    </w:p>
    <w:p w14:paraId="5637C35C" w14:textId="77777777" w:rsidR="00C24C13" w:rsidRDefault="00C24C13" w:rsidP="00C76E12"/>
    <w:p w14:paraId="4B469759" w14:textId="3921790E" w:rsidR="00095074" w:rsidRDefault="00095074" w:rsidP="00C76E12">
      <w:pPr>
        <w:pStyle w:val="ListParagraph"/>
        <w:numPr>
          <w:ilvl w:val="0"/>
          <w:numId w:val="3"/>
        </w:numPr>
      </w:pPr>
      <w:r>
        <w:t>Review state of the art literature for a home surveillance system. It is important to determine methods in recognising who is entering the premises whether it be a family member or a complete stranger</w:t>
      </w:r>
    </w:p>
    <w:p w14:paraId="4095BAF2" w14:textId="77777777" w:rsidR="00C66C09" w:rsidRDefault="00C66C09" w:rsidP="00C76E12">
      <w:pPr>
        <w:pStyle w:val="ListParagraph"/>
        <w:numPr>
          <w:ilvl w:val="0"/>
          <w:numId w:val="3"/>
        </w:numPr>
      </w:pPr>
      <w:r>
        <w:t xml:space="preserve">Determine best security practices at all levels of the IoT architecture </w:t>
      </w:r>
    </w:p>
    <w:p w14:paraId="4B31A56A" w14:textId="77777777" w:rsidR="00C24C13" w:rsidRDefault="00C24C13" w:rsidP="00C76E12">
      <w:pPr>
        <w:pStyle w:val="ListParagraph"/>
        <w:numPr>
          <w:ilvl w:val="0"/>
          <w:numId w:val="3"/>
        </w:numPr>
      </w:pPr>
      <w:r>
        <w:t>Creation of the interconnected physical system (Raspberry Pi, camera, sensors,</w:t>
      </w:r>
      <w:r w:rsidR="00C66C09">
        <w:t xml:space="preserve"> smart app development</w:t>
      </w:r>
      <w:r>
        <w:t xml:space="preserve"> etc.)</w:t>
      </w:r>
    </w:p>
    <w:p w14:paraId="4AA3A2A2" w14:textId="77777777" w:rsidR="00C24C13" w:rsidRDefault="00C24C13" w:rsidP="00C76E12">
      <w:pPr>
        <w:pStyle w:val="ListParagraph"/>
        <w:numPr>
          <w:ilvl w:val="0"/>
          <w:numId w:val="3"/>
        </w:numPr>
      </w:pPr>
      <w:r>
        <w:t>Development of relevant scripts with proposed technologies integrated</w:t>
      </w:r>
    </w:p>
    <w:p w14:paraId="02A2F380" w14:textId="6C405D84" w:rsidR="00C24C13" w:rsidRDefault="00C24C13" w:rsidP="00C76E12">
      <w:pPr>
        <w:pStyle w:val="ListParagraph"/>
        <w:numPr>
          <w:ilvl w:val="0"/>
          <w:numId w:val="3"/>
        </w:numPr>
        <w:rPr>
          <w:ins w:id="133" w:author="Anna Lito Michala" w:date="2019-06-17T14:04:00Z"/>
        </w:rPr>
      </w:pPr>
      <w:r>
        <w:t>Development of a smart phone application that interacts with the Raspberry Pi/Security system</w:t>
      </w:r>
    </w:p>
    <w:p w14:paraId="7C507FFE" w14:textId="266C776B" w:rsidR="00073C7A" w:rsidRDefault="00073C7A" w:rsidP="00C76E12">
      <w:pPr>
        <w:pStyle w:val="ListParagraph"/>
        <w:numPr>
          <w:ilvl w:val="0"/>
          <w:numId w:val="3"/>
        </w:numPr>
      </w:pPr>
      <w:r>
        <w:t>Test performance versus security level for the proposed system</w:t>
      </w:r>
    </w:p>
    <w:p w14:paraId="40643663" w14:textId="77777777" w:rsidR="00C24C13" w:rsidRDefault="00C66C09" w:rsidP="00C76E12">
      <w:pPr>
        <w:pStyle w:val="ListParagraph"/>
        <w:numPr>
          <w:ilvl w:val="0"/>
          <w:numId w:val="3"/>
        </w:numPr>
      </w:pPr>
      <w:r>
        <w:t>Set up test bed, used for simulating attacks on the system</w:t>
      </w:r>
    </w:p>
    <w:p w14:paraId="5F875958" w14:textId="77777777" w:rsidR="00C24C13" w:rsidRPr="00A542CF" w:rsidRDefault="00C66C09" w:rsidP="00C76E12">
      <w:pPr>
        <w:pStyle w:val="ListParagraph"/>
        <w:numPr>
          <w:ilvl w:val="0"/>
          <w:numId w:val="3"/>
        </w:numPr>
      </w:pPr>
      <w:r>
        <w:t>Conclude results/findings</w:t>
      </w:r>
    </w:p>
    <w:p w14:paraId="667B6C98" w14:textId="77777777" w:rsidR="00C24C13" w:rsidRPr="00A542CF" w:rsidRDefault="00C24C13" w:rsidP="00C76E12"/>
    <w:p w14:paraId="2801E514" w14:textId="77777777" w:rsidR="00C24C13" w:rsidRDefault="00C24C13" w:rsidP="005B2C1A">
      <w:pPr>
        <w:pStyle w:val="Heading2"/>
      </w:pPr>
      <w:bookmarkStart w:id="134" w:name="_Toc11673648"/>
      <w:r>
        <w:t xml:space="preserve">2.2 </w:t>
      </w:r>
      <w:r w:rsidRPr="000C586D">
        <w:t>Project</w:t>
      </w:r>
      <w:r>
        <w:t>’s milestones and deliverables</w:t>
      </w:r>
      <w:bookmarkEnd w:id="134"/>
      <w:r>
        <w:t xml:space="preserve"> </w:t>
      </w:r>
    </w:p>
    <w:p w14:paraId="6BBDEC48" w14:textId="77777777" w:rsidR="00C24C13" w:rsidRDefault="00C24C13" w:rsidP="00C76E12"/>
    <w:p w14:paraId="701E72F3" w14:textId="77777777" w:rsidR="00C24C13" w:rsidRDefault="00C24C13" w:rsidP="00C76E12">
      <w:pPr>
        <w:pStyle w:val="ListParagraph"/>
        <w:numPr>
          <w:ilvl w:val="0"/>
          <w:numId w:val="2"/>
        </w:numPr>
      </w:pPr>
      <w:r>
        <w:t>Best practices are determined through development of the literature review</w:t>
      </w:r>
    </w:p>
    <w:p w14:paraId="5B2CCA96" w14:textId="77777777" w:rsidR="00C24C13" w:rsidRDefault="00C24C13" w:rsidP="00C76E12">
      <w:pPr>
        <w:pStyle w:val="ListParagraph"/>
        <w:numPr>
          <w:ilvl w:val="0"/>
          <w:numId w:val="2"/>
        </w:numPr>
      </w:pPr>
      <w:r>
        <w:t>System design/proposed methodology is determined using knowledge gathered from previous stage</w:t>
      </w:r>
    </w:p>
    <w:p w14:paraId="6064D580" w14:textId="77777777" w:rsidR="00C24C13" w:rsidRDefault="00C24C13" w:rsidP="00C76E12">
      <w:pPr>
        <w:pStyle w:val="ListParagraph"/>
        <w:numPr>
          <w:ilvl w:val="0"/>
          <w:numId w:val="2"/>
        </w:numPr>
      </w:pPr>
      <w:r>
        <w:t>Completed development of system</w:t>
      </w:r>
    </w:p>
    <w:p w14:paraId="175F76C1" w14:textId="77777777" w:rsidR="00C24C13" w:rsidRDefault="00C24C13" w:rsidP="00C76E12">
      <w:pPr>
        <w:pStyle w:val="ListParagraph"/>
        <w:numPr>
          <w:ilvl w:val="0"/>
          <w:numId w:val="2"/>
        </w:numPr>
      </w:pPr>
      <w:r>
        <w:t>Testing and evaluation report of the system</w:t>
      </w:r>
    </w:p>
    <w:p w14:paraId="445B8921" w14:textId="77777777" w:rsidR="00C24C13" w:rsidRPr="000C586D" w:rsidRDefault="00C24C13" w:rsidP="00C76E12">
      <w:pPr>
        <w:pStyle w:val="ListParagraph"/>
        <w:numPr>
          <w:ilvl w:val="0"/>
          <w:numId w:val="2"/>
        </w:numPr>
      </w:pPr>
      <w:r>
        <w:t>Conclusion &amp; final report write up</w:t>
      </w:r>
    </w:p>
    <w:p w14:paraId="06A8879D" w14:textId="77777777" w:rsidR="00C24C13" w:rsidRDefault="00C24C13" w:rsidP="00C76E12">
      <w:pPr>
        <w:ind w:left="142"/>
        <w:rPr>
          <w:rFonts w:asciiTheme="majorHAnsi" w:eastAsiaTheme="majorEastAsia" w:hAnsiTheme="majorHAnsi" w:cstheme="majorBidi"/>
          <w:color w:val="000000" w:themeColor="text1"/>
          <w:sz w:val="32"/>
        </w:rPr>
      </w:pPr>
      <w:r>
        <w:br w:type="page"/>
      </w:r>
    </w:p>
    <w:p w14:paraId="0A675699" w14:textId="77777777" w:rsidR="00C24C13" w:rsidRDefault="00C24C13" w:rsidP="00C24C13">
      <w:pPr>
        <w:pStyle w:val="Heading1"/>
        <w:ind w:left="432" w:hanging="432"/>
      </w:pPr>
      <w:bookmarkStart w:id="135" w:name="_Toc11673649"/>
      <w:r>
        <w:lastRenderedPageBreak/>
        <w:t xml:space="preserve">3.0 </w:t>
      </w:r>
      <w:r w:rsidRPr="000C586D">
        <w:t xml:space="preserve">Technical </w:t>
      </w:r>
      <w:r>
        <w:t>Method of Proposed Project</w:t>
      </w:r>
      <w:bookmarkEnd w:id="135"/>
    </w:p>
    <w:p w14:paraId="3971E6C7" w14:textId="77777777" w:rsidR="00C24C13" w:rsidRDefault="00C24C13" w:rsidP="00C24C13"/>
    <w:p w14:paraId="61AF26CC" w14:textId="77777777" w:rsidR="00C24C13" w:rsidRDefault="00C24C13" w:rsidP="00E320BE">
      <w:r>
        <w:t xml:space="preserve">The proposed system is a home security system using the Raspberry Pi as the core component. </w:t>
      </w:r>
      <w:r w:rsidR="00C66C09">
        <w:t>The system would be able to detect individuals faces entering the premises and inform the family members if a face was not recognised</w:t>
      </w:r>
      <w:r w:rsidR="00E320BE">
        <w:t xml:space="preserve"> via </w:t>
      </w:r>
      <w:r w:rsidR="00F0703C">
        <w:t>app notification</w:t>
      </w:r>
      <w:r w:rsidR="00C66C09">
        <w:t>.</w:t>
      </w:r>
      <w:r>
        <w:t xml:space="preserve"> </w:t>
      </w:r>
      <w:r w:rsidR="00E320BE">
        <w:t>As with all IoT based devices, the Raspberry Pi poses multiple security risks at the Perception, Network and Application levels.</w:t>
      </w:r>
    </w:p>
    <w:p w14:paraId="17705D64" w14:textId="77777777" w:rsidR="00C24C13" w:rsidRDefault="00C24C13" w:rsidP="00C76E12"/>
    <w:p w14:paraId="4CBB93C7" w14:textId="77777777" w:rsidR="00C24C13" w:rsidRDefault="00C24C13" w:rsidP="00C76E12">
      <w:pPr>
        <w:rPr>
          <w:rStyle w:val="selectable"/>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Veeramanikandasamy, 2017). </w:t>
      </w:r>
    </w:p>
    <w:p w14:paraId="532119F3" w14:textId="77777777" w:rsidR="00C24C13" w:rsidRDefault="00C24C13" w:rsidP="00C76E12"/>
    <w:p w14:paraId="37ED6541" w14:textId="77777777" w:rsidR="00C24C13" w:rsidRDefault="00E320BE" w:rsidP="005B2C1A">
      <w:pPr>
        <w:pStyle w:val="Heading2"/>
      </w:pPr>
      <w:bookmarkStart w:id="136" w:name="_Toc11673650"/>
      <w:r>
        <w:t>3.1</w:t>
      </w:r>
      <w:r w:rsidR="00C24C13">
        <w:t xml:space="preserve"> Proposed Software</w:t>
      </w:r>
      <w:bookmarkEnd w:id="136"/>
    </w:p>
    <w:p w14:paraId="2952509F" w14:textId="77777777" w:rsidR="00C24C13" w:rsidRDefault="00C24C13" w:rsidP="00C76E12"/>
    <w:p w14:paraId="55EBADB7" w14:textId="77777777" w:rsidR="00C24C13" w:rsidRPr="00196EFB" w:rsidRDefault="00E320BE" w:rsidP="00E320BE">
      <w:pPr>
        <w:pStyle w:val="Heading3"/>
      </w:pPr>
      <w:bookmarkStart w:id="137" w:name="_Toc11673651"/>
      <w:r>
        <w:t xml:space="preserve">3.1.1 </w:t>
      </w:r>
      <w:r w:rsidR="00C24C13" w:rsidRPr="00196EFB">
        <w:t>Face Recognition Technology</w:t>
      </w:r>
      <w:bookmarkEnd w:id="137"/>
    </w:p>
    <w:p w14:paraId="4D742A09" w14:textId="77777777" w:rsidR="00C24C13" w:rsidRDefault="00C24C13" w:rsidP="00C76E12">
      <w:r>
        <w:t xml:space="preserve">OpenCV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w:t>
      </w:r>
      <w:r w:rsidR="006D2231">
        <w:t xml:space="preserve">To highlight the accuracy of this technology, a recent </w:t>
      </w:r>
      <w:r w:rsidR="006D2231" w:rsidRPr="006D2231">
        <w:t>paper showed success in detecting eye fatigue in drivers using OpenCV (Manoharan and Chandrakala, 2015).</w:t>
      </w:r>
      <w:r>
        <w:t xml:space="preserve"> </w:t>
      </w:r>
    </w:p>
    <w:p w14:paraId="7C7D6BF7" w14:textId="77777777" w:rsidR="00E628EA" w:rsidRDefault="00E628EA" w:rsidP="00C76E12"/>
    <w:p w14:paraId="72A3D49E" w14:textId="77777777" w:rsidR="00E628EA" w:rsidRDefault="00E320BE" w:rsidP="00E320BE">
      <w:pPr>
        <w:pStyle w:val="Heading3"/>
      </w:pPr>
      <w:bookmarkStart w:id="138" w:name="_Toc11673652"/>
      <w:r>
        <w:t>3.1.2 Application Development</w:t>
      </w:r>
      <w:bookmarkEnd w:id="138"/>
    </w:p>
    <w:p w14:paraId="1220B533" w14:textId="77777777" w:rsidR="00E628EA" w:rsidRPr="00E628EA" w:rsidRDefault="00E628EA" w:rsidP="00E628EA">
      <w:r>
        <w:t xml:space="preserve">To allow a family member receive an image and notification of who is at the door, a smart phone application has been proposed. </w:t>
      </w:r>
      <w:r w:rsidRPr="00E628EA">
        <w:t>A recent 2018 paper showed a similar system using image notifications from a Raspberry Pi Camera sent via email when a potential intruder was located at their door (Pawar and Umale, 2018)</w:t>
      </w:r>
      <w:r>
        <w:t xml:space="preserve">. Although successful this mode of delivery is problematic security wise. With a service such as email being susceptible to PC security risks such as </w:t>
      </w:r>
      <w:r w:rsidR="0073462F">
        <w:t>viruses, Trojans, a smart phone app is suggested to mitigate these potential threats. Using an app poses the advantage of 2-way authentication and security risks being limited to the scope of a mobile phone, rather than an email service which can be accessed anywhere.</w:t>
      </w:r>
    </w:p>
    <w:p w14:paraId="0BD42C7D" w14:textId="77777777" w:rsidR="00C24C13" w:rsidRDefault="00C24C13" w:rsidP="00C76E12"/>
    <w:p w14:paraId="65BB6B69" w14:textId="77777777" w:rsidR="00C24C13" w:rsidRPr="006D2231" w:rsidRDefault="00C24C13" w:rsidP="006D2231">
      <w:pPr>
        <w:pStyle w:val="Heading2"/>
      </w:pPr>
      <w:bookmarkStart w:id="139" w:name="_Toc11673653"/>
      <w:r>
        <w:t>3.</w:t>
      </w:r>
      <w:r w:rsidR="00780898">
        <w:t>2</w:t>
      </w:r>
      <w:r>
        <w:t xml:space="preserve"> IoT Architecture</w:t>
      </w:r>
      <w:bookmarkEnd w:id="139"/>
    </w:p>
    <w:p w14:paraId="6214773B" w14:textId="77777777" w:rsidR="00C24C13" w:rsidRDefault="00C24C13" w:rsidP="00C76E12"/>
    <w:p w14:paraId="462EF557" w14:textId="77777777" w:rsidR="00C24C13" w:rsidRDefault="00C24C13" w:rsidP="00C76E12">
      <w:r>
        <w:t xml:space="preserve">IoT security faces </w:t>
      </w:r>
      <w:r w:rsidR="00C76E12">
        <w:t>three</w:t>
      </w:r>
      <w:r>
        <w:t xml:space="preserve"> levels of architecture that can be attacked with malicious intent. As detailed in a recent 2018 paper, the most basic agreed upon architecture consists of </w:t>
      </w:r>
      <w:r w:rsidR="00C76E12">
        <w:t>three</w:t>
      </w:r>
      <w:r>
        <w:t xml:space="preserve"> layers: P</w:t>
      </w:r>
      <w:r w:rsidR="00C76E12">
        <w:t xml:space="preserve">erception Layer, Network Layer </w:t>
      </w:r>
      <w:r>
        <w:t>and</w:t>
      </w:r>
      <w:r w:rsidRPr="002E6B27">
        <w:t xml:space="preserve"> Application Layer (Aziz and Haq, 2018).</w:t>
      </w:r>
    </w:p>
    <w:p w14:paraId="1286DB75" w14:textId="77777777" w:rsidR="00C24C13" w:rsidRDefault="00C24C13" w:rsidP="00C76E12"/>
    <w:p w14:paraId="5A9DCA9B" w14:textId="77777777" w:rsidR="00C24C13" w:rsidRDefault="00780898" w:rsidP="00C76E12">
      <w:pPr>
        <w:pStyle w:val="Heading3"/>
      </w:pPr>
      <w:bookmarkStart w:id="140" w:name="_Toc11673654"/>
      <w:r>
        <w:t>3.2</w:t>
      </w:r>
      <w:r w:rsidR="00C24C13">
        <w:t>.1 Perception Layer</w:t>
      </w:r>
      <w:bookmarkEnd w:id="140"/>
    </w:p>
    <w:p w14:paraId="72727180" w14:textId="77777777" w:rsidR="00C24C13" w:rsidRDefault="00C24C13" w:rsidP="00C76E12">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14:paraId="2B79297F" w14:textId="77777777" w:rsidR="00C24C13" w:rsidRDefault="00C24C13" w:rsidP="00C76E12"/>
    <w:p w14:paraId="6239B97D" w14:textId="77777777" w:rsidR="00C24C13" w:rsidRDefault="00780898" w:rsidP="006D2231">
      <w:pPr>
        <w:pStyle w:val="Heading3"/>
      </w:pPr>
      <w:bookmarkStart w:id="141" w:name="_Toc11673655"/>
      <w:r>
        <w:lastRenderedPageBreak/>
        <w:t>3.2</w:t>
      </w:r>
      <w:r w:rsidR="00C24C13">
        <w:t>.2 Network Layer</w:t>
      </w:r>
      <w:bookmarkEnd w:id="141"/>
    </w:p>
    <w:p w14:paraId="5B8DCDC5" w14:textId="77777777" w:rsidR="00C24C13" w:rsidRDefault="00C24C13" w:rsidP="006D2231">
      <w:pPr>
        <w:keepNext/>
        <w:keepLines/>
      </w:pPr>
      <w:r>
        <w:t xml:space="preserve">The network layer is responsible for the transmission of data, acting as a sort of bridge between the perception and application layer. This involves carrying and transmitting information using through a wireless network which poses a set of security challenges. </w:t>
      </w:r>
      <w:r w:rsidR="00B50D96">
        <w:t xml:space="preserve">The layer acts as a sort of Central Nervous System for the whole network. </w:t>
      </w:r>
      <w:r>
        <w:t xml:space="preserve">In this scenario, the network layer consists of a </w:t>
      </w:r>
      <w:r w:rsidR="00B50D96">
        <w:t>standard wireless home network.</w:t>
      </w:r>
    </w:p>
    <w:p w14:paraId="6A1BE4D7" w14:textId="77777777" w:rsidR="00C24C13" w:rsidRDefault="00C24C13" w:rsidP="00780898">
      <w:pPr>
        <w:tabs>
          <w:tab w:val="left" w:pos="1124"/>
        </w:tabs>
        <w:rPr>
          <w:bCs/>
          <w:color w:val="000000" w:themeColor="text1"/>
        </w:rPr>
      </w:pPr>
    </w:p>
    <w:p w14:paraId="4B2709FC" w14:textId="77777777" w:rsidR="00C24C13" w:rsidRPr="005B2C1A" w:rsidRDefault="00C24C13" w:rsidP="00FB3707">
      <w:pPr>
        <w:pStyle w:val="Heading3"/>
      </w:pPr>
      <w:bookmarkStart w:id="142" w:name="_Toc11673656"/>
      <w:r w:rsidRPr="005B2C1A">
        <w:t>3.</w:t>
      </w:r>
      <w:r w:rsidR="00780898">
        <w:t>2</w:t>
      </w:r>
      <w:r w:rsidRPr="005B2C1A">
        <w:t>.3 Application Layer</w:t>
      </w:r>
      <w:bookmarkEnd w:id="142"/>
    </w:p>
    <w:p w14:paraId="33B6E862" w14:textId="77777777" w:rsidR="00C76E12" w:rsidRDefault="00C24C13" w:rsidP="00C76E12">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14:paraId="0AFDB74B" w14:textId="77777777" w:rsidR="00C76E12" w:rsidRDefault="00C76E12" w:rsidP="00C76E12"/>
    <w:p w14:paraId="426D7ADC" w14:textId="77777777" w:rsidR="00C76E12" w:rsidRDefault="00C76E12" w:rsidP="00C76E12"/>
    <w:p w14:paraId="7D0F0FC0" w14:textId="77777777" w:rsidR="00C76E12" w:rsidRDefault="00C76E12" w:rsidP="00C76E12">
      <w:pPr>
        <w:keepNext/>
        <w:jc w:val="center"/>
      </w:pPr>
      <w:r>
        <w:rPr>
          <w:noProof/>
          <w:lang w:eastAsia="en-GB"/>
        </w:rPr>
        <w:drawing>
          <wp:inline distT="0" distB="0" distL="0" distR="0" wp14:anchorId="060A25A3" wp14:editId="4E528DB8">
            <wp:extent cx="4960257" cy="2462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848" cy="2464326"/>
                    </a:xfrm>
                    <a:prstGeom prst="rect">
                      <a:avLst/>
                    </a:prstGeom>
                  </pic:spPr>
                </pic:pic>
              </a:graphicData>
            </a:graphic>
          </wp:inline>
        </w:drawing>
      </w:r>
    </w:p>
    <w:p w14:paraId="45DC440B" w14:textId="77777777" w:rsidR="00C76E12" w:rsidRPr="00A031AD" w:rsidRDefault="00C76E12" w:rsidP="00C76E12">
      <w:pPr>
        <w:pStyle w:val="Caption"/>
        <w:jc w:val="center"/>
      </w:pPr>
      <w:r>
        <w:t xml:space="preserve">Figure </w:t>
      </w:r>
      <w:fldSimple w:instr=" SEQ Figure \* ARABIC ">
        <w:r>
          <w:rPr>
            <w:noProof/>
          </w:rPr>
          <w:t>2</w:t>
        </w:r>
      </w:fldSimple>
      <w:r>
        <w:t>: The</w:t>
      </w:r>
      <w:r w:rsidR="005B2C1A">
        <w:t xml:space="preserve"> basic</w:t>
      </w:r>
      <w:r>
        <w:t xml:space="preserve"> three layered </w:t>
      </w:r>
      <w:r w:rsidRPr="00C76E12">
        <w:t>architecture of IoT Devices (Burhan et al., 2018)</w:t>
      </w:r>
    </w:p>
    <w:p w14:paraId="2E2B2740" w14:textId="77777777" w:rsidR="00C24C13" w:rsidRDefault="00C24C13" w:rsidP="00C76E12">
      <w:pPr>
        <w:tabs>
          <w:tab w:val="left" w:pos="1124"/>
        </w:tabs>
        <w:ind w:left="567" w:hanging="709"/>
        <w:rPr>
          <w:bCs/>
          <w:color w:val="000000" w:themeColor="text1"/>
        </w:rPr>
      </w:pPr>
    </w:p>
    <w:p w14:paraId="488D8024" w14:textId="77777777" w:rsidR="006D2231" w:rsidRPr="00F0703C" w:rsidRDefault="00F0703C" w:rsidP="00F0703C">
      <w:pPr>
        <w:pStyle w:val="Heading2"/>
        <w:rPr>
          <w:bCs/>
          <w:color w:val="000000" w:themeColor="text1"/>
        </w:rPr>
      </w:pPr>
      <w:bookmarkStart w:id="143" w:name="_Toc11673657"/>
      <w:r>
        <w:rPr>
          <w:bCs/>
          <w:color w:val="000000" w:themeColor="text1"/>
        </w:rPr>
        <w:t xml:space="preserve">3.3 </w:t>
      </w:r>
      <w:r w:rsidR="00780898">
        <w:t>Common Attacks on IoT Devices</w:t>
      </w:r>
      <w:bookmarkEnd w:id="143"/>
    </w:p>
    <w:p w14:paraId="7779C043" w14:textId="77777777" w:rsidR="00780898" w:rsidRDefault="00780898" w:rsidP="00780898"/>
    <w:p w14:paraId="14D1CCB8" w14:textId="77777777" w:rsidR="00780898" w:rsidRDefault="00780898" w:rsidP="00780898">
      <w:pPr>
        <w:pStyle w:val="Heading3"/>
      </w:pPr>
      <w:bookmarkStart w:id="144" w:name="_Toc11673658"/>
      <w:r>
        <w:t xml:space="preserve">3.3.1 </w:t>
      </w:r>
      <w:r w:rsidRPr="005B2C1A">
        <w:t>DOS Attack</w:t>
      </w:r>
      <w:bookmarkEnd w:id="144"/>
    </w:p>
    <w:p w14:paraId="4FA7646B" w14:textId="77777777" w:rsidR="00780898" w:rsidRPr="005B2C1A" w:rsidRDefault="00780898" w:rsidP="00780898">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p>
    <w:p w14:paraId="63C431D7" w14:textId="77777777" w:rsidR="00780898" w:rsidRPr="00C23B01" w:rsidRDefault="00780898" w:rsidP="00780898">
      <w:pPr>
        <w:pStyle w:val="ListParagraph"/>
        <w:keepNext/>
        <w:keepLines/>
        <w:ind w:left="360"/>
      </w:pPr>
    </w:p>
    <w:p w14:paraId="78B8DE31" w14:textId="77777777" w:rsidR="00780898" w:rsidRDefault="00780898" w:rsidP="00780898">
      <w:pPr>
        <w:pStyle w:val="Heading3"/>
      </w:pPr>
      <w:bookmarkStart w:id="145" w:name="_Toc11673659"/>
      <w:r>
        <w:t xml:space="preserve">3.3.2 </w:t>
      </w:r>
      <w:r w:rsidRPr="00780898">
        <w:t>Man in The Middle Attack</w:t>
      </w:r>
      <w:bookmarkEnd w:id="145"/>
    </w:p>
    <w:p w14:paraId="6730FCE1" w14:textId="77777777" w:rsidR="00780898" w:rsidRPr="005B2C1A" w:rsidRDefault="00780898" w:rsidP="00780898">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p>
    <w:p w14:paraId="5D621FF9" w14:textId="77777777" w:rsidR="00780898" w:rsidRPr="00780898" w:rsidRDefault="00780898" w:rsidP="00780898"/>
    <w:p w14:paraId="1871844D" w14:textId="77777777" w:rsidR="00780898" w:rsidRDefault="00780898" w:rsidP="00780898">
      <w:pPr>
        <w:pStyle w:val="Heading3"/>
      </w:pPr>
      <w:bookmarkStart w:id="146" w:name="_Toc11673660"/>
      <w:r>
        <w:t>3.3.3 Malicious Code Attack</w:t>
      </w:r>
      <w:bookmarkEnd w:id="146"/>
    </w:p>
    <w:p w14:paraId="55ED4694" w14:textId="77777777" w:rsidR="00780898" w:rsidRDefault="00780898" w:rsidP="00780898">
      <w:r>
        <w:t>This is code in any part of the software intended to cause undesirable effects and potentially causing the system to malfunction. This cannot be detected by security tools such as anti-viruses as it not detected as a virus or malware.</w:t>
      </w:r>
    </w:p>
    <w:p w14:paraId="0AB975FC" w14:textId="77777777" w:rsidR="005B2C1A" w:rsidRDefault="005B2C1A" w:rsidP="005B2C1A">
      <w:pPr>
        <w:pStyle w:val="Heading2"/>
      </w:pPr>
      <w:bookmarkStart w:id="147" w:name="_Toc11673661"/>
      <w:r>
        <w:lastRenderedPageBreak/>
        <w:t xml:space="preserve">3.4 </w:t>
      </w:r>
      <w:r w:rsidR="00B50D96">
        <w:t>Network Layer Protocol</w:t>
      </w:r>
      <w:r w:rsidR="00A32A55">
        <w:t>s</w:t>
      </w:r>
      <w:bookmarkEnd w:id="147"/>
    </w:p>
    <w:p w14:paraId="07EFEC56" w14:textId="77777777" w:rsidR="00E628EA" w:rsidRDefault="00E628EA" w:rsidP="005B2C1A"/>
    <w:p w14:paraId="1A4A6407" w14:textId="77777777" w:rsidR="005E3F21" w:rsidRDefault="005E3F21" w:rsidP="005E3F21">
      <w:pPr>
        <w:pStyle w:val="Heading3"/>
      </w:pPr>
      <w:bookmarkStart w:id="148" w:name="_Toc11673662"/>
      <w:r>
        <w:t>3.4.1 Bluetooth</w:t>
      </w:r>
      <w:bookmarkEnd w:id="148"/>
    </w:p>
    <w:p w14:paraId="32EC30A4" w14:textId="77777777" w:rsidR="005E3F21" w:rsidRDefault="005E3F21" w:rsidP="005E3F21">
      <w:r>
        <w:t xml:space="preserve">Bluetooth is used to communicate between two devices within a short distance. </w:t>
      </w:r>
      <w:r w:rsidR="004F7F29">
        <w:t xml:space="preserve">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received device, once agreed to, the devices can then communicate within the short distance. </w:t>
      </w:r>
    </w:p>
    <w:p w14:paraId="2A12E416" w14:textId="77777777" w:rsidR="004F7F29" w:rsidRDefault="004F7F29" w:rsidP="005E3F21"/>
    <w:p w14:paraId="31C4F809" w14:textId="37EBE0F6" w:rsidR="004F7F29" w:rsidRPr="005E3F21" w:rsidRDefault="004F7F29" w:rsidP="00A32A55">
      <w:pPr>
        <w:pStyle w:val="Heading3"/>
      </w:pPr>
      <w:bookmarkStart w:id="149" w:name="_Toc11673663"/>
      <w:r>
        <w:t xml:space="preserve">3.4.2 </w:t>
      </w:r>
      <w:r w:rsidR="00A32A55">
        <w:t>Wi</w:t>
      </w:r>
      <w:r w:rsidR="00D02356">
        <w:t>-Fi</w:t>
      </w:r>
      <w:bookmarkEnd w:id="149"/>
    </w:p>
    <w:p w14:paraId="6C6C3527" w14:textId="77777777" w:rsidR="00276BD8" w:rsidRDefault="00A32A55" w:rsidP="00276BD8">
      <w:r>
        <w:t xml:space="preserve">Wi-Fi </w:t>
      </w:r>
      <w:r w:rsidR="004F7F29">
        <w:t>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w:t>
      </w:r>
      <w:r w:rsidR="00276BD8">
        <w:t xml:space="preserve"> It is well documented that Wi-Fi is one of the most commonly used network protocols in smart homes</w:t>
      </w:r>
      <w:r w:rsidR="00276BD8" w:rsidRPr="0084468F">
        <w:t xml:space="preserve"> (Alam, Reaz and Ali, 2012)</w:t>
      </w:r>
      <w:r w:rsidR="00276BD8">
        <w:t>.</w:t>
      </w:r>
    </w:p>
    <w:p w14:paraId="0E4008BD" w14:textId="77777777" w:rsidR="007E260B" w:rsidRDefault="007E260B" w:rsidP="005E3F21"/>
    <w:p w14:paraId="499BFFF8" w14:textId="77777777" w:rsidR="007E260B" w:rsidRDefault="007E260B" w:rsidP="00B50D96">
      <w:pPr>
        <w:keepNext/>
        <w:keepLines/>
        <w:rPr>
          <w:u w:val="single"/>
        </w:rPr>
      </w:pPr>
      <w:r>
        <w:rPr>
          <w:u w:val="single"/>
        </w:rPr>
        <w:t>3.4.3 Radio Frequency Identification</w:t>
      </w:r>
    </w:p>
    <w:p w14:paraId="00B7A79C" w14:textId="77777777" w:rsidR="00B50D96" w:rsidRPr="007E260B" w:rsidRDefault="007E260B" w:rsidP="00B50D96">
      <w:pPr>
        <w:keepNext/>
        <w:keepLines/>
      </w:pPr>
      <w:r>
        <w:t xml:space="preserve">RFID utilises frequency waves to establish communication between two devices. It usually consists of three parts: the tags, reader and a database. Unfortunately, there is no security when reading information from tags, meaning anyone with access to a tag would be able to use it without verification. This inherently, makes it insecure, as there is no way of identifying if someone is who they say they are. </w:t>
      </w:r>
    </w:p>
    <w:p w14:paraId="20A5CF56" w14:textId="77777777" w:rsidR="007E260B" w:rsidRPr="007E260B" w:rsidRDefault="007E260B" w:rsidP="005E3F21">
      <w:pPr>
        <w:rPr>
          <w:u w:val="single"/>
        </w:rPr>
      </w:pPr>
    </w:p>
    <w:p w14:paraId="140FCA8C" w14:textId="77777777" w:rsidR="005B2C1A" w:rsidRDefault="00B50D96" w:rsidP="00276BD8">
      <w:pPr>
        <w:pStyle w:val="Heading2"/>
      </w:pPr>
      <w:bookmarkStart w:id="150" w:name="_Toc11673664"/>
      <w:r>
        <w:t>3.5 Application Layer Protocols</w:t>
      </w:r>
      <w:bookmarkEnd w:id="150"/>
      <w:r>
        <w:t xml:space="preserve"> </w:t>
      </w:r>
    </w:p>
    <w:p w14:paraId="3CDA1398" w14:textId="77777777" w:rsidR="00B50D96" w:rsidRDefault="00B50D96" w:rsidP="00276BD8">
      <w:pPr>
        <w:keepNext/>
        <w:keepLines/>
      </w:pPr>
    </w:p>
    <w:p w14:paraId="152E8F4B" w14:textId="77777777" w:rsidR="004A4829" w:rsidRDefault="004A4829" w:rsidP="00276BD8">
      <w:pPr>
        <w:pStyle w:val="Heading3"/>
      </w:pPr>
      <w:bookmarkStart w:id="151" w:name="_Toc11673665"/>
      <w:r>
        <w:t>3.5.1 Message Queue Telemetry Transport</w:t>
      </w:r>
      <w:bookmarkEnd w:id="151"/>
    </w:p>
    <w:p w14:paraId="363BDC9B" w14:textId="77777777" w:rsidR="004A4829" w:rsidRDefault="004A4829" w:rsidP="00276BD8">
      <w:pPr>
        <w:keepNext/>
        <w:keepLines/>
      </w:pPr>
      <w:r>
        <w:t>MQTT is the most commonly used application layer protocol, being light weight and using a publish-subscribe model. The protocol is mainly used where a small code footprint is required i.</w:t>
      </w:r>
      <w:r w:rsidR="00FD18A5">
        <w:t>e. sensor data and where</w:t>
      </w:r>
      <w:r>
        <w:t xml:space="preserve"> </w:t>
      </w:r>
      <w:r w:rsidRPr="00200CBA">
        <w:t xml:space="preserve">bandwidth </w:t>
      </w:r>
      <w:r w:rsidR="00FD18A5" w:rsidRPr="00200CBA">
        <w:t>is limited.</w:t>
      </w:r>
      <w:r w:rsidR="00200CBA" w:rsidRPr="00200CBA">
        <w:t xml:space="preserve"> With the maximum amount of data being transferred 256MB (Rastovich, 2015), speed is</w:t>
      </w:r>
      <w:r w:rsidR="00200CBA">
        <w:t xml:space="preserve"> the priority with this protocol.</w:t>
      </w:r>
    </w:p>
    <w:p w14:paraId="318AEE2B" w14:textId="77777777" w:rsidR="00FD18A5" w:rsidRDefault="00FD18A5" w:rsidP="00B50D96"/>
    <w:p w14:paraId="39DFA284" w14:textId="77777777" w:rsidR="00FD18A5" w:rsidRDefault="00FD18A5" w:rsidP="00FD18A5">
      <w:pPr>
        <w:pStyle w:val="Heading3"/>
      </w:pPr>
      <w:bookmarkStart w:id="152" w:name="_Toc11673666"/>
      <w:r>
        <w:t>3.5.2 Advance Message Queueing Protocol</w:t>
      </w:r>
      <w:bookmarkEnd w:id="152"/>
    </w:p>
    <w:p w14:paraId="536A72F3" w14:textId="77777777" w:rsidR="00FD18A5" w:rsidRDefault="00FD18A5" w:rsidP="00B50D96">
      <w:r>
        <w:t>AMQP is an open standard application layer protocol for middleware messaging. It has additional features such as message orientation, switching, reliability and queueing. Both point-to-point and publisher subscriber models are available with this protocol.</w:t>
      </w:r>
    </w:p>
    <w:p w14:paraId="35C8BBAE" w14:textId="77777777" w:rsidR="00FD18A5" w:rsidRDefault="00FD18A5" w:rsidP="00B50D96"/>
    <w:p w14:paraId="70D4CF29" w14:textId="77777777" w:rsidR="00FD18A5" w:rsidRPr="00B50D96" w:rsidRDefault="00FD18A5" w:rsidP="00FD18A5">
      <w:pPr>
        <w:pStyle w:val="Heading3"/>
      </w:pPr>
      <w:bookmarkStart w:id="153" w:name="_Toc11673667"/>
      <w:r>
        <w:t>3.5.3 Extensible Messaging and Presence Protocol</w:t>
      </w:r>
      <w:bookmarkEnd w:id="153"/>
    </w:p>
    <w:p w14:paraId="2F1C46A4" w14:textId="77777777" w:rsidR="00C24C13" w:rsidRDefault="00FD18A5" w:rsidP="00C24C13">
      <w:r>
        <w:t>XMPP was created with the intention of being used for real time communication and streaming of XML between networks. It is broader in terms of its capabilities, including being applicable in gaming, party chatting, video calling and messaging.</w:t>
      </w:r>
    </w:p>
    <w:p w14:paraId="6ACEC709" w14:textId="6BE347C8" w:rsidR="001D0924" w:rsidRDefault="001D0924">
      <w:r>
        <w:br w:type="page"/>
      </w:r>
    </w:p>
    <w:p w14:paraId="0945A9DD" w14:textId="2EEBE8AA" w:rsidR="00F0703C" w:rsidRDefault="001D0924" w:rsidP="001D0924">
      <w:pPr>
        <w:pStyle w:val="Heading1"/>
      </w:pPr>
      <w:bookmarkStart w:id="154" w:name="_Toc11673668"/>
      <w:r>
        <w:lastRenderedPageBreak/>
        <w:t>4.0 Project Risk Management Strategy</w:t>
      </w:r>
      <w:bookmarkEnd w:id="154"/>
    </w:p>
    <w:p w14:paraId="2B498439" w14:textId="3E62369B" w:rsidR="001D0924" w:rsidRDefault="001D0924" w:rsidP="001D0924"/>
    <w:p w14:paraId="58D59F1D" w14:textId="18A87BA6" w:rsidR="001D0924" w:rsidRPr="001D0924" w:rsidRDefault="001D0924" w:rsidP="001D0924">
      <w:r>
        <w:t xml:space="preserve">This project has multiple potential risks due to the time constraint of 3 months for completion. As multiple components are required for this project there could be potential delays in delivery of components. To mitigate this, components required have been orders weeks in advance before the actual development stage of the dissertation. </w:t>
      </w:r>
      <w:r w:rsidR="00BF7A77">
        <w:t>An additional Raspberry Pi has been ordered in the slight chance the original malfunctions mid-way through the project. A contingency allowance of one week has been allocated to prepare in advance for any unexpected event or illness.</w:t>
      </w:r>
    </w:p>
    <w:p w14:paraId="19B68CB9" w14:textId="0837E0DB" w:rsidR="00F0703C" w:rsidRDefault="00F0703C" w:rsidP="00C24C13"/>
    <w:p w14:paraId="62B9E329" w14:textId="104C7F2E" w:rsidR="00F86B80" w:rsidRDefault="00F86B80" w:rsidP="00C24C13"/>
    <w:p w14:paraId="61B7AEAC" w14:textId="5EB4E7B5" w:rsidR="00F86B80" w:rsidRDefault="00F86B80" w:rsidP="00C24C13"/>
    <w:p w14:paraId="5D29E1D2" w14:textId="77777777" w:rsidR="00F86B80" w:rsidRPr="00F0703C" w:rsidRDefault="00F86B80" w:rsidP="00C24C13"/>
    <w:tbl>
      <w:tblPr>
        <w:tblStyle w:val="TableGrid"/>
        <w:tblW w:w="8931" w:type="dxa"/>
        <w:tblInd w:w="-5" w:type="dxa"/>
        <w:tblLook w:val="04A0" w:firstRow="1" w:lastRow="0" w:firstColumn="1" w:lastColumn="0" w:noHBand="0" w:noVBand="1"/>
      </w:tblPr>
      <w:tblGrid>
        <w:gridCol w:w="2589"/>
        <w:gridCol w:w="1567"/>
        <w:gridCol w:w="2873"/>
        <w:gridCol w:w="1902"/>
      </w:tblGrid>
      <w:tr w:rsidR="00F86B80" w14:paraId="78190497" w14:textId="77777777" w:rsidTr="00FB3707">
        <w:tc>
          <w:tcPr>
            <w:tcW w:w="2589" w:type="dxa"/>
          </w:tcPr>
          <w:p w14:paraId="2729D171" w14:textId="69F93654" w:rsidR="00F86B80" w:rsidRDefault="00F86B80" w:rsidP="00FB3707">
            <w:pPr>
              <w:jc w:val="center"/>
            </w:pPr>
            <w:r>
              <w:t>Risk</w:t>
            </w:r>
          </w:p>
        </w:tc>
        <w:tc>
          <w:tcPr>
            <w:tcW w:w="1567" w:type="dxa"/>
          </w:tcPr>
          <w:p w14:paraId="0A549C91" w14:textId="42A15893" w:rsidR="00F86B80" w:rsidRDefault="00F86B80" w:rsidP="00FB3707">
            <w:pPr>
              <w:jc w:val="center"/>
            </w:pPr>
            <w:r>
              <w:t>Risk Level</w:t>
            </w:r>
          </w:p>
        </w:tc>
        <w:tc>
          <w:tcPr>
            <w:tcW w:w="2873" w:type="dxa"/>
          </w:tcPr>
          <w:p w14:paraId="6B072936" w14:textId="14DFAC37" w:rsidR="00F86B80" w:rsidRDefault="00F86B80" w:rsidP="00FB3707">
            <w:pPr>
              <w:jc w:val="center"/>
            </w:pPr>
            <w:r>
              <w:t>Steps to Address Risk</w:t>
            </w:r>
          </w:p>
        </w:tc>
        <w:tc>
          <w:tcPr>
            <w:tcW w:w="1902" w:type="dxa"/>
          </w:tcPr>
          <w:p w14:paraId="0CC4E1D9" w14:textId="4BA15B49" w:rsidR="00F86B80" w:rsidRDefault="00F86B80" w:rsidP="00FB3707">
            <w:pPr>
              <w:jc w:val="center"/>
            </w:pPr>
            <w:r>
              <w:t>Resulting Risk Level</w:t>
            </w:r>
          </w:p>
        </w:tc>
      </w:tr>
      <w:tr w:rsidR="00F86B80" w14:paraId="51AE4E39" w14:textId="77777777" w:rsidTr="00FB3707">
        <w:tc>
          <w:tcPr>
            <w:tcW w:w="2589" w:type="dxa"/>
          </w:tcPr>
          <w:p w14:paraId="72D20EFC" w14:textId="4125D691" w:rsidR="00F86B80" w:rsidRDefault="00F86B80">
            <w:r>
              <w:t xml:space="preserve">Illness </w:t>
            </w:r>
          </w:p>
        </w:tc>
        <w:tc>
          <w:tcPr>
            <w:tcW w:w="1567" w:type="dxa"/>
          </w:tcPr>
          <w:p w14:paraId="7F95DCBE" w14:textId="3CF842A6" w:rsidR="00F86B80" w:rsidRDefault="00F86B80">
            <w:r>
              <w:t>High</w:t>
            </w:r>
          </w:p>
        </w:tc>
        <w:tc>
          <w:tcPr>
            <w:tcW w:w="2873" w:type="dxa"/>
          </w:tcPr>
          <w:p w14:paraId="33426753" w14:textId="1570BFC1" w:rsidR="00F86B80" w:rsidRDefault="00F86B80">
            <w:r>
              <w:t>A contingency allowance of one week has been allocated</w:t>
            </w:r>
          </w:p>
        </w:tc>
        <w:tc>
          <w:tcPr>
            <w:tcW w:w="1902" w:type="dxa"/>
          </w:tcPr>
          <w:p w14:paraId="1582B033" w14:textId="323F189B" w:rsidR="00F86B80" w:rsidRDefault="00F86B80">
            <w:r>
              <w:t>Medium</w:t>
            </w:r>
          </w:p>
        </w:tc>
      </w:tr>
      <w:tr w:rsidR="00F86B80" w14:paraId="236B0B2B" w14:textId="77777777" w:rsidTr="00FB3707">
        <w:tc>
          <w:tcPr>
            <w:tcW w:w="2589" w:type="dxa"/>
          </w:tcPr>
          <w:p w14:paraId="26FBB54E" w14:textId="73A0728D" w:rsidR="00F86B80" w:rsidRDefault="00F86B80">
            <w:r>
              <w:t>Delays in component ordering</w:t>
            </w:r>
          </w:p>
        </w:tc>
        <w:tc>
          <w:tcPr>
            <w:tcW w:w="1567" w:type="dxa"/>
          </w:tcPr>
          <w:p w14:paraId="21672796" w14:textId="55CC222B" w:rsidR="00F86B80" w:rsidRDefault="00F86B80">
            <w:r>
              <w:t>High</w:t>
            </w:r>
          </w:p>
        </w:tc>
        <w:tc>
          <w:tcPr>
            <w:tcW w:w="2873" w:type="dxa"/>
          </w:tcPr>
          <w:p w14:paraId="0D666C74" w14:textId="4AA70420" w:rsidR="00F86B80" w:rsidRDefault="00F86B80">
            <w:r>
              <w:t>Components have been ordered weeks in advance</w:t>
            </w:r>
          </w:p>
        </w:tc>
        <w:tc>
          <w:tcPr>
            <w:tcW w:w="1902" w:type="dxa"/>
          </w:tcPr>
          <w:p w14:paraId="2D5B5224" w14:textId="6D9F6AEF" w:rsidR="00F86B80" w:rsidRDefault="00F86B80">
            <w:r>
              <w:t>Low</w:t>
            </w:r>
          </w:p>
        </w:tc>
      </w:tr>
      <w:tr w:rsidR="00F86B80" w14:paraId="78B5A1C1" w14:textId="77777777" w:rsidTr="00FB3707">
        <w:tc>
          <w:tcPr>
            <w:tcW w:w="2589" w:type="dxa"/>
          </w:tcPr>
          <w:p w14:paraId="5C982D29" w14:textId="38AD54AA" w:rsidR="00F86B80" w:rsidRDefault="00F86B80">
            <w:r>
              <w:t>Components breaking/malfunctioning</w:t>
            </w:r>
          </w:p>
        </w:tc>
        <w:tc>
          <w:tcPr>
            <w:tcW w:w="1567" w:type="dxa"/>
          </w:tcPr>
          <w:p w14:paraId="5509751B" w14:textId="79DA8348" w:rsidR="00F86B80" w:rsidRDefault="00F86B80">
            <w:r>
              <w:t>High</w:t>
            </w:r>
          </w:p>
        </w:tc>
        <w:tc>
          <w:tcPr>
            <w:tcW w:w="2873" w:type="dxa"/>
          </w:tcPr>
          <w:p w14:paraId="66DE6645" w14:textId="79B8CFB6" w:rsidR="00F86B80" w:rsidRDefault="00F86B80">
            <w:r>
              <w:t>Replacement components have been ordered in advance</w:t>
            </w:r>
          </w:p>
        </w:tc>
        <w:tc>
          <w:tcPr>
            <w:tcW w:w="1902" w:type="dxa"/>
          </w:tcPr>
          <w:p w14:paraId="7D06609F" w14:textId="0BD7C16A" w:rsidR="00F86B80" w:rsidRDefault="00F86B80">
            <w:r>
              <w:t>Low</w:t>
            </w:r>
          </w:p>
        </w:tc>
      </w:tr>
      <w:tr w:rsidR="00F86B80" w14:paraId="4F202CA6" w14:textId="77777777" w:rsidTr="00FB3707">
        <w:tc>
          <w:tcPr>
            <w:tcW w:w="2589" w:type="dxa"/>
          </w:tcPr>
          <w:p w14:paraId="6B0B5BD4" w14:textId="30AB777C" w:rsidR="00F86B80" w:rsidRDefault="00F86B80" w:rsidP="00F86B80">
            <w:r>
              <w:t>Unexpected event</w:t>
            </w:r>
          </w:p>
        </w:tc>
        <w:tc>
          <w:tcPr>
            <w:tcW w:w="1567" w:type="dxa"/>
          </w:tcPr>
          <w:p w14:paraId="2DCEB174" w14:textId="30CE1B13" w:rsidR="00F86B80" w:rsidRDefault="00F86B80" w:rsidP="00F86B80">
            <w:r>
              <w:t>Medium</w:t>
            </w:r>
          </w:p>
        </w:tc>
        <w:tc>
          <w:tcPr>
            <w:tcW w:w="2873" w:type="dxa"/>
          </w:tcPr>
          <w:p w14:paraId="6D7A7618" w14:textId="2965D04C" w:rsidR="00F86B80" w:rsidRDefault="00F86B80" w:rsidP="00F86B80">
            <w:r>
              <w:t>A contingency allowance of one week has been allocated</w:t>
            </w:r>
          </w:p>
        </w:tc>
        <w:tc>
          <w:tcPr>
            <w:tcW w:w="1902" w:type="dxa"/>
          </w:tcPr>
          <w:p w14:paraId="0E117773" w14:textId="125A30A1" w:rsidR="00F86B80" w:rsidRDefault="00F86B80" w:rsidP="00F86B80">
            <w:r>
              <w:t>Low</w:t>
            </w:r>
          </w:p>
        </w:tc>
      </w:tr>
      <w:tr w:rsidR="00F86B80" w14:paraId="03212C31" w14:textId="77777777" w:rsidTr="00FB3707">
        <w:tc>
          <w:tcPr>
            <w:tcW w:w="2589" w:type="dxa"/>
          </w:tcPr>
          <w:p w14:paraId="205DCD26" w14:textId="5726C034" w:rsidR="00F86B80" w:rsidRDefault="00F86B80" w:rsidP="00F86B80">
            <w:r>
              <w:t>Supervisor Unavailable</w:t>
            </w:r>
          </w:p>
        </w:tc>
        <w:tc>
          <w:tcPr>
            <w:tcW w:w="1567" w:type="dxa"/>
          </w:tcPr>
          <w:p w14:paraId="4993F369" w14:textId="22FB731C" w:rsidR="00F86B80" w:rsidRDefault="00F86B80" w:rsidP="00F86B80">
            <w:r>
              <w:t>Medium</w:t>
            </w:r>
          </w:p>
        </w:tc>
        <w:tc>
          <w:tcPr>
            <w:tcW w:w="2873" w:type="dxa"/>
          </w:tcPr>
          <w:p w14:paraId="4BEDDD5C" w14:textId="602EDDD9" w:rsidR="00F86B80" w:rsidRDefault="00F86B80" w:rsidP="00F86B80">
            <w:r>
              <w:t>Schedule meetings in advance and replacement meetings if something unexpected comes up</w:t>
            </w:r>
          </w:p>
        </w:tc>
        <w:tc>
          <w:tcPr>
            <w:tcW w:w="1902" w:type="dxa"/>
          </w:tcPr>
          <w:p w14:paraId="7F51E092" w14:textId="5C0BDFCC" w:rsidR="00F86B80" w:rsidRDefault="00F86B80" w:rsidP="00F86B80">
            <w:r>
              <w:t>Low</w:t>
            </w:r>
          </w:p>
        </w:tc>
      </w:tr>
      <w:tr w:rsidR="001418A0" w14:paraId="2123E221" w14:textId="77777777" w:rsidTr="00073C7A">
        <w:tc>
          <w:tcPr>
            <w:tcW w:w="2589" w:type="dxa"/>
          </w:tcPr>
          <w:p w14:paraId="0E22463E" w14:textId="6D4D0E2D" w:rsidR="001418A0" w:rsidRDefault="001418A0" w:rsidP="00F86B80">
            <w:r>
              <w:t>Work progress loss</w:t>
            </w:r>
          </w:p>
        </w:tc>
        <w:tc>
          <w:tcPr>
            <w:tcW w:w="1567" w:type="dxa"/>
          </w:tcPr>
          <w:p w14:paraId="53ED69FA" w14:textId="2A243394" w:rsidR="001418A0" w:rsidRDefault="001418A0" w:rsidP="00F86B80">
            <w:r>
              <w:t>Medium</w:t>
            </w:r>
          </w:p>
        </w:tc>
        <w:tc>
          <w:tcPr>
            <w:tcW w:w="2873" w:type="dxa"/>
          </w:tcPr>
          <w:p w14:paraId="5607712A" w14:textId="714E41AC" w:rsidR="001418A0" w:rsidRDefault="001418A0" w:rsidP="00F86B80">
            <w:r>
              <w:t>Use of version control system such as git and the university storage to automate back-ups of written work</w:t>
            </w:r>
          </w:p>
        </w:tc>
        <w:tc>
          <w:tcPr>
            <w:tcW w:w="1902" w:type="dxa"/>
          </w:tcPr>
          <w:p w14:paraId="768D2DD3" w14:textId="4CDC2E41" w:rsidR="001418A0" w:rsidRDefault="001418A0" w:rsidP="00F86B80">
            <w:r>
              <w:t>Low</w:t>
            </w:r>
          </w:p>
        </w:tc>
      </w:tr>
    </w:tbl>
    <w:p w14:paraId="0B4150C7" w14:textId="77777777" w:rsidR="00F0703C" w:rsidRDefault="00F0703C">
      <w:pPr>
        <w:rPr>
          <w:rFonts w:eastAsiaTheme="majorEastAsia" w:cstheme="majorBidi"/>
          <w:sz w:val="32"/>
          <w:szCs w:val="32"/>
        </w:rPr>
      </w:pPr>
      <w:r>
        <w:br w:type="page"/>
      </w:r>
    </w:p>
    <w:p w14:paraId="63C4A547" w14:textId="77777777" w:rsidR="00C24C13" w:rsidRPr="000C586D" w:rsidRDefault="00C24C13" w:rsidP="00C24C13">
      <w:pPr>
        <w:pStyle w:val="Heading1"/>
        <w:ind w:left="432" w:hanging="432"/>
      </w:pPr>
      <w:bookmarkStart w:id="155" w:name="_Toc11673669"/>
      <w:r>
        <w:lastRenderedPageBreak/>
        <w:t xml:space="preserve">5.0 </w:t>
      </w:r>
      <w:r w:rsidRPr="000C586D">
        <w:t>References</w:t>
      </w:r>
      <w:bookmarkEnd w:id="155"/>
    </w:p>
    <w:p w14:paraId="0A057D79" w14:textId="77777777" w:rsidR="00C24C13" w:rsidRDefault="00C24C13" w:rsidP="00C24C13">
      <w:pPr>
        <w:tabs>
          <w:tab w:val="left" w:pos="1124"/>
        </w:tabs>
        <w:ind w:left="709" w:hanging="709"/>
        <w:rPr>
          <w:bCs/>
        </w:rPr>
      </w:pPr>
    </w:p>
    <w:p w14:paraId="0FAB34EC" w14:textId="77777777" w:rsidR="00C24C13" w:rsidRPr="00F0703C" w:rsidRDefault="00C24C13" w:rsidP="00F0703C">
      <w:pPr>
        <w:pStyle w:val="ListParagraph"/>
        <w:numPr>
          <w:ilvl w:val="0"/>
          <w:numId w:val="8"/>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Merriman, C. (2019). </w:t>
      </w:r>
      <w:r w:rsidRPr="00F0703C">
        <w:rPr>
          <w:rFonts w:cs="Times New Roman"/>
          <w:i/>
          <w:iCs/>
          <w:color w:val="000000"/>
          <w:sz w:val="22"/>
          <w:szCs w:val="22"/>
          <w:shd w:val="clear" w:color="auto" w:fill="FFFFFF"/>
        </w:rPr>
        <w:t>Google Cloud burst downs G Suite, Nest and Snapchat during 4-hour outage | TheINQUIRER</w:t>
      </w:r>
      <w:r w:rsidRPr="00F0703C">
        <w:rPr>
          <w:rFonts w:cs="Times New Roman"/>
          <w:color w:val="000000"/>
          <w:sz w:val="22"/>
          <w:szCs w:val="22"/>
          <w:shd w:val="clear" w:color="auto" w:fill="FFFFFF"/>
        </w:rPr>
        <w:t>. [online] http://www.theinquirer.net. Available at: https://www.theinquirer.net/inquirer/news/3076657/google-cloud-outage [Accessed 7 Jun. 2019].</w:t>
      </w:r>
    </w:p>
    <w:p w14:paraId="3619EA6C" w14:textId="77777777" w:rsidR="00C24C13" w:rsidRPr="00F0703C" w:rsidRDefault="00C24C13" w:rsidP="00F0703C">
      <w:pPr>
        <w:tabs>
          <w:tab w:val="left" w:pos="1124"/>
        </w:tabs>
        <w:ind w:left="349" w:hanging="709"/>
        <w:rPr>
          <w:rFonts w:cs="Times New Roman"/>
          <w:bCs/>
          <w:sz w:val="22"/>
          <w:szCs w:val="22"/>
        </w:rPr>
      </w:pPr>
    </w:p>
    <w:p w14:paraId="1B42FCEA" w14:textId="77777777" w:rsidR="00C24C13" w:rsidRPr="00F0703C" w:rsidRDefault="00C24C13" w:rsidP="00F0703C">
      <w:pPr>
        <w:pStyle w:val="ListParagraph"/>
        <w:numPr>
          <w:ilvl w:val="0"/>
          <w:numId w:val="8"/>
        </w:numPr>
        <w:tabs>
          <w:tab w:val="left" w:pos="1124"/>
        </w:tabs>
        <w:ind w:left="360"/>
        <w:rPr>
          <w:rFonts w:cs="Times New Roman"/>
          <w:sz w:val="22"/>
          <w:szCs w:val="22"/>
        </w:rPr>
      </w:pPr>
      <w:r w:rsidRPr="00F0703C">
        <w:rPr>
          <w:rFonts w:cs="Times New Roman"/>
          <w:sz w:val="22"/>
          <w:szCs w:val="22"/>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14:paraId="73ED6204" w14:textId="77777777" w:rsidR="00C24C13" w:rsidRPr="00F0703C" w:rsidRDefault="00C24C13" w:rsidP="00F0703C">
      <w:pPr>
        <w:tabs>
          <w:tab w:val="left" w:pos="1124"/>
        </w:tabs>
        <w:ind w:left="349" w:hanging="709"/>
        <w:rPr>
          <w:rFonts w:cs="Times New Roman"/>
          <w:bCs/>
          <w:sz w:val="22"/>
          <w:szCs w:val="22"/>
        </w:rPr>
      </w:pPr>
    </w:p>
    <w:p w14:paraId="74D61874" w14:textId="77777777" w:rsidR="00C24C13" w:rsidRPr="00F0703C" w:rsidRDefault="00C24C13" w:rsidP="00F0703C">
      <w:pPr>
        <w:pStyle w:val="ListParagraph"/>
        <w:numPr>
          <w:ilvl w:val="0"/>
          <w:numId w:val="8"/>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Ashford, W. (2019). </w:t>
      </w:r>
      <w:r w:rsidRPr="00F0703C">
        <w:rPr>
          <w:rFonts w:cs="Times New Roman"/>
          <w:i/>
          <w:iCs/>
          <w:color w:val="000000"/>
          <w:sz w:val="22"/>
          <w:szCs w:val="22"/>
          <w:shd w:val="clear" w:color="auto" w:fill="FFFFFF"/>
        </w:rPr>
        <w:t>UK gears up for new laws on IoT security</w:t>
      </w:r>
      <w:r w:rsidRPr="00F0703C">
        <w:rPr>
          <w:rFonts w:cs="Times New Roman"/>
          <w:color w:val="000000"/>
          <w:sz w:val="22"/>
          <w:szCs w:val="22"/>
          <w:shd w:val="clear" w:color="auto" w:fill="FFFFFF"/>
        </w:rPr>
        <w:t>. [online] ComputerWeekly.com. Available at: https://www.computerweekly.com/news/252462505/UK-gears-up-for-new-laws-on-IoT-security [Accessed 7 Jun. 2019].</w:t>
      </w:r>
    </w:p>
    <w:p w14:paraId="547514A6" w14:textId="77777777" w:rsidR="00C24C13" w:rsidRPr="00F0703C" w:rsidRDefault="00C24C13" w:rsidP="00F0703C">
      <w:pPr>
        <w:tabs>
          <w:tab w:val="left" w:pos="1124"/>
        </w:tabs>
        <w:ind w:left="349" w:hanging="709"/>
        <w:rPr>
          <w:rFonts w:cs="Times New Roman"/>
          <w:color w:val="000000"/>
          <w:sz w:val="22"/>
          <w:szCs w:val="22"/>
          <w:shd w:val="clear" w:color="auto" w:fill="FFFFFF"/>
        </w:rPr>
      </w:pPr>
    </w:p>
    <w:p w14:paraId="2AA5FD8C" w14:textId="77777777" w:rsidR="00C24C13" w:rsidRPr="00F0703C" w:rsidRDefault="00C24C13" w:rsidP="00F0703C">
      <w:pPr>
        <w:pStyle w:val="ListParagraph"/>
        <w:numPr>
          <w:ilvl w:val="0"/>
          <w:numId w:val="8"/>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Aziz, T. and Haq, E. (2018). Security Challenges Facing IoT Layers and its Protective Measures. </w:t>
      </w:r>
      <w:r w:rsidRPr="00F0703C">
        <w:rPr>
          <w:rStyle w:val="selectable"/>
          <w:rFonts w:cs="Times New Roman"/>
          <w:i/>
          <w:iCs/>
          <w:color w:val="000000"/>
          <w:sz w:val="22"/>
          <w:szCs w:val="22"/>
        </w:rPr>
        <w:t>International Journal of Computer Applications</w:t>
      </w:r>
      <w:r w:rsidRPr="00F0703C">
        <w:rPr>
          <w:rStyle w:val="selectable"/>
          <w:rFonts w:cs="Times New Roman"/>
          <w:color w:val="000000"/>
          <w:sz w:val="22"/>
          <w:szCs w:val="22"/>
        </w:rPr>
        <w:t>, [online] 179(27), pp.31-35. Available at: https://www.researchgate.net/publication/323892938_Security_Challenges_Facing_IoT_Layers_and_its_Protective_Measures [Accessed 9 Jun. 2019].</w:t>
      </w:r>
    </w:p>
    <w:p w14:paraId="3CFCA426" w14:textId="77777777" w:rsidR="00C24C13" w:rsidRPr="00F0703C" w:rsidRDefault="00C24C13" w:rsidP="00F0703C">
      <w:pPr>
        <w:tabs>
          <w:tab w:val="left" w:pos="1124"/>
        </w:tabs>
        <w:ind w:left="349" w:hanging="709"/>
        <w:rPr>
          <w:rStyle w:val="selectable"/>
          <w:rFonts w:cs="Times New Roman"/>
          <w:color w:val="000000"/>
          <w:sz w:val="22"/>
          <w:szCs w:val="22"/>
        </w:rPr>
      </w:pPr>
    </w:p>
    <w:p w14:paraId="433219CD" w14:textId="77777777" w:rsidR="00C24C13" w:rsidRPr="00F0703C" w:rsidRDefault="00C24C13" w:rsidP="00F0703C">
      <w:pPr>
        <w:pStyle w:val="ListParagraph"/>
        <w:numPr>
          <w:ilvl w:val="0"/>
          <w:numId w:val="8"/>
        </w:numPr>
        <w:tabs>
          <w:tab w:val="left" w:pos="1124"/>
        </w:tabs>
        <w:ind w:left="360"/>
        <w:rPr>
          <w:rFonts w:cs="Times New Roman"/>
          <w:color w:val="000000"/>
          <w:sz w:val="22"/>
          <w:szCs w:val="22"/>
          <w:shd w:val="clear" w:color="auto" w:fill="FFFFFF"/>
        </w:rPr>
      </w:pPr>
      <w:r w:rsidRPr="00F0703C">
        <w:rPr>
          <w:rStyle w:val="selectable"/>
          <w:rFonts w:cs="Times New Roman"/>
          <w:color w:val="000000"/>
          <w:sz w:val="22"/>
          <w:szCs w:val="22"/>
        </w:rPr>
        <w:t xml:space="preserve">Prabhakar, S. (2017). NETWORK SECURITY IN DIGITALIZATION: ATTACKS AND DEFENCE. </w:t>
      </w:r>
      <w:r w:rsidRPr="00F0703C">
        <w:rPr>
          <w:rStyle w:val="selectable"/>
          <w:rFonts w:cs="Times New Roman"/>
          <w:i/>
          <w:iCs/>
          <w:color w:val="000000"/>
          <w:sz w:val="22"/>
          <w:szCs w:val="22"/>
        </w:rPr>
        <w:t>INTERNATIONAL JOURNAL OF RESEARCH IN COMPUTER APPLICATIONS AND ROBOTICS</w:t>
      </w:r>
      <w:r w:rsidRPr="00F0703C">
        <w:rPr>
          <w:rStyle w:val="selectable"/>
          <w:rFonts w:cs="Times New Roman"/>
          <w:color w:val="000000"/>
          <w:sz w:val="22"/>
          <w:szCs w:val="22"/>
        </w:rPr>
        <w:t>, [online] Vol. 5 Issue 5(ISSN 2320-7345). Available at: https://www.ijrcar.com/Volume_5_Issue_5/v5i512.pdf [Accessed 9 Jun. 2019].</w:t>
      </w:r>
    </w:p>
    <w:p w14:paraId="741498B3" w14:textId="77777777" w:rsidR="00C24C13" w:rsidRPr="00F0703C" w:rsidRDefault="00C24C13" w:rsidP="00F0703C">
      <w:pPr>
        <w:tabs>
          <w:tab w:val="left" w:pos="1124"/>
        </w:tabs>
        <w:ind w:left="349" w:hanging="709"/>
        <w:rPr>
          <w:rFonts w:cs="Times New Roman"/>
          <w:bCs/>
          <w:sz w:val="22"/>
          <w:szCs w:val="22"/>
        </w:rPr>
      </w:pPr>
    </w:p>
    <w:p w14:paraId="5532F2F4" w14:textId="77777777" w:rsidR="00C24C13" w:rsidRPr="00F0703C" w:rsidRDefault="00C24C13" w:rsidP="00F0703C">
      <w:pPr>
        <w:pStyle w:val="ListParagraph"/>
        <w:numPr>
          <w:ilvl w:val="0"/>
          <w:numId w:val="8"/>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Conti, M., Dragoni, N. and Lesyk, V. (2016). A Survey of Man In The Middle Attacks. </w:t>
      </w:r>
      <w:r w:rsidRPr="00F0703C">
        <w:rPr>
          <w:rStyle w:val="selectable"/>
          <w:rFonts w:cs="Times New Roman"/>
          <w:i/>
          <w:iCs/>
          <w:color w:val="000000"/>
          <w:sz w:val="22"/>
          <w:szCs w:val="22"/>
        </w:rPr>
        <w:t>IEEE Communications Surveys &amp; Tutorials</w:t>
      </w:r>
      <w:r w:rsidRPr="00F0703C">
        <w:rPr>
          <w:rStyle w:val="selectable"/>
          <w:rFonts w:cs="Times New Roman"/>
          <w:color w:val="000000"/>
          <w:sz w:val="22"/>
          <w:szCs w:val="22"/>
        </w:rPr>
        <w:t>, [online] 18(3), pp.2027-2051. Available at: https://ieeexplore.ieee.org/document/7442758 [Accessed 9 Jun. 2019].</w:t>
      </w:r>
    </w:p>
    <w:p w14:paraId="1E9F5216" w14:textId="77777777" w:rsidR="00C76E12" w:rsidRPr="00F0703C" w:rsidRDefault="00C76E12" w:rsidP="00F0703C">
      <w:pPr>
        <w:tabs>
          <w:tab w:val="left" w:pos="1124"/>
        </w:tabs>
        <w:ind w:left="349" w:hanging="709"/>
        <w:rPr>
          <w:rStyle w:val="selectable"/>
          <w:rFonts w:cs="Times New Roman"/>
          <w:color w:val="000000"/>
          <w:sz w:val="22"/>
          <w:szCs w:val="22"/>
        </w:rPr>
      </w:pPr>
    </w:p>
    <w:p w14:paraId="611CC87E" w14:textId="77777777" w:rsidR="00C76E12" w:rsidRPr="00F0703C" w:rsidRDefault="00C76E12" w:rsidP="00F0703C">
      <w:pPr>
        <w:pStyle w:val="ListParagraph"/>
        <w:numPr>
          <w:ilvl w:val="0"/>
          <w:numId w:val="8"/>
        </w:numPr>
        <w:tabs>
          <w:tab w:val="left" w:pos="1124"/>
        </w:tabs>
        <w:ind w:left="360"/>
        <w:rPr>
          <w:rStyle w:val="selectable"/>
          <w:rFonts w:cs="Times New Roman"/>
          <w:color w:val="000000"/>
          <w:sz w:val="22"/>
          <w:szCs w:val="22"/>
        </w:rPr>
      </w:pPr>
      <w:r w:rsidRPr="00F0703C">
        <w:rPr>
          <w:rFonts w:cs="Times New Roman"/>
          <w:color w:val="000000"/>
          <w:sz w:val="22"/>
          <w:szCs w:val="22"/>
        </w:rPr>
        <w:t xml:space="preserve">Burhan, M., Rehman, R., Khan, B. and Kim, B. (2018). IoT Elements, Layered Architectures and Security Issues: A Comprehensive Survey. </w:t>
      </w:r>
      <w:r w:rsidRPr="00F0703C">
        <w:rPr>
          <w:rFonts w:cs="Times New Roman"/>
          <w:i/>
          <w:iCs/>
          <w:color w:val="000000"/>
          <w:sz w:val="22"/>
          <w:szCs w:val="22"/>
        </w:rPr>
        <w:t>Sensors</w:t>
      </w:r>
      <w:r w:rsidRPr="00F0703C">
        <w:rPr>
          <w:rFonts w:cs="Times New Roman"/>
          <w:color w:val="000000"/>
          <w:sz w:val="22"/>
          <w:szCs w:val="22"/>
        </w:rPr>
        <w:t>, [online] 18(9), p.2796. Available at: https://www.researchgate.net/publication/327272757_IoT_Elements_Layered_Architectures_and_Security_Issues_A_Comprehensive_Survey [Accessed 9 Jun. 2019].</w:t>
      </w:r>
    </w:p>
    <w:p w14:paraId="284473F3" w14:textId="77777777" w:rsidR="00C24C13" w:rsidRPr="00F0703C" w:rsidRDefault="00C24C13" w:rsidP="00F0703C">
      <w:pPr>
        <w:tabs>
          <w:tab w:val="left" w:pos="1124"/>
        </w:tabs>
        <w:ind w:left="349" w:hanging="709"/>
        <w:rPr>
          <w:rFonts w:cs="Times New Roman"/>
          <w:bCs/>
          <w:sz w:val="22"/>
          <w:szCs w:val="22"/>
        </w:rPr>
      </w:pPr>
    </w:p>
    <w:p w14:paraId="6520F383" w14:textId="77777777" w:rsidR="00C24C13" w:rsidRPr="00F0703C" w:rsidRDefault="00C24C13" w:rsidP="00F0703C">
      <w:pPr>
        <w:pStyle w:val="ListParagraph"/>
        <w:numPr>
          <w:ilvl w:val="0"/>
          <w:numId w:val="8"/>
        </w:numPr>
        <w:ind w:left="360"/>
        <w:rPr>
          <w:rFonts w:cs="Times New Roman"/>
          <w:bCs/>
          <w:sz w:val="22"/>
          <w:szCs w:val="22"/>
        </w:rPr>
      </w:pPr>
      <w:r w:rsidRPr="00F0703C">
        <w:rPr>
          <w:rStyle w:val="selectable"/>
          <w:rFonts w:cs="Times New Roman"/>
          <w:color w:val="000000"/>
          <w:sz w:val="22"/>
          <w:szCs w:val="22"/>
        </w:rPr>
        <w:t xml:space="preserve">Noble, F. (2016). Comparison of OpenCV's feature detectors and feature matchers. </w:t>
      </w:r>
      <w:r w:rsidRPr="00F0703C">
        <w:rPr>
          <w:rStyle w:val="selectable"/>
          <w:rFonts w:cs="Times New Roman"/>
          <w:i/>
          <w:iCs/>
          <w:color w:val="000000"/>
          <w:sz w:val="22"/>
          <w:szCs w:val="22"/>
        </w:rPr>
        <w:t>2016 23rd International Conference on Mechatronics and Machine Vision in Practice (M2VIP)</w:t>
      </w:r>
      <w:r w:rsidRPr="00F0703C">
        <w:rPr>
          <w:rStyle w:val="selectable"/>
          <w:rFonts w:cs="Times New Roman"/>
          <w:color w:val="000000"/>
          <w:sz w:val="22"/>
          <w:szCs w:val="22"/>
        </w:rPr>
        <w:t>. [online] Available at: https://ieeexplore.ieee.org/document/7827292 [Accessed 26 May 2019].</w:t>
      </w:r>
    </w:p>
    <w:p w14:paraId="3C2AD84F" w14:textId="77777777" w:rsidR="00C24C13" w:rsidRPr="00F0703C" w:rsidRDefault="00C24C13" w:rsidP="00F0703C">
      <w:pPr>
        <w:rPr>
          <w:rFonts w:cs="Times New Roman"/>
          <w:sz w:val="22"/>
          <w:szCs w:val="22"/>
        </w:rPr>
      </w:pPr>
    </w:p>
    <w:p w14:paraId="52B921DE" w14:textId="77777777" w:rsidR="00C24C13" w:rsidRPr="00F0703C" w:rsidRDefault="00C24C13" w:rsidP="00F0703C">
      <w:pPr>
        <w:pStyle w:val="ListParagraph"/>
        <w:numPr>
          <w:ilvl w:val="0"/>
          <w:numId w:val="8"/>
        </w:numPr>
        <w:ind w:left="360"/>
        <w:rPr>
          <w:rFonts w:cs="Times New Roman"/>
          <w:sz w:val="22"/>
          <w:szCs w:val="22"/>
        </w:rPr>
      </w:pPr>
      <w:r w:rsidRPr="00F0703C">
        <w:rPr>
          <w:rStyle w:val="selectable"/>
          <w:rFonts w:cs="Times New Roman"/>
          <w:color w:val="000000"/>
          <w:sz w:val="22"/>
          <w:szCs w:val="22"/>
        </w:rPr>
        <w:t xml:space="preserve">Diachok, R., Dunets, R. and Klym, H. (2018). System of detection and scanning bar codes from Raspberry Pi web camera. </w:t>
      </w:r>
      <w:r w:rsidRPr="00F0703C">
        <w:rPr>
          <w:rStyle w:val="selectable"/>
          <w:rFonts w:cs="Times New Roman"/>
          <w:i/>
          <w:iCs/>
          <w:color w:val="000000"/>
          <w:sz w:val="22"/>
          <w:szCs w:val="22"/>
        </w:rPr>
        <w:t>2018 IEEE 9th International Conference on Dependable Systems, Services and Technologies (DESSERT)</w:t>
      </w:r>
      <w:r w:rsidRPr="00F0703C">
        <w:rPr>
          <w:rStyle w:val="selectable"/>
          <w:rFonts w:cs="Times New Roman"/>
          <w:color w:val="000000"/>
          <w:sz w:val="22"/>
          <w:szCs w:val="22"/>
        </w:rPr>
        <w:t>. [online] Available at: https://ieeexplore.ieee.org/document/8409124 [Accessed 26 May 2019].</w:t>
      </w:r>
    </w:p>
    <w:p w14:paraId="23553351" w14:textId="77777777" w:rsidR="00C24C13" w:rsidRPr="00F0703C" w:rsidRDefault="00C24C13" w:rsidP="00F0703C">
      <w:pPr>
        <w:tabs>
          <w:tab w:val="left" w:pos="8127"/>
        </w:tabs>
        <w:ind w:firstLine="7995"/>
        <w:rPr>
          <w:rFonts w:cs="Times New Roman"/>
          <w:sz w:val="22"/>
          <w:szCs w:val="22"/>
        </w:rPr>
      </w:pPr>
    </w:p>
    <w:p w14:paraId="169E72F6" w14:textId="77777777" w:rsidR="00C24C13" w:rsidRPr="00F0703C" w:rsidRDefault="00C24C13" w:rsidP="00F0703C">
      <w:pPr>
        <w:pStyle w:val="ListParagraph"/>
        <w:numPr>
          <w:ilvl w:val="0"/>
          <w:numId w:val="8"/>
        </w:numPr>
        <w:tabs>
          <w:tab w:val="left" w:pos="8127"/>
        </w:tabs>
        <w:ind w:left="360"/>
        <w:rPr>
          <w:rStyle w:val="selectable"/>
          <w:rFonts w:cs="Times New Roman"/>
          <w:color w:val="000000"/>
          <w:sz w:val="22"/>
          <w:szCs w:val="22"/>
        </w:rPr>
      </w:pPr>
      <w:r w:rsidRPr="00F0703C">
        <w:rPr>
          <w:rStyle w:val="selectable"/>
          <w:rFonts w:cs="Times New Roman"/>
          <w:color w:val="000000"/>
          <w:sz w:val="22"/>
          <w:szCs w:val="22"/>
        </w:rPr>
        <w:t xml:space="preserve">Abdalla, G. and Veeramanikandasamy, T. (2017). Implementation of spy robot for a surveillance system using Internet protocol of Raspberry Pi. </w:t>
      </w:r>
      <w:r w:rsidRPr="00F0703C">
        <w:rPr>
          <w:rStyle w:val="selectable"/>
          <w:rFonts w:cs="Times New Roman"/>
          <w:i/>
          <w:iCs/>
          <w:color w:val="000000"/>
          <w:sz w:val="22"/>
          <w:szCs w:val="22"/>
        </w:rPr>
        <w:t>2017 2nd IEEE International Conference on Recent Trends in Electronics, Information &amp; Communication Technology (RTEICT)</w:t>
      </w:r>
      <w:r w:rsidRPr="00F0703C">
        <w:rPr>
          <w:rStyle w:val="selectable"/>
          <w:rFonts w:cs="Times New Roman"/>
          <w:color w:val="000000"/>
          <w:sz w:val="22"/>
          <w:szCs w:val="22"/>
        </w:rPr>
        <w:t>. [online] Available at: https://ieeexplore.ieee.org/document/8256563 [Accessed 26 May 2019].</w:t>
      </w:r>
    </w:p>
    <w:p w14:paraId="57ACF440" w14:textId="77777777" w:rsidR="0084468F" w:rsidRPr="00F0703C" w:rsidRDefault="0084468F" w:rsidP="00F0703C">
      <w:pPr>
        <w:pStyle w:val="ListParagraph"/>
        <w:rPr>
          <w:rFonts w:cs="Times New Roman"/>
          <w:color w:val="000000"/>
          <w:sz w:val="22"/>
          <w:szCs w:val="22"/>
        </w:rPr>
      </w:pPr>
    </w:p>
    <w:p w14:paraId="21230D86" w14:textId="77777777" w:rsidR="0084468F" w:rsidRPr="00F0703C" w:rsidRDefault="0084468F"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rPr>
        <w:t xml:space="preserve">Alam, M., Reaz, M. and Ali, M. (2012). A Review of Smart Homes—Past, Present, and Future. </w:t>
      </w:r>
      <w:r w:rsidRPr="00F0703C">
        <w:rPr>
          <w:rFonts w:cs="Times New Roman"/>
          <w:i/>
          <w:iCs/>
          <w:color w:val="000000"/>
          <w:sz w:val="22"/>
          <w:szCs w:val="22"/>
        </w:rPr>
        <w:t>IEEE Transactions on Systems, Man, and Cybernetics, Part C (Applications and Reviews)</w:t>
      </w:r>
      <w:r w:rsidRPr="00F0703C">
        <w:rPr>
          <w:rFonts w:cs="Times New Roman"/>
          <w:color w:val="000000"/>
          <w:sz w:val="22"/>
          <w:szCs w:val="22"/>
        </w:rPr>
        <w:t>, [online] 42(6), pp.1190-1203. Available at: https://ieeexplore.ieee.org/document/6177682 [Accessed 9 Jun. 2019].</w:t>
      </w:r>
    </w:p>
    <w:p w14:paraId="58CA9217" w14:textId="77777777" w:rsidR="00E628EA" w:rsidRPr="00F0703C" w:rsidRDefault="00E628EA" w:rsidP="00F0703C">
      <w:pPr>
        <w:pStyle w:val="ListParagraph"/>
        <w:rPr>
          <w:rFonts w:cs="Times New Roman"/>
          <w:color w:val="000000"/>
          <w:sz w:val="22"/>
          <w:szCs w:val="22"/>
        </w:rPr>
      </w:pPr>
    </w:p>
    <w:p w14:paraId="6E534FF9" w14:textId="77777777" w:rsidR="00E628EA" w:rsidRPr="00F0703C" w:rsidRDefault="00E628EA"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rPr>
        <w:lastRenderedPageBreak/>
        <w:t xml:space="preserve">Pawar, A. and Umale, V. (2018). Internet of Things Based Home Security Using Raspberry Pi. </w:t>
      </w:r>
      <w:r w:rsidRPr="00F0703C">
        <w:rPr>
          <w:rFonts w:cs="Times New Roman"/>
          <w:i/>
          <w:iCs/>
          <w:color w:val="000000"/>
          <w:sz w:val="22"/>
          <w:szCs w:val="22"/>
        </w:rPr>
        <w:t>2018 Fourth International Conference on Computing Communication Control and Automation (ICCUBEA)</w:t>
      </w:r>
      <w:r w:rsidRPr="00F0703C">
        <w:rPr>
          <w:rFonts w:cs="Times New Roman"/>
          <w:color w:val="000000"/>
          <w:sz w:val="22"/>
          <w:szCs w:val="22"/>
        </w:rPr>
        <w:t>. [online] Available at: https://ieeexplore.ieee.org/document/8697345 [Accessed 9 Jun. 2019].</w:t>
      </w:r>
    </w:p>
    <w:p w14:paraId="0D2FF893" w14:textId="77777777" w:rsidR="006D2231" w:rsidRPr="00F0703C" w:rsidRDefault="006D2231" w:rsidP="00F0703C">
      <w:pPr>
        <w:pStyle w:val="ListParagraph"/>
        <w:rPr>
          <w:rFonts w:cs="Times New Roman"/>
          <w:color w:val="000000"/>
          <w:sz w:val="22"/>
          <w:szCs w:val="22"/>
        </w:rPr>
      </w:pPr>
    </w:p>
    <w:p w14:paraId="045FCF49" w14:textId="77777777" w:rsidR="006D2231" w:rsidRPr="00F0703C" w:rsidRDefault="006D2231"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Manoharan, R. and Chandrakala, S. (2015). Android OpenCV based effective driver fatigue and distraction monitoring system. </w:t>
      </w:r>
      <w:r w:rsidRPr="00F0703C">
        <w:rPr>
          <w:rFonts w:cs="Times New Roman"/>
          <w:i/>
          <w:iCs/>
          <w:color w:val="000000"/>
          <w:sz w:val="22"/>
          <w:szCs w:val="22"/>
          <w:shd w:val="clear" w:color="auto" w:fill="FFFFFF"/>
        </w:rPr>
        <w:t>2015 International Conference on Computing and Communications Technologies (ICCCT)</w:t>
      </w:r>
      <w:r w:rsidRPr="00F0703C">
        <w:rPr>
          <w:rFonts w:cs="Times New Roman"/>
          <w:color w:val="000000"/>
          <w:sz w:val="22"/>
          <w:szCs w:val="22"/>
          <w:shd w:val="clear" w:color="auto" w:fill="FFFFFF"/>
        </w:rPr>
        <w:t>. [online] Available at: https://ieeexplore.ieee.org/document/7292757 [Accessed 10 Jun. 2019].</w:t>
      </w:r>
    </w:p>
    <w:p w14:paraId="6A9FD99E" w14:textId="77777777" w:rsidR="00200CBA" w:rsidRPr="00F0703C" w:rsidRDefault="00200CBA" w:rsidP="00F0703C">
      <w:pPr>
        <w:pStyle w:val="ListParagraph"/>
        <w:rPr>
          <w:rFonts w:cs="Times New Roman"/>
          <w:color w:val="000000"/>
          <w:sz w:val="22"/>
          <w:szCs w:val="22"/>
        </w:rPr>
      </w:pPr>
    </w:p>
    <w:p w14:paraId="116C61C9" w14:textId="19FA72C0" w:rsidR="00200CBA" w:rsidRPr="00095074" w:rsidRDefault="00200CBA" w:rsidP="00F0703C">
      <w:pPr>
        <w:pStyle w:val="ListParagraph"/>
        <w:numPr>
          <w:ilvl w:val="0"/>
          <w:numId w:val="8"/>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Rastovich, R. (2015). </w:t>
      </w:r>
      <w:r w:rsidRPr="00F0703C">
        <w:rPr>
          <w:rFonts w:cs="Times New Roman"/>
          <w:i/>
          <w:iCs/>
          <w:color w:val="000000"/>
          <w:sz w:val="22"/>
          <w:szCs w:val="22"/>
          <w:shd w:val="clear" w:color="auto" w:fill="FFFFFF"/>
        </w:rPr>
        <w:t>Why the MQTT Protocol is Ideal for the Internet of Things – ThingLogix, Inc</w:t>
      </w:r>
      <w:r w:rsidRPr="00F0703C">
        <w:rPr>
          <w:rFonts w:cs="Times New Roman"/>
          <w:color w:val="000000"/>
          <w:sz w:val="22"/>
          <w:szCs w:val="22"/>
          <w:shd w:val="clear" w:color="auto" w:fill="FFFFFF"/>
        </w:rPr>
        <w:t>. [online] Thinglogix.com. Available at: https://www.thinglogix.com/why-the-mqtt-protocol-is-ideal/ [Accessed 10 Jun. 2019].</w:t>
      </w:r>
    </w:p>
    <w:p w14:paraId="7DA47A50" w14:textId="77777777" w:rsidR="00095074" w:rsidRPr="00095074" w:rsidRDefault="00095074" w:rsidP="00095074">
      <w:pPr>
        <w:pStyle w:val="ListParagraph"/>
        <w:rPr>
          <w:rFonts w:cs="Times New Roman"/>
          <w:color w:val="000000"/>
          <w:sz w:val="22"/>
          <w:szCs w:val="22"/>
        </w:rPr>
      </w:pPr>
    </w:p>
    <w:p w14:paraId="5055BB59" w14:textId="6784F4FB" w:rsidR="00095074" w:rsidRPr="00DB45F7" w:rsidRDefault="00095074" w:rsidP="00095074">
      <w:pPr>
        <w:pStyle w:val="ListParagraph"/>
        <w:numPr>
          <w:ilvl w:val="0"/>
          <w:numId w:val="8"/>
        </w:numPr>
        <w:tabs>
          <w:tab w:val="left" w:pos="8127"/>
        </w:tabs>
        <w:ind w:left="360"/>
        <w:rPr>
          <w:ins w:id="156" w:author="Setup" w:date="2019-06-17T13:03:00Z"/>
          <w:rFonts w:cs="Times New Roman"/>
          <w:color w:val="000000"/>
          <w:sz w:val="22"/>
          <w:szCs w:val="22"/>
          <w:rPrChange w:id="157" w:author="Setup" w:date="2019-06-17T13:03:00Z">
            <w:rPr>
              <w:ins w:id="158" w:author="Setup" w:date="2019-06-17T13:03:00Z"/>
              <w:rFonts w:ascii="Arial" w:hAnsi="Arial" w:cs="Arial"/>
              <w:color w:val="000000"/>
              <w:sz w:val="20"/>
              <w:szCs w:val="20"/>
              <w:shd w:val="clear" w:color="auto" w:fill="FFFFFF"/>
            </w:rPr>
          </w:rPrChange>
        </w:rPr>
      </w:pPr>
      <w:r>
        <w:rPr>
          <w:rFonts w:ascii="Arial" w:hAnsi="Arial" w:cs="Arial"/>
          <w:color w:val="000000"/>
          <w:sz w:val="20"/>
          <w:szCs w:val="20"/>
          <w:shd w:val="clear" w:color="auto" w:fill="FFFFFF"/>
        </w:rPr>
        <w:t>Liang, L., Zheng, K., Sheng, Q. and Huang, X. (2016). A Denial of Service Attack Method for an IoT System. </w:t>
      </w:r>
      <w:r>
        <w:rPr>
          <w:rFonts w:ascii="Arial" w:hAnsi="Arial" w:cs="Arial"/>
          <w:i/>
          <w:iCs/>
          <w:color w:val="000000"/>
          <w:sz w:val="20"/>
          <w:szCs w:val="20"/>
          <w:shd w:val="clear" w:color="auto" w:fill="FFFFFF"/>
        </w:rPr>
        <w:t>2016 8th International Conference on Information Technology in Medicine and Education (ITME)</w:t>
      </w:r>
      <w:r>
        <w:rPr>
          <w:rFonts w:ascii="Arial" w:hAnsi="Arial" w:cs="Arial"/>
          <w:color w:val="000000"/>
          <w:sz w:val="20"/>
          <w:szCs w:val="20"/>
          <w:shd w:val="clear" w:color="auto" w:fill="FFFFFF"/>
        </w:rPr>
        <w:t>. [online] Available at: https://ieeexplore.ieee.org/document/7976501 [Accessed 12 Jun. 2019].</w:t>
      </w:r>
    </w:p>
    <w:p w14:paraId="7ACD2AB6" w14:textId="77777777" w:rsidR="00DB45F7" w:rsidRPr="00DB45F7" w:rsidRDefault="00DB45F7">
      <w:pPr>
        <w:pStyle w:val="ListParagraph"/>
        <w:rPr>
          <w:ins w:id="159" w:author="Setup" w:date="2019-06-17T13:03:00Z"/>
          <w:rFonts w:cs="Times New Roman"/>
          <w:color w:val="000000"/>
          <w:sz w:val="22"/>
          <w:szCs w:val="22"/>
          <w:rPrChange w:id="160" w:author="Setup" w:date="2019-06-17T13:03:00Z">
            <w:rPr>
              <w:ins w:id="161" w:author="Setup" w:date="2019-06-17T13:03:00Z"/>
            </w:rPr>
          </w:rPrChange>
        </w:rPr>
        <w:pPrChange w:id="162" w:author="Setup" w:date="2019-06-17T13:03:00Z">
          <w:pPr>
            <w:pStyle w:val="ListParagraph"/>
            <w:numPr>
              <w:numId w:val="8"/>
            </w:numPr>
            <w:tabs>
              <w:tab w:val="left" w:pos="8127"/>
            </w:tabs>
            <w:ind w:left="360" w:hanging="360"/>
          </w:pPr>
        </w:pPrChange>
      </w:pPr>
    </w:p>
    <w:p w14:paraId="72B73DDD" w14:textId="7BCA308D" w:rsidR="00DB45F7" w:rsidRPr="00E43F2E" w:rsidRDefault="00DB45F7" w:rsidP="00095074">
      <w:pPr>
        <w:pStyle w:val="ListParagraph"/>
        <w:numPr>
          <w:ilvl w:val="0"/>
          <w:numId w:val="8"/>
        </w:numPr>
        <w:tabs>
          <w:tab w:val="left" w:pos="8127"/>
        </w:tabs>
        <w:ind w:left="360"/>
        <w:rPr>
          <w:rFonts w:cs="Times New Roman"/>
          <w:color w:val="000000"/>
          <w:sz w:val="22"/>
          <w:szCs w:val="22"/>
        </w:rPr>
      </w:pPr>
      <w:bookmarkStart w:id="163" w:name="_GoBack"/>
      <w:ins w:id="164" w:author="Setup" w:date="2019-06-17T13:03:00Z">
        <w:r>
          <w:rPr>
            <w:rFonts w:ascii="Arial" w:hAnsi="Arial" w:cs="Arial"/>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ins>
    </w:p>
    <w:bookmarkEnd w:id="163"/>
    <w:p w14:paraId="3810F56F" w14:textId="77777777" w:rsidR="00095074" w:rsidRPr="00F0703C" w:rsidRDefault="00095074" w:rsidP="00095074">
      <w:pPr>
        <w:pStyle w:val="ListParagraph"/>
        <w:tabs>
          <w:tab w:val="left" w:pos="8127"/>
        </w:tabs>
        <w:ind w:left="360"/>
        <w:rPr>
          <w:rFonts w:cs="Times New Roman"/>
          <w:color w:val="000000"/>
          <w:sz w:val="22"/>
          <w:szCs w:val="22"/>
        </w:rPr>
      </w:pPr>
    </w:p>
    <w:p w14:paraId="05F01844" w14:textId="77777777" w:rsidR="00D3581C" w:rsidRPr="00F0703C" w:rsidRDefault="00D3581C" w:rsidP="00F0703C">
      <w:pPr>
        <w:rPr>
          <w:rFonts w:cs="Times New Roman"/>
          <w:sz w:val="22"/>
          <w:szCs w:val="22"/>
        </w:rPr>
      </w:pPr>
    </w:p>
    <w:sectPr w:rsidR="00D3581C" w:rsidRPr="00F070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2" w:author="Anna Lito Michala" w:date="2019-06-14T14:49:00Z" w:initials="ALM">
    <w:p w14:paraId="6C46BA62" w14:textId="77777777" w:rsidR="002C531F" w:rsidRDefault="002C531F">
      <w:pPr>
        <w:pStyle w:val="CommentText"/>
      </w:pPr>
      <w:r>
        <w:rPr>
          <w:rStyle w:val="CommentReference"/>
        </w:rPr>
        <w:annotationRef/>
      </w:r>
      <w:r>
        <w:t xml:space="preserve">This really only affects privacy, but inherently it also limits the scope of where security must be applied. You need to highlight this a bit better </w:t>
      </w:r>
    </w:p>
    <w:p w14:paraId="0E5F4C6C" w14:textId="77777777" w:rsidR="002C531F" w:rsidRDefault="002C531F">
      <w:pPr>
        <w:pStyle w:val="CommentText"/>
      </w:pPr>
    </w:p>
    <w:p w14:paraId="54A5E545" w14:textId="522FDB27" w:rsidR="002C531F" w:rsidRDefault="002C531F">
      <w:pPr>
        <w:pStyle w:val="CommentText"/>
      </w:pPr>
      <w:r>
        <w:t xml:space="preserve">You need to make it clear that you are not confusing privacy with security, but you are really using a method that increases privacy to limit extend of where security needs to be applied in the overall problem of IoT end-to-end system protection. </w:t>
      </w:r>
    </w:p>
  </w:comment>
  <w:comment w:id="112" w:author="Anna Lito Michala" w:date="2019-06-14T14:50:00Z" w:initials="ALM">
    <w:p w14:paraId="4589B5FF" w14:textId="518FDC1F" w:rsidR="002C531F" w:rsidRDefault="002C531F">
      <w:pPr>
        <w:pStyle w:val="CommentText"/>
      </w:pPr>
      <w:r>
        <w:rPr>
          <w:rStyle w:val="CommentReference"/>
        </w:rPr>
        <w:annotationRef/>
      </w:r>
      <w:r>
        <w:t xml:space="preserve">This is not really true. just there are fewer places where the security breach can take place so you can focus your effort to increase security on one place ie. the RPi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A5E545" w15:done="0"/>
  <w15:commentEx w15:paraId="4589B5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5E545" w16cid:durableId="20AE326C"/>
  <w16cid:commentId w16cid:paraId="4589B5FF" w16cid:durableId="20AE329E"/>
  <w16cid:commentId w16cid:paraId="35E75217" w16cid:durableId="20B21DD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77A6D" w14:textId="77777777" w:rsidR="008A6A25" w:rsidRDefault="008A6A25" w:rsidP="00D0161F">
      <w:r>
        <w:separator/>
      </w:r>
    </w:p>
  </w:endnote>
  <w:endnote w:type="continuationSeparator" w:id="0">
    <w:p w14:paraId="6C895537" w14:textId="77777777" w:rsidR="008A6A25" w:rsidRDefault="008A6A25" w:rsidP="00D0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9DFC" w14:textId="77777777" w:rsidR="008A6A25" w:rsidRDefault="008A6A25" w:rsidP="00D0161F">
      <w:r>
        <w:separator/>
      </w:r>
    </w:p>
  </w:footnote>
  <w:footnote w:type="continuationSeparator" w:id="0">
    <w:p w14:paraId="267BB13E" w14:textId="77777777" w:rsidR="008A6A25" w:rsidRDefault="008A6A25" w:rsidP="00D016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7CE3"/>
    <w:multiLevelType w:val="multilevel"/>
    <w:tmpl w:val="AE56C33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54ADB"/>
    <w:multiLevelType w:val="multilevel"/>
    <w:tmpl w:val="ED9E83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BD06B9"/>
    <w:multiLevelType w:val="multilevel"/>
    <w:tmpl w:val="3E12BFFE"/>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B923CC"/>
    <w:multiLevelType w:val="hybridMultilevel"/>
    <w:tmpl w:val="588204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B6660E"/>
    <w:multiLevelType w:val="multilevel"/>
    <w:tmpl w:val="E650162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576F4A"/>
    <w:multiLevelType w:val="multilevel"/>
    <w:tmpl w:val="E8CA33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E2E41"/>
    <w:multiLevelType w:val="multilevel"/>
    <w:tmpl w:val="61A6B67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D83911"/>
    <w:multiLevelType w:val="multilevel"/>
    <w:tmpl w:val="1258FEB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
  </w:num>
  <w:num w:numId="5">
    <w:abstractNumId w:val="7"/>
  </w:num>
  <w:num w:numId="6">
    <w:abstractNumId w:val="10"/>
  </w:num>
  <w:num w:numId="7">
    <w:abstractNumId w:val="3"/>
  </w:num>
  <w:num w:numId="8">
    <w:abstractNumId w:val="9"/>
  </w:num>
  <w:num w:numId="9">
    <w:abstractNumId w:val="0"/>
  </w:num>
  <w:num w:numId="10">
    <w:abstractNumId w:val="4"/>
  </w:num>
  <w:num w:numId="11">
    <w:abstractNumId w:val="2"/>
  </w:num>
  <w:num w:numId="12">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tup">
    <w15:presenceInfo w15:providerId="None" w15:userId="Setup"/>
  </w15:person>
  <w15:person w15:author="Dillon, Christopher">
    <w15:presenceInfo w15:providerId="None" w15:userId="Dillon, Christopher"/>
  </w15:person>
  <w15:person w15:author="Anna Lito Michala">
    <w15:presenceInfo w15:providerId="AD" w15:userId="S::annalito.michala@glasgow.ac.uk::2b888698-df2a-43b8-b1b5-9fa5d8f57043"/>
  </w15:person>
  <w15:person w15:author="Chris Dillon">
    <w15:presenceInfo w15:providerId="Windows Live" w15:userId="e4a2dc02da87a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GB" w:vendorID="64" w:dllVersion="6" w:nlCheck="1" w:checkStyle="0"/>
  <w:activeWritingStyle w:appName="MSWord" w:lang="en-GB" w:vendorID="64" w:dllVersion="409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13"/>
    <w:rsid w:val="00073C7A"/>
    <w:rsid w:val="00095074"/>
    <w:rsid w:val="001418A0"/>
    <w:rsid w:val="001D0924"/>
    <w:rsid w:val="00200CBA"/>
    <w:rsid w:val="00226F4A"/>
    <w:rsid w:val="00276BD8"/>
    <w:rsid w:val="00281248"/>
    <w:rsid w:val="002C531F"/>
    <w:rsid w:val="00314F20"/>
    <w:rsid w:val="00342F2D"/>
    <w:rsid w:val="003A163D"/>
    <w:rsid w:val="00475F9B"/>
    <w:rsid w:val="004A4829"/>
    <w:rsid w:val="004F7F29"/>
    <w:rsid w:val="0059243F"/>
    <w:rsid w:val="0059489A"/>
    <w:rsid w:val="00595EA6"/>
    <w:rsid w:val="005B2C1A"/>
    <w:rsid w:val="005E3F21"/>
    <w:rsid w:val="006D2231"/>
    <w:rsid w:val="006E64C8"/>
    <w:rsid w:val="0073462F"/>
    <w:rsid w:val="007555CB"/>
    <w:rsid w:val="00780898"/>
    <w:rsid w:val="007E260B"/>
    <w:rsid w:val="0084468F"/>
    <w:rsid w:val="00874ED2"/>
    <w:rsid w:val="008A6A25"/>
    <w:rsid w:val="008A7C9C"/>
    <w:rsid w:val="00950723"/>
    <w:rsid w:val="009D2140"/>
    <w:rsid w:val="00A05416"/>
    <w:rsid w:val="00A32A55"/>
    <w:rsid w:val="00B50D96"/>
    <w:rsid w:val="00B842A6"/>
    <w:rsid w:val="00BF7A77"/>
    <w:rsid w:val="00C24C13"/>
    <w:rsid w:val="00C66C09"/>
    <w:rsid w:val="00C76E12"/>
    <w:rsid w:val="00CE7C44"/>
    <w:rsid w:val="00D0161F"/>
    <w:rsid w:val="00D02356"/>
    <w:rsid w:val="00D30FC4"/>
    <w:rsid w:val="00D3581C"/>
    <w:rsid w:val="00DA69CE"/>
    <w:rsid w:val="00DB45F7"/>
    <w:rsid w:val="00DD0725"/>
    <w:rsid w:val="00DD703D"/>
    <w:rsid w:val="00E30735"/>
    <w:rsid w:val="00E320BE"/>
    <w:rsid w:val="00E4095E"/>
    <w:rsid w:val="00E628EA"/>
    <w:rsid w:val="00EF13E0"/>
    <w:rsid w:val="00F0703C"/>
    <w:rsid w:val="00F86B80"/>
    <w:rsid w:val="00FB3707"/>
    <w:rsid w:val="00FD1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F300"/>
  <w15:chartTrackingRefBased/>
  <w15:docId w15:val="{05CE3291-9A08-4F3D-9E23-D5C3C23B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right="14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C13"/>
    <w:rPr>
      <w:rFonts w:ascii="Times New Roman" w:hAnsi="Times New Roman"/>
      <w:sz w:val="24"/>
      <w:szCs w:val="24"/>
    </w:rPr>
  </w:style>
  <w:style w:type="paragraph" w:styleId="Heading1">
    <w:name w:val="heading 1"/>
    <w:basedOn w:val="Normal"/>
    <w:next w:val="Normal"/>
    <w:link w:val="Heading1Char"/>
    <w:autoRedefine/>
    <w:uiPriority w:val="9"/>
    <w:qFormat/>
    <w:rsid w:val="0059489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B2C1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5E3F21"/>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C24C13"/>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4C13"/>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4C13"/>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4C13"/>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4C1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4C1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9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5B2C1A"/>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5E3F21"/>
    <w:rPr>
      <w:rFonts w:ascii="Times New Roman" w:eastAsiaTheme="majorEastAsia" w:hAnsi="Times New Roman" w:cstheme="majorBidi"/>
      <w:sz w:val="24"/>
      <w:szCs w:val="24"/>
      <w:u w:val="single"/>
    </w:rPr>
  </w:style>
  <w:style w:type="table" w:styleId="TableGrid">
    <w:name w:val="Table Grid"/>
    <w:basedOn w:val="TableNormal"/>
    <w:uiPriority w:val="39"/>
    <w:rsid w:val="00C24C13"/>
    <w:pPr>
      <w:ind w:right="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24C1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C24C1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C24C1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C24C1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C24C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4C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24C13"/>
    <w:pPr>
      <w:ind w:left="720"/>
      <w:contextualSpacing/>
    </w:pPr>
  </w:style>
  <w:style w:type="paragraph" w:styleId="Caption">
    <w:name w:val="caption"/>
    <w:basedOn w:val="Normal"/>
    <w:next w:val="Normal"/>
    <w:uiPriority w:val="35"/>
    <w:unhideWhenUsed/>
    <w:qFormat/>
    <w:rsid w:val="00C24C13"/>
    <w:pPr>
      <w:spacing w:after="200"/>
    </w:pPr>
    <w:rPr>
      <w:i/>
      <w:iCs/>
      <w:color w:val="44546A" w:themeColor="text2"/>
      <w:sz w:val="18"/>
      <w:szCs w:val="18"/>
    </w:rPr>
  </w:style>
  <w:style w:type="character" w:customStyle="1" w:styleId="selectable">
    <w:name w:val="selectable"/>
    <w:basedOn w:val="DefaultParagraphFont"/>
    <w:rsid w:val="00C24C13"/>
  </w:style>
  <w:style w:type="paragraph" w:styleId="TOCHeading">
    <w:name w:val="TOC Heading"/>
    <w:basedOn w:val="Heading1"/>
    <w:next w:val="Normal"/>
    <w:uiPriority w:val="39"/>
    <w:unhideWhenUsed/>
    <w:qFormat/>
    <w:rsid w:val="00C24C13"/>
    <w:p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C24C13"/>
    <w:pPr>
      <w:spacing w:after="100"/>
    </w:pPr>
  </w:style>
  <w:style w:type="paragraph" w:styleId="TOC2">
    <w:name w:val="toc 2"/>
    <w:basedOn w:val="Normal"/>
    <w:next w:val="Normal"/>
    <w:autoRedefine/>
    <w:uiPriority w:val="39"/>
    <w:unhideWhenUsed/>
    <w:rsid w:val="00C24C13"/>
    <w:pPr>
      <w:spacing w:after="100"/>
      <w:ind w:left="240"/>
    </w:pPr>
  </w:style>
  <w:style w:type="paragraph" w:styleId="TOC3">
    <w:name w:val="toc 3"/>
    <w:basedOn w:val="Normal"/>
    <w:next w:val="Normal"/>
    <w:autoRedefine/>
    <w:uiPriority w:val="39"/>
    <w:unhideWhenUsed/>
    <w:rsid w:val="00C24C13"/>
    <w:pPr>
      <w:spacing w:after="100"/>
      <w:ind w:left="480"/>
    </w:pPr>
  </w:style>
  <w:style w:type="character" w:styleId="Hyperlink">
    <w:name w:val="Hyperlink"/>
    <w:basedOn w:val="DefaultParagraphFont"/>
    <w:uiPriority w:val="99"/>
    <w:unhideWhenUsed/>
    <w:rsid w:val="00C24C13"/>
    <w:rPr>
      <w:color w:val="0563C1" w:themeColor="hyperlink"/>
      <w:u w:val="single"/>
    </w:rPr>
  </w:style>
  <w:style w:type="character" w:styleId="FollowedHyperlink">
    <w:name w:val="FollowedHyperlink"/>
    <w:basedOn w:val="DefaultParagraphFont"/>
    <w:uiPriority w:val="99"/>
    <w:semiHidden/>
    <w:unhideWhenUsed/>
    <w:rsid w:val="00F0703C"/>
    <w:rPr>
      <w:color w:val="954F72" w:themeColor="followedHyperlink"/>
      <w:u w:val="single"/>
    </w:rPr>
  </w:style>
  <w:style w:type="character" w:styleId="CommentReference">
    <w:name w:val="annotation reference"/>
    <w:basedOn w:val="DefaultParagraphFont"/>
    <w:uiPriority w:val="99"/>
    <w:semiHidden/>
    <w:unhideWhenUsed/>
    <w:rsid w:val="00314F20"/>
    <w:rPr>
      <w:sz w:val="16"/>
      <w:szCs w:val="16"/>
    </w:rPr>
  </w:style>
  <w:style w:type="paragraph" w:styleId="CommentText">
    <w:name w:val="annotation text"/>
    <w:basedOn w:val="Normal"/>
    <w:link w:val="CommentTextChar"/>
    <w:uiPriority w:val="99"/>
    <w:semiHidden/>
    <w:unhideWhenUsed/>
    <w:rsid w:val="00314F20"/>
    <w:rPr>
      <w:sz w:val="20"/>
      <w:szCs w:val="20"/>
    </w:rPr>
  </w:style>
  <w:style w:type="character" w:customStyle="1" w:styleId="CommentTextChar">
    <w:name w:val="Comment Text Char"/>
    <w:basedOn w:val="DefaultParagraphFont"/>
    <w:link w:val="CommentText"/>
    <w:uiPriority w:val="99"/>
    <w:semiHidden/>
    <w:rsid w:val="00314F2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14F20"/>
    <w:rPr>
      <w:b/>
      <w:bCs/>
    </w:rPr>
  </w:style>
  <w:style w:type="character" w:customStyle="1" w:styleId="CommentSubjectChar">
    <w:name w:val="Comment Subject Char"/>
    <w:basedOn w:val="CommentTextChar"/>
    <w:link w:val="CommentSubject"/>
    <w:uiPriority w:val="99"/>
    <w:semiHidden/>
    <w:rsid w:val="00314F20"/>
    <w:rPr>
      <w:rFonts w:ascii="Times New Roman" w:hAnsi="Times New Roman"/>
      <w:b/>
      <w:bCs/>
      <w:sz w:val="20"/>
      <w:szCs w:val="20"/>
    </w:rPr>
  </w:style>
  <w:style w:type="paragraph" w:styleId="BalloonText">
    <w:name w:val="Balloon Text"/>
    <w:basedOn w:val="Normal"/>
    <w:link w:val="BalloonTextChar"/>
    <w:uiPriority w:val="99"/>
    <w:semiHidden/>
    <w:unhideWhenUsed/>
    <w:rsid w:val="00314F20"/>
    <w:rPr>
      <w:rFonts w:cs="Times New Roman"/>
      <w:sz w:val="18"/>
      <w:szCs w:val="18"/>
    </w:rPr>
  </w:style>
  <w:style w:type="character" w:customStyle="1" w:styleId="BalloonTextChar">
    <w:name w:val="Balloon Text Char"/>
    <w:basedOn w:val="DefaultParagraphFont"/>
    <w:link w:val="BalloonText"/>
    <w:uiPriority w:val="99"/>
    <w:semiHidden/>
    <w:rsid w:val="00314F20"/>
    <w:rPr>
      <w:rFonts w:ascii="Times New Roman" w:hAnsi="Times New Roman" w:cs="Times New Roman"/>
      <w:sz w:val="18"/>
      <w:szCs w:val="18"/>
    </w:rPr>
  </w:style>
  <w:style w:type="paragraph" w:styleId="Header">
    <w:name w:val="header"/>
    <w:basedOn w:val="Normal"/>
    <w:link w:val="HeaderChar"/>
    <w:uiPriority w:val="99"/>
    <w:unhideWhenUsed/>
    <w:rsid w:val="00D0161F"/>
    <w:pPr>
      <w:tabs>
        <w:tab w:val="center" w:pos="4680"/>
        <w:tab w:val="right" w:pos="9360"/>
      </w:tabs>
    </w:pPr>
  </w:style>
  <w:style w:type="character" w:customStyle="1" w:styleId="HeaderChar">
    <w:name w:val="Header Char"/>
    <w:basedOn w:val="DefaultParagraphFont"/>
    <w:link w:val="Header"/>
    <w:uiPriority w:val="99"/>
    <w:rsid w:val="00D0161F"/>
    <w:rPr>
      <w:rFonts w:ascii="Times New Roman" w:hAnsi="Times New Roman"/>
      <w:sz w:val="24"/>
      <w:szCs w:val="24"/>
    </w:rPr>
  </w:style>
  <w:style w:type="paragraph" w:styleId="Footer">
    <w:name w:val="footer"/>
    <w:basedOn w:val="Normal"/>
    <w:link w:val="FooterChar"/>
    <w:uiPriority w:val="99"/>
    <w:unhideWhenUsed/>
    <w:rsid w:val="00D0161F"/>
    <w:pPr>
      <w:tabs>
        <w:tab w:val="center" w:pos="4680"/>
        <w:tab w:val="right" w:pos="9360"/>
      </w:tabs>
    </w:pPr>
  </w:style>
  <w:style w:type="character" w:customStyle="1" w:styleId="FooterChar">
    <w:name w:val="Footer Char"/>
    <w:basedOn w:val="DefaultParagraphFont"/>
    <w:link w:val="Footer"/>
    <w:uiPriority w:val="99"/>
    <w:rsid w:val="00D0161F"/>
    <w:rPr>
      <w:rFonts w:ascii="Times New Roman" w:hAnsi="Times New Roman"/>
      <w:sz w:val="24"/>
      <w:szCs w:val="24"/>
    </w:rPr>
  </w:style>
  <w:style w:type="paragraph" w:styleId="NormalWeb">
    <w:name w:val="Normal (Web)"/>
    <w:basedOn w:val="Normal"/>
    <w:uiPriority w:val="99"/>
    <w:unhideWhenUsed/>
    <w:rsid w:val="002C531F"/>
    <w:pPr>
      <w:spacing w:before="100" w:beforeAutospacing="1" w:after="100" w:afterAutospacing="1"/>
      <w:ind w:right="0"/>
      <w:jc w:val="left"/>
    </w:pPr>
    <w:rPr>
      <w:rFonts w:eastAsia="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4778">
      <w:bodyDiv w:val="1"/>
      <w:marLeft w:val="0"/>
      <w:marRight w:val="0"/>
      <w:marTop w:val="0"/>
      <w:marBottom w:val="0"/>
      <w:divBdr>
        <w:top w:val="none" w:sz="0" w:space="0" w:color="auto"/>
        <w:left w:val="none" w:sz="0" w:space="0" w:color="auto"/>
        <w:bottom w:val="none" w:sz="0" w:space="0" w:color="auto"/>
        <w:right w:val="none" w:sz="0" w:space="0" w:color="auto"/>
      </w:divBdr>
      <w:divsChild>
        <w:div w:id="1374842274">
          <w:marLeft w:val="0"/>
          <w:marRight w:val="0"/>
          <w:marTop w:val="0"/>
          <w:marBottom w:val="0"/>
          <w:divBdr>
            <w:top w:val="none" w:sz="0" w:space="0" w:color="auto"/>
            <w:left w:val="none" w:sz="0" w:space="0" w:color="auto"/>
            <w:bottom w:val="none" w:sz="0" w:space="0" w:color="auto"/>
            <w:right w:val="none" w:sz="0" w:space="0" w:color="auto"/>
          </w:divBdr>
          <w:divsChild>
            <w:div w:id="1582638408">
              <w:marLeft w:val="0"/>
              <w:marRight w:val="0"/>
              <w:marTop w:val="0"/>
              <w:marBottom w:val="0"/>
              <w:divBdr>
                <w:top w:val="none" w:sz="0" w:space="0" w:color="auto"/>
                <w:left w:val="none" w:sz="0" w:space="0" w:color="auto"/>
                <w:bottom w:val="none" w:sz="0" w:space="0" w:color="auto"/>
                <w:right w:val="none" w:sz="0" w:space="0" w:color="auto"/>
              </w:divBdr>
              <w:divsChild>
                <w:div w:id="210268641">
                  <w:marLeft w:val="0"/>
                  <w:marRight w:val="0"/>
                  <w:marTop w:val="0"/>
                  <w:marBottom w:val="0"/>
                  <w:divBdr>
                    <w:top w:val="none" w:sz="0" w:space="0" w:color="auto"/>
                    <w:left w:val="none" w:sz="0" w:space="0" w:color="auto"/>
                    <w:bottom w:val="none" w:sz="0" w:space="0" w:color="auto"/>
                    <w:right w:val="none" w:sz="0" w:space="0" w:color="auto"/>
                  </w:divBdr>
                  <w:divsChild>
                    <w:div w:id="1894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05099-CC76-4B80-8B54-61128EB0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5</cp:revision>
  <dcterms:created xsi:type="dcterms:W3CDTF">2019-06-17T13:09:00Z</dcterms:created>
  <dcterms:modified xsi:type="dcterms:W3CDTF">2019-06-20T21:02:00Z</dcterms:modified>
</cp:coreProperties>
</file>