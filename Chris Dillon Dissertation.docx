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14" w:rsidRPr="00550B09" w:rsidRDefault="005A5914" w:rsidP="005A5914">
      <w:pPr>
        <w:jc w:val="center"/>
        <w:rPr>
          <w:rFonts w:ascii="Calibri" w:hAnsi="Calibri" w:cs="Times New Roman"/>
        </w:rPr>
      </w:pPr>
      <w:r w:rsidRPr="00550B09">
        <w:rPr>
          <w:rFonts w:ascii="Calibri" w:hAnsi="Calibri" w:cs="Times New Roman"/>
          <w:noProof/>
        </w:rPr>
        <w:drawing>
          <wp:inline distT="0" distB="0" distL="0" distR="0" wp14:anchorId="0C00F1F7" wp14:editId="1B4F4CC0">
            <wp:extent cx="1920240" cy="1083015"/>
            <wp:effectExtent l="0" t="0" r="381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CULOGO.png"/>
                    <pic:cNvPicPr/>
                  </pic:nvPicPr>
                  <pic:blipFill>
                    <a:blip r:embed="rId8">
                      <a:extLst>
                        <a:ext uri="{28A0092B-C50C-407E-A947-70E740481C1C}">
                          <a14:useLocalDpi xmlns:a14="http://schemas.microsoft.com/office/drawing/2010/main" val="0"/>
                        </a:ext>
                      </a:extLst>
                    </a:blip>
                    <a:stretch>
                      <a:fillRect/>
                    </a:stretch>
                  </pic:blipFill>
                  <pic:spPr>
                    <a:xfrm>
                      <a:off x="0" y="0"/>
                      <a:ext cx="1917173" cy="1081285"/>
                    </a:xfrm>
                    <a:prstGeom prst="rect">
                      <a:avLst/>
                    </a:prstGeom>
                  </pic:spPr>
                </pic:pic>
              </a:graphicData>
            </a:graphic>
          </wp:inline>
        </w:drawing>
      </w:r>
    </w:p>
    <w:p w:rsidR="005A5914" w:rsidRPr="00550B09" w:rsidRDefault="005A5914" w:rsidP="005A5914">
      <w:pPr>
        <w:jc w:val="center"/>
        <w:rPr>
          <w:rFonts w:ascii="Calibri" w:hAnsi="Calibri" w:cs="Times New Roman"/>
          <w:szCs w:val="24"/>
        </w:rPr>
      </w:pPr>
    </w:p>
    <w:p w:rsidR="005A5914" w:rsidRDefault="005A5914" w:rsidP="005A5914">
      <w:pPr>
        <w:jc w:val="center"/>
        <w:rPr>
          <w:rFonts w:ascii="Calibri" w:hAnsi="Calibri" w:cs="Times New Roman"/>
          <w:b/>
          <w:sz w:val="40"/>
          <w:szCs w:val="40"/>
        </w:rPr>
      </w:pPr>
      <w:r w:rsidRPr="005A5914">
        <w:rPr>
          <w:rFonts w:ascii="Calibri" w:hAnsi="Calibri" w:cs="Times New Roman"/>
          <w:b/>
          <w:sz w:val="40"/>
          <w:szCs w:val="40"/>
        </w:rPr>
        <w:t>Development of a Secure Raspberry Pi Based Home Surveillance System</w:t>
      </w:r>
    </w:p>
    <w:p w:rsidR="005A5914" w:rsidRPr="005A5914" w:rsidRDefault="005A5914" w:rsidP="005A5914">
      <w:pPr>
        <w:jc w:val="center"/>
        <w:rPr>
          <w:rFonts w:ascii="Calibri" w:hAnsi="Calibri" w:cs="Times New Roman"/>
          <w:b/>
          <w:sz w:val="40"/>
          <w:szCs w:val="40"/>
        </w:rPr>
      </w:pPr>
    </w:p>
    <w:p w:rsidR="005A5914" w:rsidRPr="005A5914" w:rsidRDefault="005A5914" w:rsidP="005A5914">
      <w:pPr>
        <w:jc w:val="center"/>
        <w:rPr>
          <w:rStyle w:val="Strong"/>
          <w:rFonts w:asciiTheme="majorHAnsi" w:hAnsiTheme="majorHAnsi" w:cstheme="majorHAnsi"/>
          <w:iCs/>
          <w:sz w:val="36"/>
          <w:szCs w:val="36"/>
          <w:bdr w:val="none" w:sz="0" w:space="0" w:color="auto" w:frame="1"/>
          <w:shd w:val="clear" w:color="auto" w:fill="FFFFFF"/>
        </w:rPr>
      </w:pPr>
      <w:r w:rsidRPr="005A5914">
        <w:rPr>
          <w:rFonts w:asciiTheme="majorHAnsi" w:hAnsiTheme="majorHAnsi" w:cstheme="majorHAnsi"/>
          <w:sz w:val="36"/>
          <w:szCs w:val="36"/>
        </w:rPr>
        <w:t>A dissertation submitted in partial fulfilment of the requirements of Glasgow Caledonian University for the degree of Master of Science in Big Data Technologies</w:t>
      </w:r>
    </w:p>
    <w:p w:rsidR="005A5914" w:rsidRPr="00550B09" w:rsidRDefault="005A5914" w:rsidP="005A5914">
      <w:pPr>
        <w:jc w:val="center"/>
        <w:rPr>
          <w:rFonts w:ascii="Calibri" w:hAnsi="Calibri" w:cs="Times New Roman"/>
          <w:b/>
          <w:sz w:val="32"/>
          <w:szCs w:val="32"/>
        </w:rPr>
      </w:pPr>
    </w:p>
    <w:p w:rsidR="005A5914" w:rsidRPr="005A5914" w:rsidRDefault="005A5914" w:rsidP="005A5914">
      <w:pPr>
        <w:jc w:val="center"/>
        <w:rPr>
          <w:rFonts w:ascii="Calibri" w:hAnsi="Calibri" w:cs="Times New Roman"/>
          <w:b/>
          <w:sz w:val="36"/>
          <w:szCs w:val="36"/>
        </w:rPr>
      </w:pPr>
      <w:r w:rsidRPr="005A5914">
        <w:rPr>
          <w:rFonts w:ascii="Calibri" w:hAnsi="Calibri" w:cs="Times New Roman"/>
          <w:sz w:val="36"/>
          <w:szCs w:val="36"/>
        </w:rPr>
        <w:t>Christopher Dillon</w:t>
      </w:r>
    </w:p>
    <w:p w:rsidR="005A5914" w:rsidRPr="005A5914" w:rsidRDefault="005A5914" w:rsidP="005A5914">
      <w:pPr>
        <w:jc w:val="center"/>
        <w:rPr>
          <w:rFonts w:ascii="Calibri" w:hAnsi="Calibri" w:cs="Times New Roman"/>
          <w:b/>
          <w:sz w:val="36"/>
          <w:szCs w:val="36"/>
        </w:rPr>
      </w:pPr>
      <w:r w:rsidRPr="005A5914">
        <w:rPr>
          <w:rFonts w:asciiTheme="majorHAnsi" w:hAnsiTheme="majorHAnsi" w:cstheme="majorHAnsi"/>
          <w:sz w:val="36"/>
          <w:szCs w:val="36"/>
        </w:rPr>
        <w:t>S1514278</w:t>
      </w:r>
    </w:p>
    <w:p w:rsidR="005A5914" w:rsidRPr="004C439E" w:rsidRDefault="005A5914" w:rsidP="005A5914">
      <w:pPr>
        <w:rPr>
          <w:rFonts w:cs="Times New Roman"/>
          <w:b/>
          <w:sz w:val="28"/>
          <w:szCs w:val="32"/>
        </w:rPr>
      </w:pPr>
    </w:p>
    <w:p w:rsidR="005A5914" w:rsidRPr="00550B09" w:rsidRDefault="005A5914" w:rsidP="005A5914">
      <w:pPr>
        <w:rPr>
          <w:rFonts w:ascii="Calibri" w:hAnsi="Calibri" w:cs="Times New Roman"/>
          <w:b/>
          <w:sz w:val="28"/>
          <w:szCs w:val="32"/>
        </w:rPr>
      </w:pPr>
    </w:p>
    <w:p w:rsidR="005A5914" w:rsidRPr="00550B09" w:rsidRDefault="005A5914" w:rsidP="005A5914">
      <w:pPr>
        <w:pStyle w:val="NoSpacing"/>
        <w:rPr>
          <w:rFonts w:ascii="Calibri" w:hAnsi="Calibri"/>
        </w:rPr>
      </w:pPr>
    </w:p>
    <w:p w:rsidR="005A5914" w:rsidRDefault="005A5914" w:rsidP="005A5914">
      <w:pPr>
        <w:pStyle w:val="NoSpacing"/>
        <w:rPr>
          <w:rStyle w:val="Strong"/>
          <w:rFonts w:ascii="Calibri" w:hAnsi="Calibri"/>
          <w:iCs/>
          <w:sz w:val="22"/>
          <w:bdr w:val="none" w:sz="0" w:space="0" w:color="auto" w:frame="1"/>
          <w:shd w:val="clear" w:color="auto" w:fill="FFFFFF"/>
        </w:rPr>
      </w:pPr>
      <w:bookmarkStart w:id="0" w:name="_Hlk511577542"/>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Default="005A5914" w:rsidP="005A5914">
      <w:pPr>
        <w:pStyle w:val="NoSpacing"/>
        <w:rPr>
          <w:rStyle w:val="Strong"/>
          <w:rFonts w:ascii="Calibri" w:hAnsi="Calibri"/>
          <w:iCs/>
          <w:sz w:val="22"/>
          <w:bdr w:val="none" w:sz="0" w:space="0" w:color="auto" w:frame="1"/>
          <w:shd w:val="clear" w:color="auto" w:fill="FFFFFF"/>
        </w:rPr>
      </w:pPr>
    </w:p>
    <w:p w:rsidR="005A5914" w:rsidRPr="00550B09" w:rsidRDefault="005A5914" w:rsidP="005A5914">
      <w:pPr>
        <w:pStyle w:val="NoSpacing"/>
        <w:rPr>
          <w:rStyle w:val="Strong"/>
          <w:rFonts w:ascii="Calibri" w:hAnsi="Calibri"/>
          <w:iCs/>
          <w:sz w:val="22"/>
          <w:bdr w:val="none" w:sz="0" w:space="0" w:color="auto" w:frame="1"/>
          <w:shd w:val="clear" w:color="auto" w:fill="FFFFFF"/>
        </w:rPr>
      </w:pPr>
      <w:r w:rsidRPr="00550B09">
        <w:rPr>
          <w:rStyle w:val="Strong"/>
          <w:rFonts w:ascii="Calibri" w:hAnsi="Calibri"/>
          <w:iCs/>
          <w:sz w:val="22"/>
          <w:bdr w:val="none" w:sz="0" w:space="0" w:color="auto" w:frame="1"/>
          <w:shd w:val="clear" w:color="auto" w:fill="FFFFFF"/>
        </w:rPr>
        <w:t>“Except where explicitly stated, all work in this report, including the appendices, is my own original work and has not been submitted elsewhere in</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fulfilment</w:t>
      </w:r>
      <w:r w:rsidRPr="00550B09">
        <w:rPr>
          <w:rStyle w:val="Strong"/>
          <w:rFonts w:ascii="Calibri" w:hAnsi="Calibri"/>
          <w:iCs/>
          <w:sz w:val="22"/>
        </w:rPr>
        <w:t> </w:t>
      </w:r>
      <w:r w:rsidRPr="00550B09">
        <w:rPr>
          <w:rStyle w:val="Strong"/>
          <w:rFonts w:ascii="Calibri" w:hAnsi="Calibri"/>
          <w:iCs/>
          <w:sz w:val="22"/>
          <w:bdr w:val="none" w:sz="0" w:space="0" w:color="auto" w:frame="1"/>
          <w:shd w:val="clear" w:color="auto" w:fill="FFFFFF"/>
        </w:rPr>
        <w:t>of the requirement of this or any other award”</w:t>
      </w:r>
    </w:p>
    <w:p w:rsidR="005A5914" w:rsidRDefault="005A5914" w:rsidP="005A5914">
      <w:pPr>
        <w:pStyle w:val="NoSpacing"/>
        <w:rPr>
          <w:rStyle w:val="Strong"/>
          <w:rFonts w:ascii="Calibri" w:hAnsi="Calibri"/>
          <w:iCs/>
          <w:bdr w:val="none" w:sz="0" w:space="0" w:color="auto" w:frame="1"/>
          <w:shd w:val="clear" w:color="auto" w:fill="FFFFFF"/>
        </w:rPr>
      </w:pPr>
    </w:p>
    <w:p w:rsidR="005A5914" w:rsidRDefault="005A5914" w:rsidP="005A5914">
      <w:pPr>
        <w:jc w:val="center"/>
        <w:rPr>
          <w:rFonts w:ascii="Calibri" w:hAnsi="Calibri" w:cs="Times New Roman"/>
          <w:b/>
          <w:bCs/>
          <w:sz w:val="32"/>
          <w:szCs w:val="32"/>
        </w:rPr>
      </w:pPr>
    </w:p>
    <w:p w:rsidR="00D3581C" w:rsidRDefault="005A5914" w:rsidP="005A5914">
      <w:pPr>
        <w:jc w:val="center"/>
        <w:rPr>
          <w:rFonts w:ascii="Calibri" w:hAnsi="Calibri"/>
        </w:rPr>
      </w:pPr>
      <w:r w:rsidRPr="00550B09">
        <w:rPr>
          <w:rFonts w:ascii="Calibri" w:hAnsi="Calibri" w:cs="Times New Roman"/>
          <w:b/>
          <w:bCs/>
          <w:sz w:val="32"/>
          <w:szCs w:val="32"/>
        </w:rPr>
        <w:t xml:space="preserve">Signed: _____________________        </w:t>
      </w:r>
      <w:r>
        <w:rPr>
          <w:rFonts w:ascii="Calibri" w:hAnsi="Calibri" w:cs="Times New Roman"/>
          <w:b/>
          <w:bCs/>
          <w:sz w:val="32"/>
          <w:szCs w:val="32"/>
        </w:rPr>
        <w:t xml:space="preserve">              Date: ________</w:t>
      </w:r>
      <w:bookmarkEnd w:id="0"/>
    </w:p>
    <w:p w:rsidR="005A5914" w:rsidRDefault="005A5914" w:rsidP="0090429C">
      <w:pPr>
        <w:pStyle w:val="Heading1"/>
      </w:pPr>
      <w:bookmarkStart w:id="1" w:name="_Toc11959270"/>
      <w:bookmarkStart w:id="2" w:name="_Toc14464791"/>
      <w:r>
        <w:lastRenderedPageBreak/>
        <w:t>Abstract</w:t>
      </w:r>
      <w:bookmarkEnd w:id="1"/>
      <w:bookmarkEnd w:id="2"/>
    </w:p>
    <w:p w:rsidR="00B33335" w:rsidRDefault="00B33335">
      <w:pPr>
        <w:spacing w:line="276" w:lineRule="auto"/>
        <w:ind w:left="284" w:right="284"/>
      </w:pPr>
    </w:p>
    <w:p w:rsidR="00B33335" w:rsidRDefault="00B33335" w:rsidP="00B33335">
      <w:pPr>
        <w:spacing w:line="276" w:lineRule="auto"/>
        <w:ind w:right="284"/>
      </w:pPr>
      <w:r>
        <w:t>TODO</w:t>
      </w:r>
    </w:p>
    <w:p w:rsidR="00B33335" w:rsidRDefault="00B33335" w:rsidP="00B33335">
      <w:r>
        <w:br w:type="page"/>
      </w:r>
    </w:p>
    <w:p w:rsidR="00B33335" w:rsidRDefault="00B33335" w:rsidP="00B33335">
      <w:pPr>
        <w:pStyle w:val="Heading1"/>
      </w:pPr>
      <w:bookmarkStart w:id="3" w:name="_Toc14464792"/>
      <w:r>
        <w:lastRenderedPageBreak/>
        <w:t>Acknowledgments</w:t>
      </w:r>
      <w:bookmarkEnd w:id="3"/>
    </w:p>
    <w:p w:rsidR="00D0179E" w:rsidRDefault="00B33335" w:rsidP="00346DC3">
      <w:pPr>
        <w:rPr>
          <w:noProof/>
        </w:rPr>
      </w:pPr>
      <w:r>
        <w:t xml:space="preserve">TO DO </w:t>
      </w:r>
      <w:r w:rsidR="00460F9F">
        <w:br w:type="page"/>
      </w:r>
      <w:r w:rsidR="00460F9F">
        <w:fldChar w:fldCharType="begin"/>
      </w:r>
      <w:r w:rsidR="00460F9F">
        <w:instrText xml:space="preserve"> TOC \h \z \c "Figure" </w:instrText>
      </w:r>
      <w:r w:rsidR="00460F9F">
        <w:fldChar w:fldCharType="separate"/>
      </w:r>
    </w:p>
    <w:sdt>
      <w:sdtPr>
        <w:rPr>
          <w:rFonts w:ascii="Times New Roman" w:eastAsia="Times New Roman" w:hAnsi="Times New Roman" w:cstheme="minorBidi"/>
          <w:noProof w:val="0"/>
          <w:color w:val="auto"/>
          <w:sz w:val="24"/>
          <w:szCs w:val="22"/>
          <w:lang w:val="en-GB" w:eastAsia="en-GB"/>
        </w:rPr>
        <w:id w:val="-371075987"/>
        <w:docPartObj>
          <w:docPartGallery w:val="Table of Contents"/>
          <w:docPartUnique/>
        </w:docPartObj>
      </w:sdtPr>
      <w:sdtEndPr>
        <w:rPr>
          <w:b/>
          <w:bCs/>
        </w:rPr>
      </w:sdtEndPr>
      <w:sdtContent>
        <w:p w:rsidR="008B6F88" w:rsidRPr="008B6F88" w:rsidRDefault="008B6F88" w:rsidP="008B6F88">
          <w:pPr>
            <w:pStyle w:val="TOCHeading"/>
            <w:rPr>
              <w:rFonts w:ascii="Times New Roman" w:hAnsi="Times New Roman" w:cs="Times New Roman"/>
              <w:color w:val="auto"/>
            </w:rPr>
          </w:pPr>
          <w:r w:rsidRPr="008B6F88">
            <w:rPr>
              <w:rFonts w:ascii="Times New Roman" w:hAnsi="Times New Roman" w:cs="Times New Roman"/>
              <w:color w:val="auto"/>
            </w:rPr>
            <w:t>Table of Contents</w:t>
          </w:r>
          <w:r>
            <w:fldChar w:fldCharType="begin"/>
          </w:r>
          <w:r>
            <w:instrText xml:space="preserve"> TOC \o "1-3" \h \z \u </w:instrText>
          </w:r>
          <w:r>
            <w:fldChar w:fldCharType="separate"/>
          </w:r>
        </w:p>
        <w:p w:rsidR="008B6F88" w:rsidRDefault="00D31DAE">
          <w:pPr>
            <w:pStyle w:val="TOC1"/>
            <w:tabs>
              <w:tab w:val="right" w:leader="dot" w:pos="9016"/>
            </w:tabs>
            <w:rPr>
              <w:rFonts w:asciiTheme="minorHAnsi" w:eastAsiaTheme="minorEastAsia" w:hAnsiTheme="minorHAnsi"/>
              <w:noProof/>
              <w:sz w:val="22"/>
            </w:rPr>
          </w:pPr>
          <w:hyperlink w:anchor="_Toc14464793" w:history="1">
            <w:r w:rsidR="008B6F88" w:rsidRPr="00994CB9">
              <w:rPr>
                <w:rStyle w:val="Hyperlink"/>
                <w:noProof/>
              </w:rPr>
              <w:t>1.0 Introduction</w:t>
            </w:r>
            <w:r w:rsidR="008B6F88">
              <w:rPr>
                <w:noProof/>
                <w:webHidden/>
              </w:rPr>
              <w:tab/>
            </w:r>
            <w:r w:rsidR="008B6F88">
              <w:rPr>
                <w:noProof/>
                <w:webHidden/>
              </w:rPr>
              <w:fldChar w:fldCharType="begin"/>
            </w:r>
            <w:r w:rsidR="008B6F88">
              <w:rPr>
                <w:noProof/>
                <w:webHidden/>
              </w:rPr>
              <w:instrText xml:space="preserve"> PAGEREF _Toc14464793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794" w:history="1">
            <w:r w:rsidR="008B6F88" w:rsidRPr="00994CB9">
              <w:rPr>
                <w:rStyle w:val="Hyperlink"/>
                <w:noProof/>
              </w:rPr>
              <w:t>1.1 Background</w:t>
            </w:r>
            <w:r w:rsidR="008B6F88">
              <w:rPr>
                <w:noProof/>
                <w:webHidden/>
              </w:rPr>
              <w:tab/>
            </w:r>
            <w:r w:rsidR="008B6F88">
              <w:rPr>
                <w:noProof/>
                <w:webHidden/>
              </w:rPr>
              <w:fldChar w:fldCharType="begin"/>
            </w:r>
            <w:r w:rsidR="008B6F88">
              <w:rPr>
                <w:noProof/>
                <w:webHidden/>
              </w:rPr>
              <w:instrText xml:space="preserve"> PAGEREF _Toc14464794 \h </w:instrText>
            </w:r>
            <w:r w:rsidR="008B6F88">
              <w:rPr>
                <w:noProof/>
                <w:webHidden/>
              </w:rPr>
            </w:r>
            <w:r w:rsidR="008B6F88">
              <w:rPr>
                <w:noProof/>
                <w:webHidden/>
              </w:rPr>
              <w:fldChar w:fldCharType="separate"/>
            </w:r>
            <w:r w:rsidR="008B6F88">
              <w:rPr>
                <w:noProof/>
                <w:webHidden/>
              </w:rPr>
              <w:t>6</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795" w:history="1">
            <w:r w:rsidR="008B6F88" w:rsidRPr="00994CB9">
              <w:rPr>
                <w:rStyle w:val="Hyperlink"/>
                <w:noProof/>
              </w:rPr>
              <w:t>1.2 Problem Description</w:t>
            </w:r>
            <w:r w:rsidR="008B6F88">
              <w:rPr>
                <w:noProof/>
                <w:webHidden/>
              </w:rPr>
              <w:tab/>
            </w:r>
            <w:r w:rsidR="008B6F88">
              <w:rPr>
                <w:noProof/>
                <w:webHidden/>
              </w:rPr>
              <w:fldChar w:fldCharType="begin"/>
            </w:r>
            <w:r w:rsidR="008B6F88">
              <w:rPr>
                <w:noProof/>
                <w:webHidden/>
              </w:rPr>
              <w:instrText xml:space="preserve"> PAGEREF _Toc14464795 \h </w:instrText>
            </w:r>
            <w:r w:rsidR="008B6F88">
              <w:rPr>
                <w:noProof/>
                <w:webHidden/>
              </w:rPr>
            </w:r>
            <w:r w:rsidR="008B6F88">
              <w:rPr>
                <w:noProof/>
                <w:webHidden/>
              </w:rPr>
              <w:fldChar w:fldCharType="separate"/>
            </w:r>
            <w:r w:rsidR="008B6F88">
              <w:rPr>
                <w:noProof/>
                <w:webHidden/>
              </w:rPr>
              <w:t>7</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796" w:history="1">
            <w:r w:rsidR="008B6F88" w:rsidRPr="00994CB9">
              <w:rPr>
                <w:rStyle w:val="Hyperlink"/>
                <w:noProof/>
              </w:rPr>
              <w:t>1.3 Project objectives</w:t>
            </w:r>
            <w:r w:rsidR="008B6F88">
              <w:rPr>
                <w:noProof/>
                <w:webHidden/>
              </w:rPr>
              <w:tab/>
            </w:r>
            <w:r w:rsidR="008B6F88">
              <w:rPr>
                <w:noProof/>
                <w:webHidden/>
              </w:rPr>
              <w:fldChar w:fldCharType="begin"/>
            </w:r>
            <w:r w:rsidR="008B6F88">
              <w:rPr>
                <w:noProof/>
                <w:webHidden/>
              </w:rPr>
              <w:instrText xml:space="preserve"> PAGEREF _Toc14464796 \h </w:instrText>
            </w:r>
            <w:r w:rsidR="008B6F88">
              <w:rPr>
                <w:noProof/>
                <w:webHidden/>
              </w:rPr>
            </w:r>
            <w:r w:rsidR="008B6F88">
              <w:rPr>
                <w:noProof/>
                <w:webHidden/>
              </w:rPr>
              <w:fldChar w:fldCharType="separate"/>
            </w:r>
            <w:r w:rsidR="008B6F88">
              <w:rPr>
                <w:noProof/>
                <w:webHidden/>
              </w:rPr>
              <w:t>8</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797" w:history="1">
            <w:r w:rsidR="008B6F88" w:rsidRPr="00994CB9">
              <w:rPr>
                <w:rStyle w:val="Hyperlink"/>
                <w:noProof/>
              </w:rPr>
              <w:t>2.0 Literature Review</w:t>
            </w:r>
            <w:r w:rsidR="008B6F88">
              <w:rPr>
                <w:noProof/>
                <w:webHidden/>
              </w:rPr>
              <w:tab/>
            </w:r>
            <w:r w:rsidR="008B6F88">
              <w:rPr>
                <w:noProof/>
                <w:webHidden/>
              </w:rPr>
              <w:fldChar w:fldCharType="begin"/>
            </w:r>
            <w:r w:rsidR="008B6F88">
              <w:rPr>
                <w:noProof/>
                <w:webHidden/>
              </w:rPr>
              <w:instrText xml:space="preserve"> PAGEREF _Toc14464797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798" w:history="1">
            <w:r w:rsidR="008B6F88" w:rsidRPr="00994CB9">
              <w:rPr>
                <w:rStyle w:val="Hyperlink"/>
                <w:noProof/>
              </w:rPr>
              <w:t>2.1 Internet of Things Architecture</w:t>
            </w:r>
            <w:r w:rsidR="008B6F88">
              <w:rPr>
                <w:noProof/>
                <w:webHidden/>
              </w:rPr>
              <w:tab/>
            </w:r>
            <w:r w:rsidR="008B6F88">
              <w:rPr>
                <w:noProof/>
                <w:webHidden/>
              </w:rPr>
              <w:fldChar w:fldCharType="begin"/>
            </w:r>
            <w:r w:rsidR="008B6F88">
              <w:rPr>
                <w:noProof/>
                <w:webHidden/>
              </w:rPr>
              <w:instrText xml:space="preserve"> PAGEREF _Toc14464798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799" w:history="1">
            <w:r w:rsidR="008B6F88" w:rsidRPr="00994CB9">
              <w:rPr>
                <w:rStyle w:val="Hyperlink"/>
                <w:noProof/>
              </w:rPr>
              <w:t>2.1.1 Perception Layer</w:t>
            </w:r>
            <w:r w:rsidR="008B6F88">
              <w:rPr>
                <w:noProof/>
                <w:webHidden/>
              </w:rPr>
              <w:tab/>
            </w:r>
            <w:r w:rsidR="008B6F88">
              <w:rPr>
                <w:noProof/>
                <w:webHidden/>
              </w:rPr>
              <w:fldChar w:fldCharType="begin"/>
            </w:r>
            <w:r w:rsidR="008B6F88">
              <w:rPr>
                <w:noProof/>
                <w:webHidden/>
              </w:rPr>
              <w:instrText xml:space="preserve"> PAGEREF _Toc14464799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0" w:history="1">
            <w:r w:rsidR="008B6F88" w:rsidRPr="00994CB9">
              <w:rPr>
                <w:rStyle w:val="Hyperlink"/>
                <w:noProof/>
              </w:rPr>
              <w:t>2.1.2 Network Layer</w:t>
            </w:r>
            <w:r w:rsidR="008B6F88">
              <w:rPr>
                <w:noProof/>
                <w:webHidden/>
              </w:rPr>
              <w:tab/>
            </w:r>
            <w:r w:rsidR="008B6F88">
              <w:rPr>
                <w:noProof/>
                <w:webHidden/>
              </w:rPr>
              <w:fldChar w:fldCharType="begin"/>
            </w:r>
            <w:r w:rsidR="008B6F88">
              <w:rPr>
                <w:noProof/>
                <w:webHidden/>
              </w:rPr>
              <w:instrText xml:space="preserve"> PAGEREF _Toc14464800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1" w:history="1">
            <w:r w:rsidR="008B6F88" w:rsidRPr="00994CB9">
              <w:rPr>
                <w:rStyle w:val="Hyperlink"/>
                <w:noProof/>
              </w:rPr>
              <w:t>2.1.3 Application Layer</w:t>
            </w:r>
            <w:r w:rsidR="008B6F88">
              <w:rPr>
                <w:noProof/>
                <w:webHidden/>
              </w:rPr>
              <w:tab/>
            </w:r>
            <w:r w:rsidR="008B6F88">
              <w:rPr>
                <w:noProof/>
                <w:webHidden/>
              </w:rPr>
              <w:fldChar w:fldCharType="begin"/>
            </w:r>
            <w:r w:rsidR="008B6F88">
              <w:rPr>
                <w:noProof/>
                <w:webHidden/>
              </w:rPr>
              <w:instrText xml:space="preserve"> PAGEREF _Toc14464801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02" w:history="1">
            <w:r w:rsidR="008B6F88" w:rsidRPr="00994CB9">
              <w:rPr>
                <w:rStyle w:val="Hyperlink"/>
                <w:noProof/>
              </w:rPr>
              <w:t>2.2 Network Communication Protocols</w:t>
            </w:r>
            <w:r w:rsidR="008B6F88">
              <w:rPr>
                <w:noProof/>
                <w:webHidden/>
              </w:rPr>
              <w:tab/>
            </w:r>
            <w:r w:rsidR="008B6F88">
              <w:rPr>
                <w:noProof/>
                <w:webHidden/>
              </w:rPr>
              <w:fldChar w:fldCharType="begin"/>
            </w:r>
            <w:r w:rsidR="008B6F88">
              <w:rPr>
                <w:noProof/>
                <w:webHidden/>
              </w:rPr>
              <w:instrText xml:space="preserve"> PAGEREF _Toc14464802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3" w:history="1">
            <w:r w:rsidR="008B6F88" w:rsidRPr="00994CB9">
              <w:rPr>
                <w:rStyle w:val="Hyperlink"/>
                <w:noProof/>
              </w:rPr>
              <w:t>2.2.1 Bluetooth</w:t>
            </w:r>
            <w:r w:rsidR="008B6F88">
              <w:rPr>
                <w:noProof/>
                <w:webHidden/>
              </w:rPr>
              <w:tab/>
            </w:r>
            <w:r w:rsidR="008B6F88">
              <w:rPr>
                <w:noProof/>
                <w:webHidden/>
              </w:rPr>
              <w:fldChar w:fldCharType="begin"/>
            </w:r>
            <w:r w:rsidR="008B6F88">
              <w:rPr>
                <w:noProof/>
                <w:webHidden/>
              </w:rPr>
              <w:instrText xml:space="preserve"> PAGEREF _Toc14464803 \h </w:instrText>
            </w:r>
            <w:r w:rsidR="008B6F88">
              <w:rPr>
                <w:noProof/>
                <w:webHidden/>
              </w:rPr>
            </w:r>
            <w:r w:rsidR="008B6F88">
              <w:rPr>
                <w:noProof/>
                <w:webHidden/>
              </w:rPr>
              <w:fldChar w:fldCharType="separate"/>
            </w:r>
            <w:r w:rsidR="008B6F88">
              <w:rPr>
                <w:noProof/>
                <w:webHidden/>
              </w:rPr>
              <w:t>10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4" w:history="1">
            <w:r w:rsidR="008B6F88" w:rsidRPr="00994CB9">
              <w:rPr>
                <w:rStyle w:val="Hyperlink"/>
                <w:noProof/>
              </w:rPr>
              <w:t>2.2.2 Wi-Fi</w:t>
            </w:r>
            <w:r w:rsidR="008B6F88">
              <w:rPr>
                <w:noProof/>
                <w:webHidden/>
              </w:rPr>
              <w:tab/>
            </w:r>
            <w:r w:rsidR="008B6F88">
              <w:rPr>
                <w:noProof/>
                <w:webHidden/>
              </w:rPr>
              <w:fldChar w:fldCharType="begin"/>
            </w:r>
            <w:r w:rsidR="008B6F88">
              <w:rPr>
                <w:noProof/>
                <w:webHidden/>
              </w:rPr>
              <w:instrText xml:space="preserve"> PAGEREF _Toc14464804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5" w:history="1">
            <w:r w:rsidR="008B6F88" w:rsidRPr="00994CB9">
              <w:rPr>
                <w:rStyle w:val="Hyperlink"/>
                <w:noProof/>
              </w:rPr>
              <w:t>2.2.3 ZigBee</w:t>
            </w:r>
            <w:r w:rsidR="008B6F88">
              <w:rPr>
                <w:noProof/>
                <w:webHidden/>
              </w:rPr>
              <w:tab/>
            </w:r>
            <w:r w:rsidR="008B6F88">
              <w:rPr>
                <w:noProof/>
                <w:webHidden/>
              </w:rPr>
              <w:fldChar w:fldCharType="begin"/>
            </w:r>
            <w:r w:rsidR="008B6F88">
              <w:rPr>
                <w:noProof/>
                <w:webHidden/>
              </w:rPr>
              <w:instrText xml:space="preserve"> PAGEREF _Toc14464805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6" w:history="1">
            <w:r w:rsidR="008B6F88" w:rsidRPr="00994CB9">
              <w:rPr>
                <w:rStyle w:val="Hyperlink"/>
                <w:noProof/>
              </w:rPr>
              <w:t>2.2.4 HART</w:t>
            </w:r>
            <w:r w:rsidR="008B6F88">
              <w:rPr>
                <w:noProof/>
                <w:webHidden/>
              </w:rPr>
              <w:tab/>
            </w:r>
            <w:r w:rsidR="008B6F88">
              <w:rPr>
                <w:noProof/>
                <w:webHidden/>
              </w:rPr>
              <w:fldChar w:fldCharType="begin"/>
            </w:r>
            <w:r w:rsidR="008B6F88">
              <w:rPr>
                <w:noProof/>
                <w:webHidden/>
              </w:rPr>
              <w:instrText xml:space="preserve"> PAGEREF _Toc14464806 \h </w:instrText>
            </w:r>
            <w:r w:rsidR="008B6F88">
              <w:rPr>
                <w:noProof/>
                <w:webHidden/>
              </w:rPr>
            </w:r>
            <w:r w:rsidR="008B6F88">
              <w:rPr>
                <w:noProof/>
                <w:webHidden/>
              </w:rPr>
              <w:fldChar w:fldCharType="separate"/>
            </w:r>
            <w:r w:rsidR="008B6F88">
              <w:rPr>
                <w:noProof/>
                <w:webHidden/>
              </w:rPr>
              <w:t>11</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07" w:history="1">
            <w:r w:rsidR="008B6F88" w:rsidRPr="00994CB9">
              <w:rPr>
                <w:rStyle w:val="Hyperlink"/>
                <w:noProof/>
              </w:rPr>
              <w:t>2.3 Application Communication Protocols</w:t>
            </w:r>
            <w:r w:rsidR="008B6F88">
              <w:rPr>
                <w:noProof/>
                <w:webHidden/>
              </w:rPr>
              <w:tab/>
            </w:r>
            <w:r w:rsidR="008B6F88">
              <w:rPr>
                <w:noProof/>
                <w:webHidden/>
              </w:rPr>
              <w:fldChar w:fldCharType="begin"/>
            </w:r>
            <w:r w:rsidR="008B6F88">
              <w:rPr>
                <w:noProof/>
                <w:webHidden/>
              </w:rPr>
              <w:instrText xml:space="preserve"> PAGEREF _Toc14464807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8" w:history="1">
            <w:r w:rsidR="008B6F88" w:rsidRPr="00994CB9">
              <w:rPr>
                <w:rStyle w:val="Hyperlink"/>
                <w:noProof/>
              </w:rPr>
              <w:t>2.3.1 Message Queue Telemetry Transport</w:t>
            </w:r>
            <w:r w:rsidR="008B6F88">
              <w:rPr>
                <w:noProof/>
                <w:webHidden/>
              </w:rPr>
              <w:tab/>
            </w:r>
            <w:r w:rsidR="008B6F88">
              <w:rPr>
                <w:noProof/>
                <w:webHidden/>
              </w:rPr>
              <w:fldChar w:fldCharType="begin"/>
            </w:r>
            <w:r w:rsidR="008B6F88">
              <w:rPr>
                <w:noProof/>
                <w:webHidden/>
              </w:rPr>
              <w:instrText xml:space="preserve"> PAGEREF _Toc14464808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09" w:history="1">
            <w:r w:rsidR="008B6F88" w:rsidRPr="00994CB9">
              <w:rPr>
                <w:rStyle w:val="Hyperlink"/>
                <w:noProof/>
              </w:rPr>
              <w:t>2.3.2 Advanced Message Queueing Protocol</w:t>
            </w:r>
            <w:r w:rsidR="008B6F88">
              <w:rPr>
                <w:noProof/>
                <w:webHidden/>
              </w:rPr>
              <w:tab/>
            </w:r>
            <w:r w:rsidR="008B6F88">
              <w:rPr>
                <w:noProof/>
                <w:webHidden/>
              </w:rPr>
              <w:fldChar w:fldCharType="begin"/>
            </w:r>
            <w:r w:rsidR="008B6F88">
              <w:rPr>
                <w:noProof/>
                <w:webHidden/>
              </w:rPr>
              <w:instrText xml:space="preserve"> PAGEREF _Toc14464809 \h </w:instrText>
            </w:r>
            <w:r w:rsidR="008B6F88">
              <w:rPr>
                <w:noProof/>
                <w:webHidden/>
              </w:rPr>
            </w:r>
            <w:r w:rsidR="008B6F88">
              <w:rPr>
                <w:noProof/>
                <w:webHidden/>
              </w:rPr>
              <w:fldChar w:fldCharType="separate"/>
            </w:r>
            <w:r w:rsidR="008B6F88">
              <w:rPr>
                <w:noProof/>
                <w:webHidden/>
              </w:rPr>
              <w:t>13</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0" w:history="1">
            <w:r w:rsidR="008B6F88" w:rsidRPr="00994CB9">
              <w:rPr>
                <w:rStyle w:val="Hyperlink"/>
                <w:noProof/>
              </w:rPr>
              <w:t>2.3.3 Constrained Application Protocol</w:t>
            </w:r>
            <w:r w:rsidR="008B6F88">
              <w:rPr>
                <w:noProof/>
                <w:webHidden/>
              </w:rPr>
              <w:tab/>
            </w:r>
            <w:r w:rsidR="008B6F88">
              <w:rPr>
                <w:noProof/>
                <w:webHidden/>
              </w:rPr>
              <w:fldChar w:fldCharType="begin"/>
            </w:r>
            <w:r w:rsidR="008B6F88">
              <w:rPr>
                <w:noProof/>
                <w:webHidden/>
              </w:rPr>
              <w:instrText xml:space="preserve"> PAGEREF _Toc14464810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1" w:history="1">
            <w:r w:rsidR="008B6F88" w:rsidRPr="00994CB9">
              <w:rPr>
                <w:rStyle w:val="Hyperlink"/>
                <w:noProof/>
              </w:rPr>
              <w:t>2.3.4 REdis Serialization Protocol</w:t>
            </w:r>
            <w:r w:rsidR="008B6F88">
              <w:rPr>
                <w:noProof/>
                <w:webHidden/>
              </w:rPr>
              <w:tab/>
            </w:r>
            <w:r w:rsidR="008B6F88">
              <w:rPr>
                <w:noProof/>
                <w:webHidden/>
              </w:rPr>
              <w:fldChar w:fldCharType="begin"/>
            </w:r>
            <w:r w:rsidR="008B6F88">
              <w:rPr>
                <w:noProof/>
                <w:webHidden/>
              </w:rPr>
              <w:instrText xml:space="preserve"> PAGEREF _Toc14464811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12" w:history="1">
            <w:r w:rsidR="008B6F88" w:rsidRPr="00994CB9">
              <w:rPr>
                <w:rStyle w:val="Hyperlink"/>
                <w:noProof/>
              </w:rPr>
              <w:t>2.4 Data Exchange Formats</w:t>
            </w:r>
            <w:r w:rsidR="008B6F88">
              <w:rPr>
                <w:noProof/>
                <w:webHidden/>
              </w:rPr>
              <w:tab/>
            </w:r>
            <w:r w:rsidR="008B6F88">
              <w:rPr>
                <w:noProof/>
                <w:webHidden/>
              </w:rPr>
              <w:fldChar w:fldCharType="begin"/>
            </w:r>
            <w:r w:rsidR="008B6F88">
              <w:rPr>
                <w:noProof/>
                <w:webHidden/>
              </w:rPr>
              <w:instrText xml:space="preserve"> PAGEREF _Toc14464812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3" w:history="1">
            <w:r w:rsidR="008B6F88" w:rsidRPr="00994CB9">
              <w:rPr>
                <w:rStyle w:val="Hyperlink"/>
                <w:noProof/>
              </w:rPr>
              <w:t>2.4.1 XML</w:t>
            </w:r>
            <w:r w:rsidR="008B6F88">
              <w:rPr>
                <w:noProof/>
                <w:webHidden/>
              </w:rPr>
              <w:tab/>
            </w:r>
            <w:r w:rsidR="008B6F88">
              <w:rPr>
                <w:noProof/>
                <w:webHidden/>
              </w:rPr>
              <w:fldChar w:fldCharType="begin"/>
            </w:r>
            <w:r w:rsidR="008B6F88">
              <w:rPr>
                <w:noProof/>
                <w:webHidden/>
              </w:rPr>
              <w:instrText xml:space="preserve"> PAGEREF _Toc14464813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4" w:history="1">
            <w:r w:rsidR="008B6F88" w:rsidRPr="00994CB9">
              <w:rPr>
                <w:rStyle w:val="Hyperlink"/>
                <w:noProof/>
              </w:rPr>
              <w:t>2.4.2 JSON</w:t>
            </w:r>
            <w:r w:rsidR="008B6F88">
              <w:rPr>
                <w:noProof/>
                <w:webHidden/>
              </w:rPr>
              <w:tab/>
            </w:r>
            <w:r w:rsidR="008B6F88">
              <w:rPr>
                <w:noProof/>
                <w:webHidden/>
              </w:rPr>
              <w:fldChar w:fldCharType="begin"/>
            </w:r>
            <w:r w:rsidR="008B6F88">
              <w:rPr>
                <w:noProof/>
                <w:webHidden/>
              </w:rPr>
              <w:instrText xml:space="preserve"> PAGEREF _Toc14464814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5" w:history="1">
            <w:r w:rsidR="008B6F88" w:rsidRPr="00994CB9">
              <w:rPr>
                <w:rStyle w:val="Hyperlink"/>
                <w:noProof/>
              </w:rPr>
              <w:t>2.4.3 Protocol Buffers</w:t>
            </w:r>
            <w:r w:rsidR="008B6F88">
              <w:rPr>
                <w:noProof/>
                <w:webHidden/>
              </w:rPr>
              <w:tab/>
            </w:r>
            <w:r w:rsidR="008B6F88">
              <w:rPr>
                <w:noProof/>
                <w:webHidden/>
              </w:rPr>
              <w:fldChar w:fldCharType="begin"/>
            </w:r>
            <w:r w:rsidR="008B6F88">
              <w:rPr>
                <w:noProof/>
                <w:webHidden/>
              </w:rPr>
              <w:instrText xml:space="preserve"> PAGEREF _Toc14464815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16" w:history="1">
            <w:r w:rsidR="008B6F88" w:rsidRPr="00994CB9">
              <w:rPr>
                <w:rStyle w:val="Hyperlink"/>
                <w:bCs/>
                <w:noProof/>
              </w:rPr>
              <w:t xml:space="preserve">2.5 </w:t>
            </w:r>
            <w:r w:rsidR="008B6F88" w:rsidRPr="00994CB9">
              <w:rPr>
                <w:rStyle w:val="Hyperlink"/>
                <w:noProof/>
              </w:rPr>
              <w:t>Security Threats</w:t>
            </w:r>
            <w:r w:rsidR="008B6F88">
              <w:rPr>
                <w:noProof/>
                <w:webHidden/>
              </w:rPr>
              <w:tab/>
            </w:r>
            <w:r w:rsidR="008B6F88">
              <w:rPr>
                <w:noProof/>
                <w:webHidden/>
              </w:rPr>
              <w:fldChar w:fldCharType="begin"/>
            </w:r>
            <w:r w:rsidR="008B6F88">
              <w:rPr>
                <w:noProof/>
                <w:webHidden/>
              </w:rPr>
              <w:instrText xml:space="preserve"> PAGEREF _Toc14464816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7" w:history="1">
            <w:r w:rsidR="008B6F88" w:rsidRPr="00994CB9">
              <w:rPr>
                <w:rStyle w:val="Hyperlink"/>
                <w:noProof/>
              </w:rPr>
              <w:t>2.5.1 DOS Attack</w:t>
            </w:r>
            <w:r w:rsidR="008B6F88">
              <w:rPr>
                <w:noProof/>
                <w:webHidden/>
              </w:rPr>
              <w:tab/>
            </w:r>
            <w:r w:rsidR="008B6F88">
              <w:rPr>
                <w:noProof/>
                <w:webHidden/>
              </w:rPr>
              <w:fldChar w:fldCharType="begin"/>
            </w:r>
            <w:r w:rsidR="008B6F88">
              <w:rPr>
                <w:noProof/>
                <w:webHidden/>
              </w:rPr>
              <w:instrText xml:space="preserve"> PAGEREF _Toc14464817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8" w:history="1">
            <w:r w:rsidR="008B6F88" w:rsidRPr="00994CB9">
              <w:rPr>
                <w:rStyle w:val="Hyperlink"/>
                <w:noProof/>
              </w:rPr>
              <w:t>2.5.2 Man in The Middle Attack</w:t>
            </w:r>
            <w:r w:rsidR="008B6F88">
              <w:rPr>
                <w:noProof/>
                <w:webHidden/>
              </w:rPr>
              <w:tab/>
            </w:r>
            <w:r w:rsidR="008B6F88">
              <w:rPr>
                <w:noProof/>
                <w:webHidden/>
              </w:rPr>
              <w:fldChar w:fldCharType="begin"/>
            </w:r>
            <w:r w:rsidR="008B6F88">
              <w:rPr>
                <w:noProof/>
                <w:webHidden/>
              </w:rPr>
              <w:instrText xml:space="preserve"> PAGEREF _Toc14464818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19" w:history="1">
            <w:r w:rsidR="008B6F88" w:rsidRPr="00994CB9">
              <w:rPr>
                <w:rStyle w:val="Hyperlink"/>
                <w:noProof/>
              </w:rPr>
              <w:t>2.5.3 Malicious Code Attack</w:t>
            </w:r>
            <w:r w:rsidR="008B6F88">
              <w:rPr>
                <w:noProof/>
                <w:webHidden/>
              </w:rPr>
              <w:tab/>
            </w:r>
            <w:r w:rsidR="008B6F88">
              <w:rPr>
                <w:noProof/>
                <w:webHidden/>
              </w:rPr>
              <w:fldChar w:fldCharType="begin"/>
            </w:r>
            <w:r w:rsidR="008B6F88">
              <w:rPr>
                <w:noProof/>
                <w:webHidden/>
              </w:rPr>
              <w:instrText xml:space="preserve"> PAGEREF _Toc14464819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0" w:history="1">
            <w:r w:rsidR="008B6F88" w:rsidRPr="00994CB9">
              <w:rPr>
                <w:rStyle w:val="Hyperlink"/>
                <w:noProof/>
              </w:rPr>
              <w:t>2.5.4 Physical Tampering</w:t>
            </w:r>
            <w:r w:rsidR="008B6F88">
              <w:rPr>
                <w:noProof/>
                <w:webHidden/>
              </w:rPr>
              <w:tab/>
            </w:r>
            <w:r w:rsidR="008B6F88">
              <w:rPr>
                <w:noProof/>
                <w:webHidden/>
              </w:rPr>
              <w:fldChar w:fldCharType="begin"/>
            </w:r>
            <w:r w:rsidR="008B6F88">
              <w:rPr>
                <w:noProof/>
                <w:webHidden/>
              </w:rPr>
              <w:instrText xml:space="preserve"> PAGEREF _Toc14464820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1" w:history="1">
            <w:r w:rsidR="008B6F88" w:rsidRPr="00994CB9">
              <w:rPr>
                <w:rStyle w:val="Hyperlink"/>
                <w:noProof/>
              </w:rPr>
              <w:t>2.5.5 Botnet</w:t>
            </w:r>
            <w:r w:rsidR="008B6F88">
              <w:rPr>
                <w:noProof/>
                <w:webHidden/>
              </w:rPr>
              <w:tab/>
            </w:r>
            <w:r w:rsidR="008B6F88">
              <w:rPr>
                <w:noProof/>
                <w:webHidden/>
              </w:rPr>
              <w:fldChar w:fldCharType="begin"/>
            </w:r>
            <w:r w:rsidR="008B6F88">
              <w:rPr>
                <w:noProof/>
                <w:webHidden/>
              </w:rPr>
              <w:instrText xml:space="preserve"> PAGEREF _Toc14464821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2" w:history="1">
            <w:r w:rsidR="008B6F88" w:rsidRPr="00994CB9">
              <w:rPr>
                <w:rStyle w:val="Hyperlink"/>
                <w:noProof/>
              </w:rPr>
              <w:t>2.5.6 Brute Force Attacks</w:t>
            </w:r>
            <w:r w:rsidR="008B6F88">
              <w:rPr>
                <w:noProof/>
                <w:webHidden/>
              </w:rPr>
              <w:tab/>
            </w:r>
            <w:r w:rsidR="008B6F88">
              <w:rPr>
                <w:noProof/>
                <w:webHidden/>
              </w:rPr>
              <w:fldChar w:fldCharType="begin"/>
            </w:r>
            <w:r w:rsidR="008B6F88">
              <w:rPr>
                <w:noProof/>
                <w:webHidden/>
              </w:rPr>
              <w:instrText xml:space="preserve"> PAGEREF _Toc14464822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23" w:history="1">
            <w:r w:rsidR="008B6F88" w:rsidRPr="00994CB9">
              <w:rPr>
                <w:rStyle w:val="Hyperlink"/>
                <w:noProof/>
              </w:rPr>
              <w:t>2.6 Security Guidelines for Internet of Things</w:t>
            </w:r>
            <w:r w:rsidR="008B6F88">
              <w:rPr>
                <w:noProof/>
                <w:webHidden/>
              </w:rPr>
              <w:tab/>
            </w:r>
            <w:r w:rsidR="008B6F88">
              <w:rPr>
                <w:noProof/>
                <w:webHidden/>
              </w:rPr>
              <w:fldChar w:fldCharType="begin"/>
            </w:r>
            <w:r w:rsidR="008B6F88">
              <w:rPr>
                <w:noProof/>
                <w:webHidden/>
              </w:rPr>
              <w:instrText xml:space="preserve"> PAGEREF _Toc14464823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4" w:history="1">
            <w:r w:rsidR="008B6F88" w:rsidRPr="00994CB9">
              <w:rPr>
                <w:rStyle w:val="Hyperlink"/>
                <w:noProof/>
              </w:rPr>
              <w:t>2.6.1 Machine-To-Machine Communication</w:t>
            </w:r>
            <w:r w:rsidR="008B6F88">
              <w:rPr>
                <w:noProof/>
                <w:webHidden/>
              </w:rPr>
              <w:tab/>
            </w:r>
            <w:r w:rsidR="008B6F88">
              <w:rPr>
                <w:noProof/>
                <w:webHidden/>
              </w:rPr>
              <w:fldChar w:fldCharType="begin"/>
            </w:r>
            <w:r w:rsidR="008B6F88">
              <w:rPr>
                <w:noProof/>
                <w:webHidden/>
              </w:rPr>
              <w:instrText xml:space="preserve"> PAGEREF _Toc14464824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5" w:history="1">
            <w:r w:rsidR="008B6F88" w:rsidRPr="00994CB9">
              <w:rPr>
                <w:rStyle w:val="Hyperlink"/>
                <w:noProof/>
              </w:rPr>
              <w:t>2.6.2 Firewall Protection</w:t>
            </w:r>
            <w:r w:rsidR="008B6F88">
              <w:rPr>
                <w:noProof/>
                <w:webHidden/>
              </w:rPr>
              <w:tab/>
            </w:r>
            <w:r w:rsidR="008B6F88">
              <w:rPr>
                <w:noProof/>
                <w:webHidden/>
              </w:rPr>
              <w:fldChar w:fldCharType="begin"/>
            </w:r>
            <w:r w:rsidR="008B6F88">
              <w:rPr>
                <w:noProof/>
                <w:webHidden/>
              </w:rPr>
              <w:instrText xml:space="preserve"> PAGEREF _Toc14464825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6" w:history="1">
            <w:r w:rsidR="008B6F88" w:rsidRPr="00994CB9">
              <w:rPr>
                <w:rStyle w:val="Hyperlink"/>
                <w:noProof/>
              </w:rPr>
              <w:t>2.6.3 Asymmetric Cryptography</w:t>
            </w:r>
            <w:r w:rsidR="008B6F88">
              <w:rPr>
                <w:noProof/>
                <w:webHidden/>
              </w:rPr>
              <w:tab/>
            </w:r>
            <w:r w:rsidR="008B6F88">
              <w:rPr>
                <w:noProof/>
                <w:webHidden/>
              </w:rPr>
              <w:fldChar w:fldCharType="begin"/>
            </w:r>
            <w:r w:rsidR="008B6F88">
              <w:rPr>
                <w:noProof/>
                <w:webHidden/>
              </w:rPr>
              <w:instrText xml:space="preserve"> PAGEREF _Toc14464826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7" w:history="1">
            <w:r w:rsidR="008B6F88" w:rsidRPr="00994CB9">
              <w:rPr>
                <w:rStyle w:val="Hyperlink"/>
                <w:noProof/>
              </w:rPr>
              <w:t>2.7.4 Symmetric Cryptography</w:t>
            </w:r>
            <w:r w:rsidR="008B6F88">
              <w:rPr>
                <w:noProof/>
                <w:webHidden/>
              </w:rPr>
              <w:tab/>
            </w:r>
            <w:r w:rsidR="008B6F88">
              <w:rPr>
                <w:noProof/>
                <w:webHidden/>
              </w:rPr>
              <w:fldChar w:fldCharType="begin"/>
            </w:r>
            <w:r w:rsidR="008B6F88">
              <w:rPr>
                <w:noProof/>
                <w:webHidden/>
              </w:rPr>
              <w:instrText xml:space="preserve"> PAGEREF _Toc14464827 \h </w:instrText>
            </w:r>
            <w:r w:rsidR="008B6F88">
              <w:rPr>
                <w:noProof/>
                <w:webHidden/>
              </w:rPr>
            </w:r>
            <w:r w:rsidR="008B6F88">
              <w:rPr>
                <w:noProof/>
                <w:webHidden/>
              </w:rPr>
              <w:fldChar w:fldCharType="separate"/>
            </w:r>
            <w:r w:rsidR="008B6F88">
              <w:rPr>
                <w:noProof/>
                <w:webHidden/>
              </w:rPr>
              <w:t>23</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28" w:history="1">
            <w:r w:rsidR="008B6F88" w:rsidRPr="00994CB9">
              <w:rPr>
                <w:rStyle w:val="Hyperlink"/>
                <w:noProof/>
              </w:rPr>
              <w:t>2.7 Password Handling</w:t>
            </w:r>
            <w:r w:rsidR="008B6F88">
              <w:rPr>
                <w:noProof/>
                <w:webHidden/>
              </w:rPr>
              <w:tab/>
            </w:r>
            <w:r w:rsidR="008B6F88">
              <w:rPr>
                <w:noProof/>
                <w:webHidden/>
              </w:rPr>
              <w:fldChar w:fldCharType="begin"/>
            </w:r>
            <w:r w:rsidR="008B6F88">
              <w:rPr>
                <w:noProof/>
                <w:webHidden/>
              </w:rPr>
              <w:instrText xml:space="preserve"> PAGEREF _Toc14464828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29" w:history="1">
            <w:r w:rsidR="008B6F88" w:rsidRPr="00994CB9">
              <w:rPr>
                <w:rStyle w:val="Hyperlink"/>
                <w:rFonts w:eastAsiaTheme="minorHAnsi"/>
                <w:noProof/>
              </w:rPr>
              <w:t>2.7.1 Password Hashing</w:t>
            </w:r>
            <w:r w:rsidR="008B6F88">
              <w:rPr>
                <w:noProof/>
                <w:webHidden/>
              </w:rPr>
              <w:tab/>
            </w:r>
            <w:r w:rsidR="008B6F88">
              <w:rPr>
                <w:noProof/>
                <w:webHidden/>
              </w:rPr>
              <w:fldChar w:fldCharType="begin"/>
            </w:r>
            <w:r w:rsidR="008B6F88">
              <w:rPr>
                <w:noProof/>
                <w:webHidden/>
              </w:rPr>
              <w:instrText xml:space="preserve"> PAGEREF _Toc14464829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30" w:history="1">
            <w:r w:rsidR="008B6F88" w:rsidRPr="00994CB9">
              <w:rPr>
                <w:rStyle w:val="Hyperlink"/>
                <w:noProof/>
              </w:rPr>
              <w:t>2.7.2 Password Salt</w:t>
            </w:r>
            <w:r w:rsidR="008B6F88">
              <w:rPr>
                <w:noProof/>
                <w:webHidden/>
              </w:rPr>
              <w:tab/>
            </w:r>
            <w:r w:rsidR="008B6F88">
              <w:rPr>
                <w:noProof/>
                <w:webHidden/>
              </w:rPr>
              <w:fldChar w:fldCharType="begin"/>
            </w:r>
            <w:r w:rsidR="008B6F88">
              <w:rPr>
                <w:noProof/>
                <w:webHidden/>
              </w:rPr>
              <w:instrText xml:space="preserve"> PAGEREF _Toc14464830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31" w:history="1">
            <w:r w:rsidR="008B6F88" w:rsidRPr="00994CB9">
              <w:rPr>
                <w:rStyle w:val="Hyperlink"/>
                <w:noProof/>
              </w:rPr>
              <w:t>2.8 Facial Recognition</w:t>
            </w:r>
            <w:r w:rsidR="008B6F88">
              <w:rPr>
                <w:noProof/>
                <w:webHidden/>
              </w:rPr>
              <w:tab/>
            </w:r>
            <w:r w:rsidR="008B6F88">
              <w:rPr>
                <w:noProof/>
                <w:webHidden/>
              </w:rPr>
              <w:fldChar w:fldCharType="begin"/>
            </w:r>
            <w:r w:rsidR="008B6F88">
              <w:rPr>
                <w:noProof/>
                <w:webHidden/>
              </w:rPr>
              <w:instrText xml:space="preserve"> PAGEREF _Toc14464831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32" w:history="1">
            <w:r w:rsidR="008B6F88" w:rsidRPr="00994CB9">
              <w:rPr>
                <w:rStyle w:val="Hyperlink"/>
                <w:noProof/>
              </w:rPr>
              <w:t>2.8.1 Haar Cascade</w:t>
            </w:r>
            <w:r w:rsidR="008B6F88">
              <w:rPr>
                <w:noProof/>
                <w:webHidden/>
              </w:rPr>
              <w:tab/>
            </w:r>
            <w:r w:rsidR="008B6F88">
              <w:rPr>
                <w:noProof/>
                <w:webHidden/>
              </w:rPr>
              <w:fldChar w:fldCharType="begin"/>
            </w:r>
            <w:r w:rsidR="008B6F88">
              <w:rPr>
                <w:noProof/>
                <w:webHidden/>
              </w:rPr>
              <w:instrText xml:space="preserve"> PAGEREF _Toc14464832 \h </w:instrText>
            </w:r>
            <w:r w:rsidR="008B6F88">
              <w:rPr>
                <w:noProof/>
                <w:webHidden/>
              </w:rPr>
            </w:r>
            <w:r w:rsidR="008B6F88">
              <w:rPr>
                <w:noProof/>
                <w:webHidden/>
              </w:rPr>
              <w:fldChar w:fldCharType="separate"/>
            </w:r>
            <w:r w:rsidR="008B6F88">
              <w:rPr>
                <w:noProof/>
                <w:webHidden/>
              </w:rPr>
              <w:t>26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33" w:history="1">
            <w:r w:rsidR="008B6F88" w:rsidRPr="00994CB9">
              <w:rPr>
                <w:rStyle w:val="Hyperlink"/>
                <w:noProof/>
              </w:rPr>
              <w:t>2.8.2 Histogram of Oriented Gradients</w:t>
            </w:r>
            <w:r w:rsidR="008B6F88">
              <w:rPr>
                <w:noProof/>
                <w:webHidden/>
              </w:rPr>
              <w:tab/>
            </w:r>
            <w:r w:rsidR="008B6F88">
              <w:rPr>
                <w:noProof/>
                <w:webHidden/>
              </w:rPr>
              <w:fldChar w:fldCharType="begin"/>
            </w:r>
            <w:r w:rsidR="008B6F88">
              <w:rPr>
                <w:noProof/>
                <w:webHidden/>
              </w:rPr>
              <w:instrText xml:space="preserve"> PAGEREF _Toc14464833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34" w:history="1">
            <w:r w:rsidR="008B6F88" w:rsidRPr="00994CB9">
              <w:rPr>
                <w:rStyle w:val="Hyperlink"/>
                <w:noProof/>
              </w:rPr>
              <w:t>2.9 Related Works</w:t>
            </w:r>
            <w:r w:rsidR="008B6F88">
              <w:rPr>
                <w:noProof/>
                <w:webHidden/>
              </w:rPr>
              <w:tab/>
            </w:r>
            <w:r w:rsidR="008B6F88">
              <w:rPr>
                <w:noProof/>
                <w:webHidden/>
              </w:rPr>
              <w:fldChar w:fldCharType="begin"/>
            </w:r>
            <w:r w:rsidR="008B6F88">
              <w:rPr>
                <w:noProof/>
                <w:webHidden/>
              </w:rPr>
              <w:instrText xml:space="preserve"> PAGEREF _Toc14464834 \h </w:instrText>
            </w:r>
            <w:r w:rsidR="008B6F88">
              <w:rPr>
                <w:noProof/>
                <w:webHidden/>
              </w:rPr>
            </w:r>
            <w:r w:rsidR="008B6F88">
              <w:rPr>
                <w:noProof/>
                <w:webHidden/>
              </w:rPr>
              <w:fldChar w:fldCharType="separate"/>
            </w:r>
            <w:r w:rsidR="008B6F88">
              <w:rPr>
                <w:noProof/>
                <w:webHidden/>
              </w:rPr>
              <w:t>27</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835" w:history="1">
            <w:r w:rsidR="008B6F88" w:rsidRPr="00994CB9">
              <w:rPr>
                <w:rStyle w:val="Hyperlink"/>
                <w:noProof/>
              </w:rPr>
              <w:t>3.0 Technology Review</w:t>
            </w:r>
            <w:r w:rsidR="008B6F88">
              <w:rPr>
                <w:noProof/>
                <w:webHidden/>
              </w:rPr>
              <w:tab/>
            </w:r>
            <w:r w:rsidR="008B6F88">
              <w:rPr>
                <w:noProof/>
                <w:webHidden/>
              </w:rPr>
              <w:fldChar w:fldCharType="begin"/>
            </w:r>
            <w:r w:rsidR="008B6F88">
              <w:rPr>
                <w:noProof/>
                <w:webHidden/>
              </w:rPr>
              <w:instrText xml:space="preserve"> PAGEREF _Toc14464835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36" w:history="1">
            <w:r w:rsidR="008B6F88" w:rsidRPr="00994CB9">
              <w:rPr>
                <w:rStyle w:val="Hyperlink"/>
                <w:noProof/>
              </w:rPr>
              <w:t>3.1 Hardware Selection</w:t>
            </w:r>
            <w:r w:rsidR="008B6F88">
              <w:rPr>
                <w:noProof/>
                <w:webHidden/>
              </w:rPr>
              <w:tab/>
            </w:r>
            <w:r w:rsidR="008B6F88">
              <w:rPr>
                <w:noProof/>
                <w:webHidden/>
              </w:rPr>
              <w:fldChar w:fldCharType="begin"/>
            </w:r>
            <w:r w:rsidR="008B6F88">
              <w:rPr>
                <w:noProof/>
                <w:webHidden/>
              </w:rPr>
              <w:instrText xml:space="preserve"> PAGEREF _Toc14464836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37" w:history="1">
            <w:r w:rsidR="008B6F88" w:rsidRPr="00994CB9">
              <w:rPr>
                <w:rStyle w:val="Hyperlink"/>
                <w:noProof/>
              </w:rPr>
              <w:t>3.2 Operating System Selection</w:t>
            </w:r>
            <w:r w:rsidR="008B6F88">
              <w:rPr>
                <w:noProof/>
                <w:webHidden/>
              </w:rPr>
              <w:tab/>
            </w:r>
            <w:r w:rsidR="008B6F88">
              <w:rPr>
                <w:noProof/>
                <w:webHidden/>
              </w:rPr>
              <w:fldChar w:fldCharType="begin"/>
            </w:r>
            <w:r w:rsidR="008B6F88">
              <w:rPr>
                <w:noProof/>
                <w:webHidden/>
              </w:rPr>
              <w:instrText xml:space="preserve"> PAGEREF _Toc14464837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38" w:history="1">
            <w:r w:rsidR="008B6F88" w:rsidRPr="00994CB9">
              <w:rPr>
                <w:rStyle w:val="Hyperlink"/>
                <w:noProof/>
              </w:rPr>
              <w:t>3.2.1 Raspberry Pi Operating System</w:t>
            </w:r>
            <w:r w:rsidR="008B6F88">
              <w:rPr>
                <w:noProof/>
                <w:webHidden/>
              </w:rPr>
              <w:tab/>
            </w:r>
            <w:r w:rsidR="008B6F88">
              <w:rPr>
                <w:noProof/>
                <w:webHidden/>
              </w:rPr>
              <w:fldChar w:fldCharType="begin"/>
            </w:r>
            <w:r w:rsidR="008B6F88">
              <w:rPr>
                <w:noProof/>
                <w:webHidden/>
              </w:rPr>
              <w:instrText xml:space="preserve"> PAGEREF _Toc14464838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39" w:history="1">
            <w:r w:rsidR="008B6F88" w:rsidRPr="00994CB9">
              <w:rPr>
                <w:rStyle w:val="Hyperlink"/>
                <w:noProof/>
              </w:rPr>
              <w:t>3.2.2 Cyber Security Operating System</w:t>
            </w:r>
            <w:r w:rsidR="008B6F88">
              <w:rPr>
                <w:noProof/>
                <w:webHidden/>
              </w:rPr>
              <w:tab/>
            </w:r>
            <w:r w:rsidR="008B6F88">
              <w:rPr>
                <w:noProof/>
                <w:webHidden/>
              </w:rPr>
              <w:fldChar w:fldCharType="begin"/>
            </w:r>
            <w:r w:rsidR="008B6F88">
              <w:rPr>
                <w:noProof/>
                <w:webHidden/>
              </w:rPr>
              <w:instrText xml:space="preserve"> PAGEREF _Toc14464839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0" w:history="1">
            <w:r w:rsidR="008B6F88" w:rsidRPr="00994CB9">
              <w:rPr>
                <w:rStyle w:val="Hyperlink"/>
                <w:noProof/>
              </w:rPr>
              <w:t>3.3 Programming Language Selection</w:t>
            </w:r>
            <w:r w:rsidR="008B6F88">
              <w:rPr>
                <w:noProof/>
                <w:webHidden/>
              </w:rPr>
              <w:tab/>
            </w:r>
            <w:r w:rsidR="008B6F88">
              <w:rPr>
                <w:noProof/>
                <w:webHidden/>
              </w:rPr>
              <w:fldChar w:fldCharType="begin"/>
            </w:r>
            <w:r w:rsidR="008B6F88">
              <w:rPr>
                <w:noProof/>
                <w:webHidden/>
              </w:rPr>
              <w:instrText xml:space="preserve"> PAGEREF _Toc14464840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1" w:history="1">
            <w:r w:rsidR="008B6F88" w:rsidRPr="00994CB9">
              <w:rPr>
                <w:rStyle w:val="Hyperlink"/>
                <w:noProof/>
              </w:rPr>
              <w:t>3.4 Library Selection</w:t>
            </w:r>
            <w:r w:rsidR="008B6F88">
              <w:rPr>
                <w:noProof/>
                <w:webHidden/>
              </w:rPr>
              <w:tab/>
            </w:r>
            <w:r w:rsidR="008B6F88">
              <w:rPr>
                <w:noProof/>
                <w:webHidden/>
              </w:rPr>
              <w:fldChar w:fldCharType="begin"/>
            </w:r>
            <w:r w:rsidR="008B6F88">
              <w:rPr>
                <w:noProof/>
                <w:webHidden/>
              </w:rPr>
              <w:instrText xml:space="preserve"> PAGEREF _Toc14464841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42" w:history="1">
            <w:r w:rsidR="008B6F88" w:rsidRPr="00994CB9">
              <w:rPr>
                <w:rStyle w:val="Hyperlink"/>
                <w:noProof/>
              </w:rPr>
              <w:t>3.4.1 Python Library Selection</w:t>
            </w:r>
            <w:r w:rsidR="008B6F88">
              <w:rPr>
                <w:noProof/>
                <w:webHidden/>
              </w:rPr>
              <w:tab/>
            </w:r>
            <w:r w:rsidR="008B6F88">
              <w:rPr>
                <w:noProof/>
                <w:webHidden/>
              </w:rPr>
              <w:fldChar w:fldCharType="begin"/>
            </w:r>
            <w:r w:rsidR="008B6F88">
              <w:rPr>
                <w:noProof/>
                <w:webHidden/>
              </w:rPr>
              <w:instrText xml:space="preserve"> PAGEREF _Toc14464842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43" w:history="1">
            <w:r w:rsidR="008B6F88" w:rsidRPr="00994CB9">
              <w:rPr>
                <w:rStyle w:val="Hyperlink"/>
                <w:noProof/>
              </w:rPr>
              <w:t>3.4.2 C# Library Selection</w:t>
            </w:r>
            <w:r w:rsidR="008B6F88">
              <w:rPr>
                <w:noProof/>
                <w:webHidden/>
              </w:rPr>
              <w:tab/>
            </w:r>
            <w:r w:rsidR="008B6F88">
              <w:rPr>
                <w:noProof/>
                <w:webHidden/>
              </w:rPr>
              <w:fldChar w:fldCharType="begin"/>
            </w:r>
            <w:r w:rsidR="008B6F88">
              <w:rPr>
                <w:noProof/>
                <w:webHidden/>
              </w:rPr>
              <w:instrText xml:space="preserve"> PAGEREF _Toc14464843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4" w:history="1">
            <w:r w:rsidR="008B6F88" w:rsidRPr="00994CB9">
              <w:rPr>
                <w:rStyle w:val="Hyperlink"/>
                <w:noProof/>
              </w:rPr>
              <w:t>3.5 Software Review</w:t>
            </w:r>
            <w:r w:rsidR="008B6F88">
              <w:rPr>
                <w:noProof/>
                <w:webHidden/>
              </w:rPr>
              <w:tab/>
            </w:r>
            <w:r w:rsidR="008B6F88">
              <w:rPr>
                <w:noProof/>
                <w:webHidden/>
              </w:rPr>
              <w:fldChar w:fldCharType="begin"/>
            </w:r>
            <w:r w:rsidR="008B6F88">
              <w:rPr>
                <w:noProof/>
                <w:webHidden/>
              </w:rPr>
              <w:instrText xml:space="preserve"> PAGEREF _Toc14464844 \h </w:instrText>
            </w:r>
            <w:r w:rsidR="008B6F88">
              <w:rPr>
                <w:noProof/>
                <w:webHidden/>
              </w:rPr>
            </w:r>
            <w:r w:rsidR="008B6F88">
              <w:rPr>
                <w:noProof/>
                <w:webHidden/>
              </w:rPr>
              <w:fldChar w:fldCharType="separate"/>
            </w:r>
            <w:r w:rsidR="008B6F88">
              <w:rPr>
                <w:noProof/>
                <w:webHidden/>
              </w:rPr>
              <w:t>30</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845" w:history="1">
            <w:r w:rsidR="008B6F88" w:rsidRPr="00994CB9">
              <w:rPr>
                <w:rStyle w:val="Hyperlink"/>
                <w:noProof/>
              </w:rPr>
              <w:t>4.0 System Requirements</w:t>
            </w:r>
            <w:r w:rsidR="008B6F88">
              <w:rPr>
                <w:noProof/>
                <w:webHidden/>
              </w:rPr>
              <w:tab/>
            </w:r>
            <w:r w:rsidR="008B6F88">
              <w:rPr>
                <w:noProof/>
                <w:webHidden/>
              </w:rPr>
              <w:fldChar w:fldCharType="begin"/>
            </w:r>
            <w:r w:rsidR="008B6F88">
              <w:rPr>
                <w:noProof/>
                <w:webHidden/>
              </w:rPr>
              <w:instrText xml:space="preserve"> PAGEREF _Toc14464845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6" w:history="1">
            <w:r w:rsidR="008B6F88" w:rsidRPr="00994CB9">
              <w:rPr>
                <w:rStyle w:val="Hyperlink"/>
                <w:noProof/>
              </w:rPr>
              <w:t>4.1 Hardware and Software Requirements</w:t>
            </w:r>
            <w:r w:rsidR="008B6F88">
              <w:rPr>
                <w:noProof/>
                <w:webHidden/>
              </w:rPr>
              <w:tab/>
            </w:r>
            <w:r w:rsidR="008B6F88">
              <w:rPr>
                <w:noProof/>
                <w:webHidden/>
              </w:rPr>
              <w:fldChar w:fldCharType="begin"/>
            </w:r>
            <w:r w:rsidR="008B6F88">
              <w:rPr>
                <w:noProof/>
                <w:webHidden/>
              </w:rPr>
              <w:instrText xml:space="preserve"> PAGEREF _Toc14464846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7" w:history="1">
            <w:r w:rsidR="008B6F88" w:rsidRPr="00994CB9">
              <w:rPr>
                <w:rStyle w:val="Hyperlink"/>
                <w:noProof/>
                <w:lang w:eastAsia="en-US"/>
              </w:rPr>
              <w:t>4.2 Functional &amp; Non Functional Requirements</w:t>
            </w:r>
            <w:r w:rsidR="008B6F88">
              <w:rPr>
                <w:noProof/>
                <w:webHidden/>
              </w:rPr>
              <w:tab/>
            </w:r>
            <w:r w:rsidR="008B6F88">
              <w:rPr>
                <w:noProof/>
                <w:webHidden/>
              </w:rPr>
              <w:fldChar w:fldCharType="begin"/>
            </w:r>
            <w:r w:rsidR="008B6F88">
              <w:rPr>
                <w:noProof/>
                <w:webHidden/>
              </w:rPr>
              <w:instrText xml:space="preserve"> PAGEREF _Toc14464847 \h </w:instrText>
            </w:r>
            <w:r w:rsidR="008B6F88">
              <w:rPr>
                <w:noProof/>
                <w:webHidden/>
              </w:rPr>
            </w:r>
            <w:r w:rsidR="008B6F88">
              <w:rPr>
                <w:noProof/>
                <w:webHidden/>
              </w:rPr>
              <w:fldChar w:fldCharType="separate"/>
            </w:r>
            <w:r w:rsidR="008B6F88">
              <w:rPr>
                <w:noProof/>
                <w:webHidden/>
              </w:rPr>
              <w:t>32</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848" w:history="1">
            <w:r w:rsidR="008B6F88" w:rsidRPr="00994CB9">
              <w:rPr>
                <w:rStyle w:val="Hyperlink"/>
                <w:noProof/>
              </w:rPr>
              <w:t>5.0 Methodology</w:t>
            </w:r>
            <w:r w:rsidR="008B6F88">
              <w:rPr>
                <w:noProof/>
                <w:webHidden/>
              </w:rPr>
              <w:tab/>
            </w:r>
            <w:r w:rsidR="008B6F88">
              <w:rPr>
                <w:noProof/>
                <w:webHidden/>
              </w:rPr>
              <w:fldChar w:fldCharType="begin"/>
            </w:r>
            <w:r w:rsidR="008B6F88">
              <w:rPr>
                <w:noProof/>
                <w:webHidden/>
              </w:rPr>
              <w:instrText xml:space="preserve"> PAGEREF _Toc14464848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49" w:history="1">
            <w:r w:rsidR="008B6F88" w:rsidRPr="00994CB9">
              <w:rPr>
                <w:rStyle w:val="Hyperlink"/>
                <w:noProof/>
              </w:rPr>
              <w:t>5.1 Software Development Methodology</w:t>
            </w:r>
            <w:r w:rsidR="008B6F88">
              <w:rPr>
                <w:noProof/>
                <w:webHidden/>
              </w:rPr>
              <w:tab/>
            </w:r>
            <w:r w:rsidR="008B6F88">
              <w:rPr>
                <w:noProof/>
                <w:webHidden/>
              </w:rPr>
              <w:fldChar w:fldCharType="begin"/>
            </w:r>
            <w:r w:rsidR="008B6F88">
              <w:rPr>
                <w:noProof/>
                <w:webHidden/>
              </w:rPr>
              <w:instrText xml:space="preserve"> PAGEREF _Toc14464849 \h </w:instrText>
            </w:r>
            <w:r w:rsidR="008B6F88">
              <w:rPr>
                <w:noProof/>
                <w:webHidden/>
              </w:rPr>
            </w:r>
            <w:r w:rsidR="008B6F88">
              <w:rPr>
                <w:noProof/>
                <w:webHidden/>
              </w:rPr>
              <w:fldChar w:fldCharType="separate"/>
            </w:r>
            <w:r w:rsidR="008B6F88">
              <w:rPr>
                <w:noProof/>
                <w:webHidden/>
              </w:rPr>
              <w:t>33</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50" w:history="1">
            <w:r w:rsidR="008B6F88" w:rsidRPr="00994CB9">
              <w:rPr>
                <w:rStyle w:val="Hyperlink"/>
                <w:noProof/>
              </w:rPr>
              <w:t>5.2 Surveillance System Development</w:t>
            </w:r>
            <w:r w:rsidR="008B6F88">
              <w:rPr>
                <w:noProof/>
                <w:webHidden/>
              </w:rPr>
              <w:tab/>
            </w:r>
            <w:r w:rsidR="008B6F88">
              <w:rPr>
                <w:noProof/>
                <w:webHidden/>
              </w:rPr>
              <w:fldChar w:fldCharType="begin"/>
            </w:r>
            <w:r w:rsidR="008B6F88">
              <w:rPr>
                <w:noProof/>
                <w:webHidden/>
              </w:rPr>
              <w:instrText xml:space="preserve"> PAGEREF _Toc14464850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1" w:history="1">
            <w:r w:rsidR="008B6F88" w:rsidRPr="00994CB9">
              <w:rPr>
                <w:rStyle w:val="Hyperlink"/>
                <w:noProof/>
              </w:rPr>
              <w:t>5.2.1 Gathering Face Dataset</w:t>
            </w:r>
            <w:r w:rsidR="008B6F88">
              <w:rPr>
                <w:noProof/>
                <w:webHidden/>
              </w:rPr>
              <w:tab/>
            </w:r>
            <w:r w:rsidR="008B6F88">
              <w:rPr>
                <w:noProof/>
                <w:webHidden/>
              </w:rPr>
              <w:fldChar w:fldCharType="begin"/>
            </w:r>
            <w:r w:rsidR="008B6F88">
              <w:rPr>
                <w:noProof/>
                <w:webHidden/>
              </w:rPr>
              <w:instrText xml:space="preserve"> PAGEREF _Toc14464851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2" w:history="1">
            <w:r w:rsidR="008B6F88" w:rsidRPr="00994CB9">
              <w:rPr>
                <w:rStyle w:val="Hyperlink"/>
                <w:noProof/>
              </w:rPr>
              <w:t>5.2.2 Encoding Face Dataset</w:t>
            </w:r>
            <w:r w:rsidR="008B6F88">
              <w:rPr>
                <w:noProof/>
                <w:webHidden/>
              </w:rPr>
              <w:tab/>
            </w:r>
            <w:r w:rsidR="008B6F88">
              <w:rPr>
                <w:noProof/>
                <w:webHidden/>
              </w:rPr>
              <w:fldChar w:fldCharType="begin"/>
            </w:r>
            <w:r w:rsidR="008B6F88">
              <w:rPr>
                <w:noProof/>
                <w:webHidden/>
              </w:rPr>
              <w:instrText xml:space="preserve"> PAGEREF _Toc14464852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3" w:history="1">
            <w:r w:rsidR="008B6F88" w:rsidRPr="00994CB9">
              <w:rPr>
                <w:rStyle w:val="Hyperlink"/>
                <w:noProof/>
              </w:rPr>
              <w:t>5.2.3 Real Time Face Recognition</w:t>
            </w:r>
            <w:r w:rsidR="008B6F88">
              <w:rPr>
                <w:noProof/>
                <w:webHidden/>
              </w:rPr>
              <w:tab/>
            </w:r>
            <w:r w:rsidR="008B6F88">
              <w:rPr>
                <w:noProof/>
                <w:webHidden/>
              </w:rPr>
              <w:fldChar w:fldCharType="begin"/>
            </w:r>
            <w:r w:rsidR="008B6F88">
              <w:rPr>
                <w:noProof/>
                <w:webHidden/>
              </w:rPr>
              <w:instrText xml:space="preserve"> PAGEREF _Toc14464853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4" w:history="1">
            <w:r w:rsidR="008B6F88" w:rsidRPr="00994CB9">
              <w:rPr>
                <w:rStyle w:val="Hyperlink"/>
                <w:noProof/>
              </w:rPr>
              <w:t>5.2.4 MQTT Communication</w:t>
            </w:r>
            <w:r w:rsidR="008B6F88">
              <w:rPr>
                <w:noProof/>
                <w:webHidden/>
              </w:rPr>
              <w:tab/>
            </w:r>
            <w:r w:rsidR="008B6F88">
              <w:rPr>
                <w:noProof/>
                <w:webHidden/>
              </w:rPr>
              <w:fldChar w:fldCharType="begin"/>
            </w:r>
            <w:r w:rsidR="008B6F88">
              <w:rPr>
                <w:noProof/>
                <w:webHidden/>
              </w:rPr>
              <w:instrText xml:space="preserve"> PAGEREF _Toc14464854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55" w:history="1">
            <w:r w:rsidR="008B6F88" w:rsidRPr="00994CB9">
              <w:rPr>
                <w:rStyle w:val="Hyperlink"/>
                <w:noProof/>
              </w:rPr>
              <w:t>5.3 Application Development</w:t>
            </w:r>
            <w:r w:rsidR="008B6F88">
              <w:rPr>
                <w:noProof/>
                <w:webHidden/>
              </w:rPr>
              <w:tab/>
            </w:r>
            <w:r w:rsidR="008B6F88">
              <w:rPr>
                <w:noProof/>
                <w:webHidden/>
              </w:rPr>
              <w:fldChar w:fldCharType="begin"/>
            </w:r>
            <w:r w:rsidR="008B6F88">
              <w:rPr>
                <w:noProof/>
                <w:webHidden/>
              </w:rPr>
              <w:instrText xml:space="preserve"> PAGEREF _Toc14464855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6" w:history="1">
            <w:r w:rsidR="008B6F88" w:rsidRPr="00994CB9">
              <w:rPr>
                <w:rStyle w:val="Hyperlink"/>
                <w:noProof/>
              </w:rPr>
              <w:t>5.3.1 Receiving Images MQTT</w:t>
            </w:r>
            <w:r w:rsidR="008B6F88">
              <w:rPr>
                <w:noProof/>
                <w:webHidden/>
              </w:rPr>
              <w:tab/>
            </w:r>
            <w:r w:rsidR="008B6F88">
              <w:rPr>
                <w:noProof/>
                <w:webHidden/>
              </w:rPr>
              <w:fldChar w:fldCharType="begin"/>
            </w:r>
            <w:r w:rsidR="008B6F88">
              <w:rPr>
                <w:noProof/>
                <w:webHidden/>
              </w:rPr>
              <w:instrText xml:space="preserve"> PAGEREF _Toc14464856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7" w:history="1">
            <w:r w:rsidR="008B6F88" w:rsidRPr="00994CB9">
              <w:rPr>
                <w:rStyle w:val="Hyperlink"/>
                <w:noProof/>
              </w:rPr>
              <w:t>5.3.2 Database Development</w:t>
            </w:r>
            <w:r w:rsidR="008B6F88">
              <w:rPr>
                <w:noProof/>
                <w:webHidden/>
              </w:rPr>
              <w:tab/>
            </w:r>
            <w:r w:rsidR="008B6F88">
              <w:rPr>
                <w:noProof/>
                <w:webHidden/>
              </w:rPr>
              <w:fldChar w:fldCharType="begin"/>
            </w:r>
            <w:r w:rsidR="008B6F88">
              <w:rPr>
                <w:noProof/>
                <w:webHidden/>
              </w:rPr>
              <w:instrText xml:space="preserve"> PAGEREF _Toc14464857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8" w:history="1">
            <w:r w:rsidR="008B6F88" w:rsidRPr="00994CB9">
              <w:rPr>
                <w:rStyle w:val="Hyperlink"/>
                <w:noProof/>
              </w:rPr>
              <w:t>5.3.3 Displaying Received Images</w:t>
            </w:r>
            <w:r w:rsidR="008B6F88">
              <w:rPr>
                <w:noProof/>
                <w:webHidden/>
              </w:rPr>
              <w:tab/>
            </w:r>
            <w:r w:rsidR="008B6F88">
              <w:rPr>
                <w:noProof/>
                <w:webHidden/>
              </w:rPr>
              <w:fldChar w:fldCharType="begin"/>
            </w:r>
            <w:r w:rsidR="008B6F88">
              <w:rPr>
                <w:noProof/>
                <w:webHidden/>
              </w:rPr>
              <w:instrText xml:space="preserve"> PAGEREF _Toc14464858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59" w:history="1">
            <w:r w:rsidR="008B6F88" w:rsidRPr="00994CB9">
              <w:rPr>
                <w:rStyle w:val="Hyperlink"/>
                <w:noProof/>
              </w:rPr>
              <w:t>5.3.4 Password Storage</w:t>
            </w:r>
            <w:r w:rsidR="008B6F88">
              <w:rPr>
                <w:noProof/>
                <w:webHidden/>
              </w:rPr>
              <w:tab/>
            </w:r>
            <w:r w:rsidR="008B6F88">
              <w:rPr>
                <w:noProof/>
                <w:webHidden/>
              </w:rPr>
              <w:fldChar w:fldCharType="begin"/>
            </w:r>
            <w:r w:rsidR="008B6F88">
              <w:rPr>
                <w:noProof/>
                <w:webHidden/>
              </w:rPr>
              <w:instrText xml:space="preserve"> PAGEREF _Toc14464859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60" w:history="1">
            <w:r w:rsidR="008B6F88" w:rsidRPr="00994CB9">
              <w:rPr>
                <w:rStyle w:val="Hyperlink"/>
                <w:noProof/>
              </w:rPr>
              <w:t>5.4 Security Implementation</w:t>
            </w:r>
            <w:r w:rsidR="008B6F88">
              <w:rPr>
                <w:noProof/>
                <w:webHidden/>
              </w:rPr>
              <w:tab/>
            </w:r>
            <w:r w:rsidR="008B6F88">
              <w:rPr>
                <w:noProof/>
                <w:webHidden/>
              </w:rPr>
              <w:fldChar w:fldCharType="begin"/>
            </w:r>
            <w:r w:rsidR="008B6F88">
              <w:rPr>
                <w:noProof/>
                <w:webHidden/>
              </w:rPr>
              <w:instrText xml:space="preserve"> PAGEREF _Toc14464860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61" w:history="1">
            <w:r w:rsidR="008B6F88" w:rsidRPr="00994CB9">
              <w:rPr>
                <w:rStyle w:val="Hyperlink"/>
                <w:noProof/>
              </w:rPr>
              <w:t>5.4.1 Raspberry Pi Specific Security</w:t>
            </w:r>
            <w:r w:rsidR="008B6F88">
              <w:rPr>
                <w:noProof/>
                <w:webHidden/>
              </w:rPr>
              <w:tab/>
            </w:r>
            <w:r w:rsidR="008B6F88">
              <w:rPr>
                <w:noProof/>
                <w:webHidden/>
              </w:rPr>
              <w:fldChar w:fldCharType="begin"/>
            </w:r>
            <w:r w:rsidR="008B6F88">
              <w:rPr>
                <w:noProof/>
                <w:webHidden/>
              </w:rPr>
              <w:instrText xml:space="preserve"> PAGEREF _Toc14464861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62" w:history="1">
            <w:r w:rsidR="008B6F88" w:rsidRPr="00994CB9">
              <w:rPr>
                <w:rStyle w:val="Hyperlink"/>
                <w:noProof/>
              </w:rPr>
              <w:t>5.5 Security Best Practices</w:t>
            </w:r>
            <w:r w:rsidR="008B6F88">
              <w:rPr>
                <w:noProof/>
                <w:webHidden/>
              </w:rPr>
              <w:tab/>
            </w:r>
            <w:r w:rsidR="008B6F88">
              <w:rPr>
                <w:noProof/>
                <w:webHidden/>
              </w:rPr>
              <w:fldChar w:fldCharType="begin"/>
            </w:r>
            <w:r w:rsidR="008B6F88">
              <w:rPr>
                <w:noProof/>
                <w:webHidden/>
              </w:rPr>
              <w:instrText xml:space="preserve"> PAGEREF _Toc14464862 \h </w:instrText>
            </w:r>
            <w:r w:rsidR="008B6F88">
              <w:rPr>
                <w:noProof/>
                <w:webHidden/>
              </w:rPr>
            </w:r>
            <w:r w:rsidR="008B6F88">
              <w:rPr>
                <w:noProof/>
                <w:webHidden/>
              </w:rPr>
              <w:fldChar w:fldCharType="separate"/>
            </w:r>
            <w:r w:rsidR="008B6F88">
              <w:rPr>
                <w:noProof/>
                <w:webHidden/>
              </w:rPr>
              <w:t>37</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863" w:history="1">
            <w:r w:rsidR="008B6F88" w:rsidRPr="00994CB9">
              <w:rPr>
                <w:rStyle w:val="Hyperlink"/>
                <w:noProof/>
              </w:rPr>
              <w:t>6.0 System Design</w:t>
            </w:r>
            <w:r w:rsidR="008B6F88">
              <w:rPr>
                <w:noProof/>
                <w:webHidden/>
              </w:rPr>
              <w:tab/>
            </w:r>
            <w:r w:rsidR="008B6F88">
              <w:rPr>
                <w:noProof/>
                <w:webHidden/>
              </w:rPr>
              <w:fldChar w:fldCharType="begin"/>
            </w:r>
            <w:r w:rsidR="008B6F88">
              <w:rPr>
                <w:noProof/>
                <w:webHidden/>
              </w:rPr>
              <w:instrText xml:space="preserve"> PAGEREF _Toc14464863 \h </w:instrText>
            </w:r>
            <w:r w:rsidR="008B6F88">
              <w:rPr>
                <w:noProof/>
                <w:webHidden/>
              </w:rPr>
            </w:r>
            <w:r w:rsidR="008B6F88">
              <w:rPr>
                <w:noProof/>
                <w:webHidden/>
              </w:rPr>
              <w:fldChar w:fldCharType="separate"/>
            </w:r>
            <w:r w:rsidR="008B6F88">
              <w:rPr>
                <w:noProof/>
                <w:webHidden/>
              </w:rPr>
              <w:t>38</w:t>
            </w:r>
            <w:r w:rsidR="008B6F88">
              <w:rPr>
                <w:noProof/>
                <w:webHidden/>
              </w:rPr>
              <w:fldChar w:fldCharType="end"/>
            </w:r>
          </w:hyperlink>
        </w:p>
        <w:p w:rsidR="008B6F88" w:rsidRDefault="00D31DAE">
          <w:pPr>
            <w:pStyle w:val="TOC2"/>
            <w:tabs>
              <w:tab w:val="right" w:leader="dot" w:pos="9016"/>
            </w:tabs>
            <w:rPr>
              <w:rFonts w:asciiTheme="minorHAnsi" w:eastAsiaTheme="minorEastAsia" w:hAnsiTheme="minorHAnsi"/>
              <w:noProof/>
              <w:sz w:val="22"/>
            </w:rPr>
          </w:pPr>
          <w:hyperlink w:anchor="_Toc14464864" w:history="1">
            <w:r w:rsidR="008B6F88" w:rsidRPr="00994CB9">
              <w:rPr>
                <w:rStyle w:val="Hyperlink"/>
                <w:noProof/>
              </w:rPr>
              <w:t>6.2 Mobile Application User Interface Design</w:t>
            </w:r>
            <w:r w:rsidR="008B6F88">
              <w:rPr>
                <w:noProof/>
                <w:webHidden/>
              </w:rPr>
              <w:tab/>
            </w:r>
            <w:r w:rsidR="008B6F88">
              <w:rPr>
                <w:noProof/>
                <w:webHidden/>
              </w:rPr>
              <w:fldChar w:fldCharType="begin"/>
            </w:r>
            <w:r w:rsidR="008B6F88">
              <w:rPr>
                <w:noProof/>
                <w:webHidden/>
              </w:rPr>
              <w:instrText xml:space="preserve"> PAGEREF _Toc14464864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65" w:history="1">
            <w:r w:rsidR="008B6F88" w:rsidRPr="00994CB9">
              <w:rPr>
                <w:rStyle w:val="Hyperlink"/>
                <w:noProof/>
              </w:rPr>
              <w:t>6.2.1 Displaying Images Sent From MQTT</w:t>
            </w:r>
            <w:r w:rsidR="008B6F88">
              <w:rPr>
                <w:noProof/>
                <w:webHidden/>
              </w:rPr>
              <w:tab/>
            </w:r>
            <w:r w:rsidR="008B6F88">
              <w:rPr>
                <w:noProof/>
                <w:webHidden/>
              </w:rPr>
              <w:fldChar w:fldCharType="begin"/>
            </w:r>
            <w:r w:rsidR="008B6F88">
              <w:rPr>
                <w:noProof/>
                <w:webHidden/>
              </w:rPr>
              <w:instrText xml:space="preserve"> PAGEREF _Toc14464865 \h </w:instrText>
            </w:r>
            <w:r w:rsidR="008B6F88">
              <w:rPr>
                <w:noProof/>
                <w:webHidden/>
              </w:rPr>
            </w:r>
            <w:r w:rsidR="008B6F88">
              <w:rPr>
                <w:noProof/>
                <w:webHidden/>
              </w:rPr>
              <w:fldChar w:fldCharType="separate"/>
            </w:r>
            <w:r w:rsidR="008B6F88">
              <w:rPr>
                <w:noProof/>
                <w:webHidden/>
              </w:rPr>
              <w:t>39</w:t>
            </w:r>
            <w:r w:rsidR="008B6F88">
              <w:rPr>
                <w:noProof/>
                <w:webHidden/>
              </w:rPr>
              <w:fldChar w:fldCharType="end"/>
            </w:r>
          </w:hyperlink>
        </w:p>
        <w:p w:rsidR="008B6F88" w:rsidRDefault="00D31DAE">
          <w:pPr>
            <w:pStyle w:val="TOC3"/>
            <w:tabs>
              <w:tab w:val="right" w:leader="dot" w:pos="9016"/>
            </w:tabs>
            <w:rPr>
              <w:rFonts w:asciiTheme="minorHAnsi" w:eastAsiaTheme="minorEastAsia" w:hAnsiTheme="minorHAnsi"/>
              <w:noProof/>
              <w:sz w:val="22"/>
            </w:rPr>
          </w:pPr>
          <w:hyperlink w:anchor="_Toc14464866" w:history="1">
            <w:r w:rsidR="008B6F88" w:rsidRPr="00994CB9">
              <w:rPr>
                <w:rStyle w:val="Hyperlink"/>
                <w:noProof/>
              </w:rPr>
              <w:t>6.2.2 Log in Design</w:t>
            </w:r>
            <w:r w:rsidR="008B6F88">
              <w:rPr>
                <w:noProof/>
                <w:webHidden/>
              </w:rPr>
              <w:tab/>
            </w:r>
            <w:r w:rsidR="008B6F88">
              <w:rPr>
                <w:noProof/>
                <w:webHidden/>
              </w:rPr>
              <w:fldChar w:fldCharType="begin"/>
            </w:r>
            <w:r w:rsidR="008B6F88">
              <w:rPr>
                <w:noProof/>
                <w:webHidden/>
              </w:rPr>
              <w:instrText xml:space="preserve"> PAGEREF _Toc14464866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8B6F88" w:rsidRDefault="00D31DAE">
          <w:pPr>
            <w:pStyle w:val="TOC1"/>
            <w:tabs>
              <w:tab w:val="right" w:leader="dot" w:pos="9016"/>
            </w:tabs>
            <w:rPr>
              <w:rFonts w:asciiTheme="minorHAnsi" w:eastAsiaTheme="minorEastAsia" w:hAnsiTheme="minorHAnsi"/>
              <w:noProof/>
              <w:sz w:val="22"/>
            </w:rPr>
          </w:pPr>
          <w:hyperlink w:anchor="_Toc14464867" w:history="1">
            <w:r w:rsidR="008B6F88" w:rsidRPr="00994CB9">
              <w:rPr>
                <w:rStyle w:val="Hyperlink"/>
                <w:noProof/>
              </w:rPr>
              <w:t>7.0 References</w:t>
            </w:r>
            <w:r w:rsidR="008B6F88">
              <w:rPr>
                <w:noProof/>
                <w:webHidden/>
              </w:rPr>
              <w:tab/>
            </w:r>
            <w:r w:rsidR="008B6F88">
              <w:rPr>
                <w:noProof/>
                <w:webHidden/>
              </w:rPr>
              <w:fldChar w:fldCharType="begin"/>
            </w:r>
            <w:r w:rsidR="008B6F88">
              <w:rPr>
                <w:noProof/>
                <w:webHidden/>
              </w:rPr>
              <w:instrText xml:space="preserve"> PAGEREF _Toc14464867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8B6F88">
          <w:r>
            <w:rPr>
              <w:b/>
              <w:bCs/>
              <w:noProof/>
            </w:rPr>
            <w:fldChar w:fldCharType="end"/>
          </w:r>
        </w:p>
      </w:sdtContent>
    </w:sdt>
    <w:p w:rsidR="00D0179E" w:rsidRDefault="00D0179E" w:rsidP="00D0179E">
      <w:pPr>
        <w:spacing w:line="276" w:lineRule="auto"/>
        <w:ind w:right="284"/>
      </w:pPr>
    </w:p>
    <w:p w:rsidR="008B6F88" w:rsidRDefault="00460F9F" w:rsidP="001A1C12">
      <w:pPr>
        <w:spacing w:line="276" w:lineRule="auto"/>
        <w:ind w:left="284" w:right="284"/>
      </w:pPr>
      <w:r>
        <w:fldChar w:fldCharType="end"/>
      </w:r>
    </w:p>
    <w:p w:rsidR="008B6F88" w:rsidRDefault="008B6F88">
      <w:pPr>
        <w:spacing w:line="276" w:lineRule="auto"/>
        <w:ind w:left="284" w:right="284"/>
      </w:pPr>
      <w:r>
        <w:br w:type="page"/>
      </w:r>
    </w:p>
    <w:p w:rsidR="008B6F88" w:rsidRDefault="008B6F88" w:rsidP="008B6F88">
      <w:pPr>
        <w:pStyle w:val="Heading1"/>
      </w:pPr>
      <w:r>
        <w:lastRenderedPageBreak/>
        <w:t>Table of Figures</w:t>
      </w:r>
      <w:r w:rsidR="00346DC3">
        <w:fldChar w:fldCharType="begin"/>
      </w:r>
      <w:r w:rsidR="00346DC3">
        <w:instrText xml:space="preserve"> TOC \h \z \c "Figure" </w:instrText>
      </w:r>
      <w:r w:rsidR="00346DC3">
        <w:fldChar w:fldCharType="separate"/>
      </w:r>
    </w:p>
    <w:p w:rsidR="008B6F88" w:rsidRDefault="00D31DAE">
      <w:pPr>
        <w:pStyle w:val="TableofFigures"/>
        <w:tabs>
          <w:tab w:val="right" w:leader="dot" w:pos="9016"/>
        </w:tabs>
        <w:rPr>
          <w:rFonts w:asciiTheme="minorHAnsi" w:eastAsiaTheme="minorEastAsia" w:hAnsiTheme="minorHAnsi"/>
          <w:noProof/>
          <w:sz w:val="22"/>
        </w:rPr>
      </w:pPr>
      <w:hyperlink w:anchor="_Toc14464868" w:history="1">
        <w:r w:rsidR="008B6F88" w:rsidRPr="004C5D6F">
          <w:rPr>
            <w:rStyle w:val="Hyperlink"/>
            <w:rFonts w:eastAsiaTheme="majorEastAsia"/>
            <w:noProof/>
          </w:rPr>
          <w:t>Figure 1:  Smart Home - revenue forecast for the segment Security worldwide* from 2017 to 2023 (in million U.S. dollars) (source: www.statista.com)</w:t>
        </w:r>
        <w:r w:rsidR="008B6F88">
          <w:rPr>
            <w:noProof/>
            <w:webHidden/>
          </w:rPr>
          <w:tab/>
        </w:r>
        <w:r w:rsidR="008B6F88">
          <w:rPr>
            <w:noProof/>
            <w:webHidden/>
          </w:rPr>
          <w:fldChar w:fldCharType="begin"/>
        </w:r>
        <w:r w:rsidR="008B6F88">
          <w:rPr>
            <w:noProof/>
            <w:webHidden/>
          </w:rPr>
          <w:instrText xml:space="preserve"> PAGEREF _Toc14464868 \h </w:instrText>
        </w:r>
        <w:r w:rsidR="008B6F88">
          <w:rPr>
            <w:noProof/>
            <w:webHidden/>
          </w:rPr>
        </w:r>
        <w:r w:rsidR="008B6F88">
          <w:rPr>
            <w:noProof/>
            <w:webHidden/>
          </w:rPr>
          <w:fldChar w:fldCharType="separate"/>
        </w:r>
        <w:r w:rsidR="008B6F88">
          <w:rPr>
            <w:noProof/>
            <w:webHidden/>
          </w:rPr>
          <w:t>9</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69" w:history="1">
        <w:r w:rsidR="008B6F88" w:rsidRPr="004C5D6F">
          <w:rPr>
            <w:rStyle w:val="Hyperlink"/>
            <w:rFonts w:eastAsiaTheme="majorEastAsia"/>
            <w:noProof/>
          </w:rPr>
          <w:t>Figure 2: IoT 3 layered architecture in relation to a home surveillance system</w:t>
        </w:r>
        <w:r w:rsidR="008B6F88">
          <w:rPr>
            <w:noProof/>
            <w:webHidden/>
          </w:rPr>
          <w:tab/>
        </w:r>
        <w:r w:rsidR="008B6F88">
          <w:rPr>
            <w:noProof/>
            <w:webHidden/>
          </w:rPr>
          <w:fldChar w:fldCharType="begin"/>
        </w:r>
        <w:r w:rsidR="008B6F88">
          <w:rPr>
            <w:noProof/>
            <w:webHidden/>
          </w:rPr>
          <w:instrText xml:space="preserve"> PAGEREF _Toc14464869 \h </w:instrText>
        </w:r>
        <w:r w:rsidR="008B6F88">
          <w:rPr>
            <w:noProof/>
            <w:webHidden/>
          </w:rPr>
        </w:r>
        <w:r w:rsidR="008B6F88">
          <w:rPr>
            <w:noProof/>
            <w:webHidden/>
          </w:rPr>
          <w:fldChar w:fldCharType="separate"/>
        </w:r>
        <w:r w:rsidR="008B6F88">
          <w:rPr>
            <w:noProof/>
            <w:webHidden/>
          </w:rPr>
          <w:t>12</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0" w:history="1">
        <w:r w:rsidR="008B6F88" w:rsidRPr="004C5D6F">
          <w:rPr>
            <w:rStyle w:val="Hyperlink"/>
            <w:rFonts w:eastAsiaTheme="majorEastAsia"/>
            <w:noProof/>
          </w:rPr>
          <w:t>Figure 3: MQTT Architecture using a Raspberry Pi as both a Publisher and Broker</w:t>
        </w:r>
        <w:r w:rsidR="008B6F88">
          <w:rPr>
            <w:noProof/>
            <w:webHidden/>
          </w:rPr>
          <w:tab/>
        </w:r>
        <w:r w:rsidR="008B6F88">
          <w:rPr>
            <w:noProof/>
            <w:webHidden/>
          </w:rPr>
          <w:fldChar w:fldCharType="begin"/>
        </w:r>
        <w:r w:rsidR="008B6F88">
          <w:rPr>
            <w:noProof/>
            <w:webHidden/>
          </w:rPr>
          <w:instrText xml:space="preserve"> PAGEREF _Toc14464870 \h </w:instrText>
        </w:r>
        <w:r w:rsidR="008B6F88">
          <w:rPr>
            <w:noProof/>
            <w:webHidden/>
          </w:rPr>
        </w:r>
        <w:r w:rsidR="008B6F88">
          <w:rPr>
            <w:noProof/>
            <w:webHidden/>
          </w:rPr>
          <w:fldChar w:fldCharType="separate"/>
        </w:r>
        <w:r w:rsidR="008B6F88">
          <w:rPr>
            <w:noProof/>
            <w:webHidden/>
          </w:rPr>
          <w:t>15</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1" w:history="1">
        <w:r w:rsidR="008B6F88" w:rsidRPr="004C5D6F">
          <w:rPr>
            <w:rStyle w:val="Hyperlink"/>
            <w:rFonts w:eastAsiaTheme="majorEastAsia"/>
            <w:noProof/>
          </w:rPr>
          <w:t>Figure 4: Block diagram showing basic AMQP protocol process</w:t>
        </w:r>
        <w:r w:rsidR="008B6F88">
          <w:rPr>
            <w:noProof/>
            <w:webHidden/>
          </w:rPr>
          <w:tab/>
        </w:r>
        <w:r w:rsidR="008B6F88">
          <w:rPr>
            <w:noProof/>
            <w:webHidden/>
          </w:rPr>
          <w:fldChar w:fldCharType="begin"/>
        </w:r>
        <w:r w:rsidR="008B6F88">
          <w:rPr>
            <w:noProof/>
            <w:webHidden/>
          </w:rPr>
          <w:instrText xml:space="preserve"> PAGEREF _Toc14464871 \h </w:instrText>
        </w:r>
        <w:r w:rsidR="008B6F88">
          <w:rPr>
            <w:noProof/>
            <w:webHidden/>
          </w:rPr>
        </w:r>
        <w:r w:rsidR="008B6F88">
          <w:rPr>
            <w:noProof/>
            <w:webHidden/>
          </w:rPr>
          <w:fldChar w:fldCharType="separate"/>
        </w:r>
        <w:r w:rsidR="008B6F88">
          <w:rPr>
            <w:noProof/>
            <w:webHidden/>
          </w:rPr>
          <w:t>16</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2" w:history="1">
        <w:r w:rsidR="008B6F88" w:rsidRPr="004C5D6F">
          <w:rPr>
            <w:rStyle w:val="Hyperlink"/>
            <w:rFonts w:eastAsiaTheme="majorEastAsia"/>
            <w:noProof/>
          </w:rPr>
          <w:t>Figure 5: Block diagram showing a basic GET/Response between a CoAP Client &amp; Server</w:t>
        </w:r>
        <w:r w:rsidR="008B6F88">
          <w:rPr>
            <w:noProof/>
            <w:webHidden/>
          </w:rPr>
          <w:tab/>
        </w:r>
        <w:r w:rsidR="008B6F88">
          <w:rPr>
            <w:noProof/>
            <w:webHidden/>
          </w:rPr>
          <w:fldChar w:fldCharType="begin"/>
        </w:r>
        <w:r w:rsidR="008B6F88">
          <w:rPr>
            <w:noProof/>
            <w:webHidden/>
          </w:rPr>
          <w:instrText xml:space="preserve"> PAGEREF _Toc14464872 \h </w:instrText>
        </w:r>
        <w:r w:rsidR="008B6F88">
          <w:rPr>
            <w:noProof/>
            <w:webHidden/>
          </w:rPr>
        </w:r>
        <w:r w:rsidR="008B6F88">
          <w:rPr>
            <w:noProof/>
            <w:webHidden/>
          </w:rPr>
          <w:fldChar w:fldCharType="separate"/>
        </w:r>
        <w:r w:rsidR="008B6F88">
          <w:rPr>
            <w:noProof/>
            <w:webHidden/>
          </w:rPr>
          <w:t>17</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3" w:history="1">
        <w:r w:rsidR="008B6F88" w:rsidRPr="004C5D6F">
          <w:rPr>
            <w:rStyle w:val="Hyperlink"/>
            <w:rFonts w:eastAsiaTheme="majorEastAsia"/>
            <w:noProof/>
          </w:rPr>
          <w:t>Figure 6: Code Snippet showing basic XML Schema</w:t>
        </w:r>
        <w:r w:rsidR="008B6F88">
          <w:rPr>
            <w:noProof/>
            <w:webHidden/>
          </w:rPr>
          <w:tab/>
        </w:r>
        <w:r w:rsidR="008B6F88">
          <w:rPr>
            <w:noProof/>
            <w:webHidden/>
          </w:rPr>
          <w:fldChar w:fldCharType="begin"/>
        </w:r>
        <w:r w:rsidR="008B6F88">
          <w:rPr>
            <w:noProof/>
            <w:webHidden/>
          </w:rPr>
          <w:instrText xml:space="preserve"> PAGEREF _Toc14464873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4" w:history="1">
        <w:r w:rsidR="008B6F88" w:rsidRPr="004C5D6F">
          <w:rPr>
            <w:rStyle w:val="Hyperlink"/>
            <w:rFonts w:eastAsiaTheme="majorEastAsia"/>
            <w:noProof/>
          </w:rPr>
          <w:t>Figure 7: Code snippet showing basic JSON Schema</w:t>
        </w:r>
        <w:r w:rsidR="008B6F88">
          <w:rPr>
            <w:noProof/>
            <w:webHidden/>
          </w:rPr>
          <w:tab/>
        </w:r>
        <w:r w:rsidR="008B6F88">
          <w:rPr>
            <w:noProof/>
            <w:webHidden/>
          </w:rPr>
          <w:fldChar w:fldCharType="begin"/>
        </w:r>
        <w:r w:rsidR="008B6F88">
          <w:rPr>
            <w:noProof/>
            <w:webHidden/>
          </w:rPr>
          <w:instrText xml:space="preserve"> PAGEREF _Toc14464874 \h </w:instrText>
        </w:r>
        <w:r w:rsidR="008B6F88">
          <w:rPr>
            <w:noProof/>
            <w:webHidden/>
          </w:rPr>
        </w:r>
        <w:r w:rsidR="008B6F88">
          <w:rPr>
            <w:noProof/>
            <w:webHidden/>
          </w:rPr>
          <w:fldChar w:fldCharType="separate"/>
        </w:r>
        <w:r w:rsidR="008B6F88">
          <w:rPr>
            <w:noProof/>
            <w:webHidden/>
          </w:rPr>
          <w:t>19</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5" w:history="1">
        <w:r w:rsidR="008B6F88" w:rsidRPr="004C5D6F">
          <w:rPr>
            <w:rStyle w:val="Hyperlink"/>
            <w:rFonts w:eastAsiaTheme="majorEastAsia"/>
            <w:noProof/>
          </w:rPr>
          <w:t>Figure 8: Diagram showing a DDoS attack using infected PCs (slaves)</w:t>
        </w:r>
        <w:r w:rsidR="008B6F88">
          <w:rPr>
            <w:noProof/>
            <w:webHidden/>
          </w:rPr>
          <w:tab/>
        </w:r>
        <w:r w:rsidR="008B6F88">
          <w:rPr>
            <w:noProof/>
            <w:webHidden/>
          </w:rPr>
          <w:fldChar w:fldCharType="begin"/>
        </w:r>
        <w:r w:rsidR="008B6F88">
          <w:rPr>
            <w:noProof/>
            <w:webHidden/>
          </w:rPr>
          <w:instrText xml:space="preserve"> PAGEREF _Toc14464875 \h </w:instrText>
        </w:r>
        <w:r w:rsidR="008B6F88">
          <w:rPr>
            <w:noProof/>
            <w:webHidden/>
          </w:rPr>
        </w:r>
        <w:r w:rsidR="008B6F88">
          <w:rPr>
            <w:noProof/>
            <w:webHidden/>
          </w:rPr>
          <w:fldChar w:fldCharType="separate"/>
        </w:r>
        <w:r w:rsidR="008B6F88">
          <w:rPr>
            <w:noProof/>
            <w:webHidden/>
          </w:rPr>
          <w:t>21</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6" w:history="1">
        <w:r w:rsidR="008B6F88" w:rsidRPr="004C5D6F">
          <w:rPr>
            <w:rStyle w:val="Hyperlink"/>
            <w:rFonts w:eastAsiaTheme="majorEastAsia"/>
            <w:noProof/>
          </w:rPr>
          <w:t>Figure 9: Man in The Middle Attack showing an intercepted connection from a malicious attacker</w:t>
        </w:r>
        <w:r w:rsidR="008B6F88">
          <w:rPr>
            <w:noProof/>
            <w:webHidden/>
          </w:rPr>
          <w:tab/>
        </w:r>
        <w:r w:rsidR="008B6F88">
          <w:rPr>
            <w:noProof/>
            <w:webHidden/>
          </w:rPr>
          <w:fldChar w:fldCharType="begin"/>
        </w:r>
        <w:r w:rsidR="008B6F88">
          <w:rPr>
            <w:noProof/>
            <w:webHidden/>
          </w:rPr>
          <w:instrText xml:space="preserve"> PAGEREF _Toc14464876 \h </w:instrText>
        </w:r>
        <w:r w:rsidR="008B6F88">
          <w:rPr>
            <w:noProof/>
            <w:webHidden/>
          </w:rPr>
        </w:r>
        <w:r w:rsidR="008B6F88">
          <w:rPr>
            <w:noProof/>
            <w:webHidden/>
          </w:rPr>
          <w:fldChar w:fldCharType="separate"/>
        </w:r>
        <w:r w:rsidR="008B6F88">
          <w:rPr>
            <w:noProof/>
            <w:webHidden/>
          </w:rPr>
          <w:t>22</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7" w:history="1">
        <w:r w:rsidR="008B6F88" w:rsidRPr="004C5D6F">
          <w:rPr>
            <w:rStyle w:val="Hyperlink"/>
            <w:rFonts w:eastAsiaTheme="majorEastAsia"/>
            <w:noProof/>
          </w:rPr>
          <w:t>Figure 10: Diagram detailing the SSH Protocol for Machine-To-Machine Communication (ssh.com, 2019)</w:t>
        </w:r>
        <w:r w:rsidR="008B6F88">
          <w:rPr>
            <w:noProof/>
            <w:webHidden/>
          </w:rPr>
          <w:tab/>
        </w:r>
        <w:r w:rsidR="008B6F88">
          <w:rPr>
            <w:noProof/>
            <w:webHidden/>
          </w:rPr>
          <w:fldChar w:fldCharType="begin"/>
        </w:r>
        <w:r w:rsidR="008B6F88">
          <w:rPr>
            <w:noProof/>
            <w:webHidden/>
          </w:rPr>
          <w:instrText xml:space="preserve"> PAGEREF _Toc14464877 \h </w:instrText>
        </w:r>
        <w:r w:rsidR="008B6F88">
          <w:rPr>
            <w:noProof/>
            <w:webHidden/>
          </w:rPr>
        </w:r>
        <w:r w:rsidR="008B6F88">
          <w:rPr>
            <w:noProof/>
            <w:webHidden/>
          </w:rPr>
          <w:fldChar w:fldCharType="separate"/>
        </w:r>
        <w:r w:rsidR="008B6F88">
          <w:rPr>
            <w:noProof/>
            <w:webHidden/>
          </w:rPr>
          <w:t>25</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8" w:history="1">
        <w:r w:rsidR="008B6F88" w:rsidRPr="004C5D6F">
          <w:rPr>
            <w:rStyle w:val="Hyperlink"/>
            <w:rFonts w:eastAsiaTheme="majorEastAsia"/>
            <w:noProof/>
          </w:rPr>
          <w:t>Figure 11: Diagram comparing the two most common algorithms in a brute force attack (Putri Ratna et al., 2013)</w:t>
        </w:r>
        <w:r w:rsidR="008B6F88">
          <w:rPr>
            <w:noProof/>
            <w:webHidden/>
          </w:rPr>
          <w:tab/>
        </w:r>
        <w:r w:rsidR="008B6F88">
          <w:rPr>
            <w:noProof/>
            <w:webHidden/>
          </w:rPr>
          <w:fldChar w:fldCharType="begin"/>
        </w:r>
        <w:r w:rsidR="008B6F88">
          <w:rPr>
            <w:noProof/>
            <w:webHidden/>
          </w:rPr>
          <w:instrText xml:space="preserve"> PAGEREF _Toc14464878 \h </w:instrText>
        </w:r>
        <w:r w:rsidR="008B6F88">
          <w:rPr>
            <w:noProof/>
            <w:webHidden/>
          </w:rPr>
        </w:r>
        <w:r w:rsidR="008B6F88">
          <w:rPr>
            <w:noProof/>
            <w:webHidden/>
          </w:rPr>
          <w:fldChar w:fldCharType="separate"/>
        </w:r>
        <w:r w:rsidR="008B6F88">
          <w:rPr>
            <w:noProof/>
            <w:webHidden/>
          </w:rPr>
          <w:t>28</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79" w:history="1">
        <w:r w:rsidR="008B6F88" w:rsidRPr="004C5D6F">
          <w:rPr>
            <w:rStyle w:val="Hyperlink"/>
            <w:rFonts w:eastAsiaTheme="majorEastAsia"/>
            <w:noProof/>
          </w:rPr>
          <w:t>Figure 12: Diagram showing the most commonly detect features in the Haar Cascade algorithm</w:t>
        </w:r>
        <w:r w:rsidR="008B6F88">
          <w:rPr>
            <w:noProof/>
            <w:webHidden/>
          </w:rPr>
          <w:tab/>
        </w:r>
        <w:r w:rsidR="008B6F88">
          <w:rPr>
            <w:noProof/>
            <w:webHidden/>
          </w:rPr>
          <w:fldChar w:fldCharType="begin"/>
        </w:r>
        <w:r w:rsidR="008B6F88">
          <w:rPr>
            <w:noProof/>
            <w:webHidden/>
          </w:rPr>
          <w:instrText xml:space="preserve"> PAGEREF _Toc14464879 \h </w:instrText>
        </w:r>
        <w:r w:rsidR="008B6F88">
          <w:rPr>
            <w:noProof/>
            <w:webHidden/>
          </w:rPr>
        </w:r>
        <w:r w:rsidR="008B6F88">
          <w:rPr>
            <w:noProof/>
            <w:webHidden/>
          </w:rPr>
          <w:fldChar w:fldCharType="separate"/>
        </w:r>
        <w:r w:rsidR="008B6F88">
          <w:rPr>
            <w:noProof/>
            <w:webHidden/>
          </w:rPr>
          <w:t>29</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0" w:history="1">
        <w:r w:rsidR="008B6F88" w:rsidRPr="004C5D6F">
          <w:rPr>
            <w:rStyle w:val="Hyperlink"/>
            <w:rFonts w:eastAsiaTheme="majorEastAsia"/>
            <w:noProof/>
          </w:rPr>
          <w:t>Figure 13: Raspberry Pi Model 3b</w:t>
        </w:r>
        <w:r w:rsidR="008B6F88">
          <w:rPr>
            <w:noProof/>
            <w:webHidden/>
          </w:rPr>
          <w:tab/>
        </w:r>
        <w:r w:rsidR="008B6F88">
          <w:rPr>
            <w:noProof/>
            <w:webHidden/>
          </w:rPr>
          <w:fldChar w:fldCharType="begin"/>
        </w:r>
        <w:r w:rsidR="008B6F88">
          <w:rPr>
            <w:noProof/>
            <w:webHidden/>
          </w:rPr>
          <w:instrText xml:space="preserve"> PAGEREF _Toc14464880 \h </w:instrText>
        </w:r>
        <w:r w:rsidR="008B6F88">
          <w:rPr>
            <w:noProof/>
            <w:webHidden/>
          </w:rPr>
        </w:r>
        <w:r w:rsidR="008B6F88">
          <w:rPr>
            <w:noProof/>
            <w:webHidden/>
          </w:rPr>
          <w:fldChar w:fldCharType="separate"/>
        </w:r>
        <w:r w:rsidR="008B6F88">
          <w:rPr>
            <w:noProof/>
            <w:webHidden/>
          </w:rPr>
          <w:t>31</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1" w:history="1">
        <w:r w:rsidR="008B6F88" w:rsidRPr="004C5D6F">
          <w:rPr>
            <w:rStyle w:val="Hyperlink"/>
            <w:rFonts w:eastAsiaTheme="majorEastAsia"/>
            <w:noProof/>
          </w:rPr>
          <w:t>Figure 14: Incremental Software Development Lifecycle for a Home Surveillance System</w:t>
        </w:r>
        <w:r w:rsidR="008B6F88">
          <w:rPr>
            <w:noProof/>
            <w:webHidden/>
          </w:rPr>
          <w:tab/>
        </w:r>
        <w:r w:rsidR="008B6F88">
          <w:rPr>
            <w:noProof/>
            <w:webHidden/>
          </w:rPr>
          <w:fldChar w:fldCharType="begin"/>
        </w:r>
        <w:r w:rsidR="008B6F88">
          <w:rPr>
            <w:noProof/>
            <w:webHidden/>
          </w:rPr>
          <w:instrText xml:space="preserve"> PAGEREF _Toc14464881 \h </w:instrText>
        </w:r>
        <w:r w:rsidR="008B6F88">
          <w:rPr>
            <w:noProof/>
            <w:webHidden/>
          </w:rPr>
        </w:r>
        <w:r w:rsidR="008B6F88">
          <w:rPr>
            <w:noProof/>
            <w:webHidden/>
          </w:rPr>
          <w:fldChar w:fldCharType="separate"/>
        </w:r>
        <w:r w:rsidR="008B6F88">
          <w:rPr>
            <w:noProof/>
            <w:webHidden/>
          </w:rPr>
          <w:t>36</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2" w:history="1">
        <w:r w:rsidR="008B6F88" w:rsidRPr="004C5D6F">
          <w:rPr>
            <w:rStyle w:val="Hyperlink"/>
            <w:rFonts w:eastAsiaTheme="majorEastAsia"/>
            <w:noProof/>
          </w:rPr>
          <w:t>Figure 15: Diagram showing the main flow of the system</w:t>
        </w:r>
        <w:r w:rsidR="008B6F88">
          <w:rPr>
            <w:noProof/>
            <w:webHidden/>
          </w:rPr>
          <w:tab/>
        </w:r>
        <w:r w:rsidR="008B6F88">
          <w:rPr>
            <w:noProof/>
            <w:webHidden/>
          </w:rPr>
          <w:fldChar w:fldCharType="begin"/>
        </w:r>
        <w:r w:rsidR="008B6F88">
          <w:rPr>
            <w:noProof/>
            <w:webHidden/>
          </w:rPr>
          <w:instrText xml:space="preserve"> PAGEREF _Toc14464882 \h </w:instrText>
        </w:r>
        <w:r w:rsidR="008B6F88">
          <w:rPr>
            <w:noProof/>
            <w:webHidden/>
          </w:rPr>
        </w:r>
        <w:r w:rsidR="008B6F88">
          <w:rPr>
            <w:noProof/>
            <w:webHidden/>
          </w:rPr>
          <w:fldChar w:fldCharType="separate"/>
        </w:r>
        <w:r w:rsidR="008B6F88">
          <w:rPr>
            <w:noProof/>
            <w:webHidden/>
          </w:rPr>
          <w:t>41</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3" w:history="1">
        <w:r w:rsidR="008B6F88" w:rsidRPr="004C5D6F">
          <w:rPr>
            <w:rStyle w:val="Hyperlink"/>
            <w:rFonts w:eastAsiaTheme="majorEastAsia"/>
            <w:noProof/>
          </w:rPr>
          <w:t>Figure 16: Initial User Interface Design for Viewing Images within the App</w:t>
        </w:r>
        <w:r w:rsidR="008B6F88">
          <w:rPr>
            <w:noProof/>
            <w:webHidden/>
          </w:rPr>
          <w:tab/>
        </w:r>
        <w:r w:rsidR="008B6F88">
          <w:rPr>
            <w:noProof/>
            <w:webHidden/>
          </w:rPr>
          <w:fldChar w:fldCharType="begin"/>
        </w:r>
        <w:r w:rsidR="008B6F88">
          <w:rPr>
            <w:noProof/>
            <w:webHidden/>
          </w:rPr>
          <w:instrText xml:space="preserve"> PAGEREF _Toc14464883 \h </w:instrText>
        </w:r>
        <w:r w:rsidR="008B6F88">
          <w:rPr>
            <w:noProof/>
            <w:webHidden/>
          </w:rPr>
        </w:r>
        <w:r w:rsidR="008B6F88">
          <w:rPr>
            <w:noProof/>
            <w:webHidden/>
          </w:rPr>
          <w:fldChar w:fldCharType="separate"/>
        </w:r>
        <w:r w:rsidR="008B6F88">
          <w:rPr>
            <w:noProof/>
            <w:webHidden/>
          </w:rPr>
          <w:t>42</w:t>
        </w:r>
        <w:r w:rsidR="008B6F88">
          <w:rPr>
            <w:noProof/>
            <w:webHidden/>
          </w:rPr>
          <w:fldChar w:fldCharType="end"/>
        </w:r>
      </w:hyperlink>
    </w:p>
    <w:p w:rsidR="00346DC3" w:rsidRDefault="00346DC3" w:rsidP="001A1C12">
      <w:pPr>
        <w:spacing w:line="276" w:lineRule="auto"/>
        <w:ind w:left="284" w:right="284"/>
      </w:pPr>
      <w:r>
        <w:fldChar w:fldCharType="end"/>
      </w:r>
    </w:p>
    <w:p w:rsidR="00346DC3" w:rsidRDefault="00346DC3" w:rsidP="00346DC3">
      <w:r>
        <w:br w:type="page"/>
      </w:r>
    </w:p>
    <w:p w:rsidR="008B6F88" w:rsidRDefault="008B6F88" w:rsidP="008B6F88">
      <w:pPr>
        <w:pStyle w:val="Heading1"/>
      </w:pPr>
      <w:r>
        <w:lastRenderedPageBreak/>
        <w:t>Table of Tables</w:t>
      </w:r>
    </w:p>
    <w:p w:rsidR="008B6F88" w:rsidRDefault="00346DC3">
      <w:pPr>
        <w:pStyle w:val="TableofFigures"/>
        <w:tabs>
          <w:tab w:val="right" w:leader="dot" w:pos="9016"/>
        </w:tabs>
        <w:rPr>
          <w:rFonts w:asciiTheme="minorHAnsi" w:eastAsiaTheme="minorEastAsia" w:hAnsiTheme="minorHAnsi"/>
          <w:noProof/>
          <w:sz w:val="22"/>
        </w:rPr>
      </w:pPr>
      <w:r>
        <w:fldChar w:fldCharType="begin"/>
      </w:r>
      <w:r>
        <w:instrText xml:space="preserve"> TOC \h \z \c "Table" </w:instrText>
      </w:r>
      <w:r>
        <w:fldChar w:fldCharType="separate"/>
      </w:r>
      <w:hyperlink w:anchor="_Toc14464884" w:history="1">
        <w:r w:rsidR="008B6F88" w:rsidRPr="007C7ACD">
          <w:rPr>
            <w:rStyle w:val="Hyperlink"/>
            <w:rFonts w:eastAsiaTheme="majorEastAsia"/>
            <w:noProof/>
          </w:rPr>
          <w:t>Table 1: Comparison table of common IoT Network Communication Protocols</w:t>
        </w:r>
        <w:r w:rsidR="008B6F88">
          <w:rPr>
            <w:noProof/>
            <w:webHidden/>
          </w:rPr>
          <w:tab/>
        </w:r>
        <w:r w:rsidR="008B6F88">
          <w:rPr>
            <w:noProof/>
            <w:webHidden/>
          </w:rPr>
          <w:fldChar w:fldCharType="begin"/>
        </w:r>
        <w:r w:rsidR="008B6F88">
          <w:rPr>
            <w:noProof/>
            <w:webHidden/>
          </w:rPr>
          <w:instrText xml:space="preserve"> PAGEREF _Toc14464884 \h </w:instrText>
        </w:r>
        <w:r w:rsidR="008B6F88">
          <w:rPr>
            <w:noProof/>
            <w:webHidden/>
          </w:rPr>
        </w:r>
        <w:r w:rsidR="008B6F88">
          <w:rPr>
            <w:noProof/>
            <w:webHidden/>
          </w:rPr>
          <w:fldChar w:fldCharType="separate"/>
        </w:r>
        <w:r w:rsidR="008B6F88">
          <w:rPr>
            <w:noProof/>
            <w:webHidden/>
          </w:rPr>
          <w:t>14</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5" w:history="1">
        <w:r w:rsidR="008B6F88" w:rsidRPr="007C7ACD">
          <w:rPr>
            <w:rStyle w:val="Hyperlink"/>
            <w:rFonts w:eastAsiaTheme="majorEastAsia"/>
            <w:noProof/>
          </w:rPr>
          <w:t>Table 2: Table highlighting features of most common IoT Application Communication Protocols</w:t>
        </w:r>
        <w:r w:rsidR="008B6F88">
          <w:rPr>
            <w:noProof/>
            <w:webHidden/>
          </w:rPr>
          <w:tab/>
        </w:r>
        <w:r w:rsidR="008B6F88">
          <w:rPr>
            <w:noProof/>
            <w:webHidden/>
          </w:rPr>
          <w:fldChar w:fldCharType="begin"/>
        </w:r>
        <w:r w:rsidR="008B6F88">
          <w:rPr>
            <w:noProof/>
            <w:webHidden/>
          </w:rPr>
          <w:instrText xml:space="preserve"> PAGEREF _Toc14464885 \h </w:instrText>
        </w:r>
        <w:r w:rsidR="008B6F88">
          <w:rPr>
            <w:noProof/>
            <w:webHidden/>
          </w:rPr>
        </w:r>
        <w:r w:rsidR="008B6F88">
          <w:rPr>
            <w:noProof/>
            <w:webHidden/>
          </w:rPr>
          <w:fldChar w:fldCharType="separate"/>
        </w:r>
        <w:r w:rsidR="008B6F88">
          <w:rPr>
            <w:noProof/>
            <w:webHidden/>
          </w:rPr>
          <w:t>18</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6" w:history="1">
        <w:r w:rsidR="008B6F88" w:rsidRPr="007C7ACD">
          <w:rPr>
            <w:rStyle w:val="Hyperlink"/>
            <w:rFonts w:eastAsiaTheme="majorEastAsia"/>
            <w:noProof/>
          </w:rPr>
          <w:t>Table 3: Serialized size in bytes (Sumaray and Makki, 2012)</w:t>
        </w:r>
        <w:r w:rsidR="008B6F88">
          <w:rPr>
            <w:noProof/>
            <w:webHidden/>
          </w:rPr>
          <w:tab/>
        </w:r>
        <w:r w:rsidR="008B6F88">
          <w:rPr>
            <w:noProof/>
            <w:webHidden/>
          </w:rPr>
          <w:fldChar w:fldCharType="begin"/>
        </w:r>
        <w:r w:rsidR="008B6F88">
          <w:rPr>
            <w:noProof/>
            <w:webHidden/>
          </w:rPr>
          <w:instrText xml:space="preserve"> PAGEREF _Toc14464886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7" w:history="1">
        <w:r w:rsidR="008B6F88" w:rsidRPr="007C7ACD">
          <w:rPr>
            <w:rStyle w:val="Hyperlink"/>
            <w:rFonts w:eastAsiaTheme="majorEastAsia"/>
            <w:noProof/>
          </w:rPr>
          <w:t>Table 4: Average 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_Toc14464887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8" w:history="1">
        <w:r w:rsidR="008B6F88" w:rsidRPr="007C7ACD">
          <w:rPr>
            <w:rStyle w:val="Hyperlink"/>
            <w:rFonts w:eastAsiaTheme="majorEastAsia"/>
            <w:noProof/>
          </w:rPr>
          <w:t>Table 5: Average deserialization time in ms (Sumaray and Makki, 2012)</w:t>
        </w:r>
        <w:r w:rsidR="008B6F88">
          <w:rPr>
            <w:noProof/>
            <w:webHidden/>
          </w:rPr>
          <w:tab/>
        </w:r>
        <w:r w:rsidR="008B6F88">
          <w:rPr>
            <w:noProof/>
            <w:webHidden/>
          </w:rPr>
          <w:fldChar w:fldCharType="begin"/>
        </w:r>
        <w:r w:rsidR="008B6F88">
          <w:rPr>
            <w:noProof/>
            <w:webHidden/>
          </w:rPr>
          <w:instrText xml:space="preserve"> PAGEREF _Toc14464888 \h </w:instrText>
        </w:r>
        <w:r w:rsidR="008B6F88">
          <w:rPr>
            <w:noProof/>
            <w:webHidden/>
          </w:rPr>
        </w:r>
        <w:r w:rsidR="008B6F88">
          <w:rPr>
            <w:noProof/>
            <w:webHidden/>
          </w:rPr>
          <w:fldChar w:fldCharType="separate"/>
        </w:r>
        <w:r w:rsidR="008B6F88">
          <w:rPr>
            <w:noProof/>
            <w:webHidden/>
          </w:rPr>
          <w:t>20</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89" w:history="1">
        <w:r w:rsidR="008B6F88" w:rsidRPr="007C7ACD">
          <w:rPr>
            <w:rStyle w:val="Hyperlink"/>
            <w:rFonts w:eastAsiaTheme="majorEastAsia"/>
            <w:noProof/>
          </w:rPr>
          <w:t>Table 6: Relevant IoT best practices in relation to the project</w:t>
        </w:r>
        <w:r w:rsidR="008B6F88">
          <w:rPr>
            <w:noProof/>
            <w:webHidden/>
          </w:rPr>
          <w:tab/>
        </w:r>
        <w:r w:rsidR="008B6F88">
          <w:rPr>
            <w:noProof/>
            <w:webHidden/>
          </w:rPr>
          <w:fldChar w:fldCharType="begin"/>
        </w:r>
        <w:r w:rsidR="008B6F88">
          <w:rPr>
            <w:noProof/>
            <w:webHidden/>
          </w:rPr>
          <w:instrText xml:space="preserve"> PAGEREF _Toc14464889 \h </w:instrText>
        </w:r>
        <w:r w:rsidR="008B6F88">
          <w:rPr>
            <w:noProof/>
            <w:webHidden/>
          </w:rPr>
        </w:r>
        <w:r w:rsidR="008B6F88">
          <w:rPr>
            <w:noProof/>
            <w:webHidden/>
          </w:rPr>
          <w:fldChar w:fldCharType="separate"/>
        </w:r>
        <w:r w:rsidR="008B6F88">
          <w:rPr>
            <w:noProof/>
            <w:webHidden/>
          </w:rPr>
          <w:t>24</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90" w:history="1">
        <w:r w:rsidR="008B6F88" w:rsidRPr="007C7ACD">
          <w:rPr>
            <w:rStyle w:val="Hyperlink"/>
            <w:rFonts w:eastAsiaTheme="majorEastAsia"/>
            <w:noProof/>
          </w:rPr>
          <w:t>Table 7: Hardware Requirements for project</w:t>
        </w:r>
        <w:r w:rsidR="008B6F88">
          <w:rPr>
            <w:noProof/>
            <w:webHidden/>
          </w:rPr>
          <w:tab/>
        </w:r>
        <w:r w:rsidR="008B6F88">
          <w:rPr>
            <w:noProof/>
            <w:webHidden/>
          </w:rPr>
          <w:fldChar w:fldCharType="begin"/>
        </w:r>
        <w:r w:rsidR="008B6F88">
          <w:rPr>
            <w:noProof/>
            <w:webHidden/>
          </w:rPr>
          <w:instrText xml:space="preserve"> PAGEREF _Toc14464890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91" w:history="1">
        <w:r w:rsidR="008B6F88" w:rsidRPr="007C7ACD">
          <w:rPr>
            <w:rStyle w:val="Hyperlink"/>
            <w:rFonts w:eastAsiaTheme="majorEastAsia"/>
            <w:noProof/>
          </w:rPr>
          <w:t>Table 8: Software Requirements for project</w:t>
        </w:r>
        <w:r w:rsidR="008B6F88">
          <w:rPr>
            <w:noProof/>
            <w:webHidden/>
          </w:rPr>
          <w:tab/>
        </w:r>
        <w:r w:rsidR="008B6F88">
          <w:rPr>
            <w:noProof/>
            <w:webHidden/>
          </w:rPr>
          <w:fldChar w:fldCharType="begin"/>
        </w:r>
        <w:r w:rsidR="008B6F88">
          <w:rPr>
            <w:noProof/>
            <w:webHidden/>
          </w:rPr>
          <w:instrText xml:space="preserve"> PAGEREF _Toc14464891 \h </w:instrText>
        </w:r>
        <w:r w:rsidR="008B6F88">
          <w:rPr>
            <w:noProof/>
            <w:webHidden/>
          </w:rPr>
        </w:r>
        <w:r w:rsidR="008B6F88">
          <w:rPr>
            <w:noProof/>
            <w:webHidden/>
          </w:rPr>
          <w:fldChar w:fldCharType="separate"/>
        </w:r>
        <w:r w:rsidR="008B6F88">
          <w:rPr>
            <w:noProof/>
            <w:webHidden/>
          </w:rPr>
          <w:t>34</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92" w:history="1">
        <w:r w:rsidR="008B6F88" w:rsidRPr="007C7ACD">
          <w:rPr>
            <w:rStyle w:val="Hyperlink"/>
            <w:rFonts w:eastAsiaTheme="majorEastAsia"/>
            <w:noProof/>
          </w:rPr>
          <w:t>Table 9: Core Functional Requirements</w:t>
        </w:r>
        <w:r w:rsidR="008B6F88">
          <w:rPr>
            <w:noProof/>
            <w:webHidden/>
          </w:rPr>
          <w:tab/>
        </w:r>
        <w:r w:rsidR="008B6F88">
          <w:rPr>
            <w:noProof/>
            <w:webHidden/>
          </w:rPr>
          <w:fldChar w:fldCharType="begin"/>
        </w:r>
        <w:r w:rsidR="008B6F88">
          <w:rPr>
            <w:noProof/>
            <w:webHidden/>
          </w:rPr>
          <w:instrText xml:space="preserve"> PAGEREF _Toc14464892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93" w:history="1">
        <w:r w:rsidR="008B6F88" w:rsidRPr="007C7ACD">
          <w:rPr>
            <w:rStyle w:val="Hyperlink"/>
            <w:rFonts w:eastAsiaTheme="majorEastAsia"/>
            <w:noProof/>
          </w:rPr>
          <w:t>Table 10: Non-Functional Requirements</w:t>
        </w:r>
        <w:r w:rsidR="008B6F88">
          <w:rPr>
            <w:noProof/>
            <w:webHidden/>
          </w:rPr>
          <w:tab/>
        </w:r>
        <w:r w:rsidR="008B6F88">
          <w:rPr>
            <w:noProof/>
            <w:webHidden/>
          </w:rPr>
          <w:fldChar w:fldCharType="begin"/>
        </w:r>
        <w:r w:rsidR="008B6F88">
          <w:rPr>
            <w:noProof/>
            <w:webHidden/>
          </w:rPr>
          <w:instrText xml:space="preserve"> PAGEREF _Toc14464893 \h </w:instrText>
        </w:r>
        <w:r w:rsidR="008B6F88">
          <w:rPr>
            <w:noProof/>
            <w:webHidden/>
          </w:rPr>
        </w:r>
        <w:r w:rsidR="008B6F88">
          <w:rPr>
            <w:noProof/>
            <w:webHidden/>
          </w:rPr>
          <w:fldChar w:fldCharType="separate"/>
        </w:r>
        <w:r w:rsidR="008B6F88">
          <w:rPr>
            <w:noProof/>
            <w:webHidden/>
          </w:rPr>
          <w:t>35</w:t>
        </w:r>
        <w:r w:rsidR="008B6F88">
          <w:rPr>
            <w:noProof/>
            <w:webHidden/>
          </w:rPr>
          <w:fldChar w:fldCharType="end"/>
        </w:r>
      </w:hyperlink>
    </w:p>
    <w:p w:rsidR="008B6F88" w:rsidRDefault="00D31DAE">
      <w:pPr>
        <w:pStyle w:val="TableofFigures"/>
        <w:tabs>
          <w:tab w:val="right" w:leader="dot" w:pos="9016"/>
        </w:tabs>
        <w:rPr>
          <w:rFonts w:asciiTheme="minorHAnsi" w:eastAsiaTheme="minorEastAsia" w:hAnsiTheme="minorHAnsi"/>
          <w:noProof/>
          <w:sz w:val="22"/>
        </w:rPr>
      </w:pPr>
      <w:hyperlink w:anchor="_Toc14464894" w:history="1">
        <w:r w:rsidR="008B6F88" w:rsidRPr="007C7ACD">
          <w:rPr>
            <w:rStyle w:val="Hyperlink"/>
            <w:rFonts w:eastAsiaTheme="majorEastAsia"/>
            <w:noProof/>
          </w:rPr>
          <w:t>Table 11: Proposed solutions for best practices</w:t>
        </w:r>
        <w:r w:rsidR="008B6F88">
          <w:rPr>
            <w:noProof/>
            <w:webHidden/>
          </w:rPr>
          <w:tab/>
        </w:r>
        <w:r w:rsidR="008B6F88">
          <w:rPr>
            <w:noProof/>
            <w:webHidden/>
          </w:rPr>
          <w:fldChar w:fldCharType="begin"/>
        </w:r>
        <w:r w:rsidR="008B6F88">
          <w:rPr>
            <w:noProof/>
            <w:webHidden/>
          </w:rPr>
          <w:instrText xml:space="preserve"> PAGEREF _Toc14464894 \h </w:instrText>
        </w:r>
        <w:r w:rsidR="008B6F88">
          <w:rPr>
            <w:noProof/>
            <w:webHidden/>
          </w:rPr>
        </w:r>
        <w:r w:rsidR="008B6F88">
          <w:rPr>
            <w:noProof/>
            <w:webHidden/>
          </w:rPr>
          <w:fldChar w:fldCharType="separate"/>
        </w:r>
        <w:r w:rsidR="008B6F88">
          <w:rPr>
            <w:noProof/>
            <w:webHidden/>
          </w:rPr>
          <w:t>40</w:t>
        </w:r>
        <w:r w:rsidR="008B6F88">
          <w:rPr>
            <w:noProof/>
            <w:webHidden/>
          </w:rPr>
          <w:fldChar w:fldCharType="end"/>
        </w:r>
      </w:hyperlink>
    </w:p>
    <w:p w:rsidR="00460F9F" w:rsidRDefault="00346DC3" w:rsidP="001A1C12">
      <w:pPr>
        <w:spacing w:line="276" w:lineRule="auto"/>
        <w:ind w:left="284" w:right="284"/>
      </w:pPr>
      <w:r>
        <w:fldChar w:fldCharType="end"/>
      </w:r>
    </w:p>
    <w:p w:rsidR="001A1C12" w:rsidRDefault="001A1C12">
      <w:pPr>
        <w:spacing w:line="276" w:lineRule="auto"/>
        <w:ind w:left="284" w:right="284"/>
        <w:rPr>
          <w:rFonts w:eastAsiaTheme="majorEastAsia" w:cstheme="majorBidi"/>
          <w:noProof/>
          <w:sz w:val="32"/>
          <w:szCs w:val="32"/>
        </w:rPr>
      </w:pPr>
      <w:bookmarkStart w:id="4" w:name="_Toc11075208"/>
      <w:bookmarkStart w:id="5" w:name="_Toc11959272"/>
      <w:r>
        <w:br w:type="page"/>
      </w:r>
    </w:p>
    <w:p w:rsidR="005A5914" w:rsidRDefault="005A5914" w:rsidP="0090429C">
      <w:pPr>
        <w:pStyle w:val="Heading1"/>
      </w:pPr>
      <w:bookmarkStart w:id="6" w:name="_Toc14464793"/>
      <w:r>
        <w:lastRenderedPageBreak/>
        <w:t xml:space="preserve">1.0 </w:t>
      </w:r>
      <w:r w:rsidRPr="00925AE5">
        <w:t>Introduction</w:t>
      </w:r>
      <w:bookmarkEnd w:id="4"/>
      <w:bookmarkEnd w:id="5"/>
      <w:bookmarkEnd w:id="6"/>
      <w:r w:rsidRPr="00925AE5">
        <w:t xml:space="preserve"> </w:t>
      </w:r>
    </w:p>
    <w:p w:rsidR="005A5914" w:rsidRPr="002D5551" w:rsidRDefault="005A5914" w:rsidP="005A5914"/>
    <w:p w:rsidR="005A5914" w:rsidRDefault="005A5914" w:rsidP="005A5914">
      <w:pPr>
        <w:pStyle w:val="Heading2"/>
      </w:pPr>
      <w:bookmarkStart w:id="7" w:name="_Toc11075209"/>
      <w:bookmarkStart w:id="8" w:name="_Toc11959273"/>
      <w:bookmarkStart w:id="9" w:name="_Toc14464794"/>
      <w:r>
        <w:t xml:space="preserve">1.1 </w:t>
      </w:r>
      <w:r w:rsidRPr="00925AE5">
        <w:t>B</w:t>
      </w:r>
      <w:r>
        <w:t>ackground</w:t>
      </w:r>
      <w:bookmarkEnd w:id="7"/>
      <w:bookmarkEnd w:id="8"/>
      <w:bookmarkEnd w:id="9"/>
    </w:p>
    <w:p w:rsidR="005A5914" w:rsidRDefault="005A5914" w:rsidP="005A5914"/>
    <w:p w:rsidR="00E10CDA" w:rsidRDefault="00E10CDA" w:rsidP="005A5914">
      <w:r>
        <w:t>With the recent explosion of Internet of Thing</w:t>
      </w:r>
      <w:r w:rsidR="001219EC">
        <w:t>s devices, there is a rising concern by the general public on the security of these devices. In 2015,</w:t>
      </w:r>
      <w:r w:rsidR="001219EC" w:rsidRPr="00BA12A4">
        <w:t xml:space="preserve"> HP</w:t>
      </w:r>
      <w:r w:rsidR="001219EC">
        <w:t xml:space="preserve"> published a report that</w:t>
      </w:r>
      <w:r w:rsidR="001219EC" w:rsidRPr="00BA12A4">
        <w:t xml:space="preserve"> highlighted that out of the ten home security systems analysed, 100% of them had security vulnerabilities such as not requiring strong passwords and only one offered two-factor authentication (HP, 2015).</w:t>
      </w:r>
      <w:r w:rsidR="001219EC">
        <w:t xml:space="preserve"> Concerning reports such as the aforementioned along w</w:t>
      </w:r>
      <w:r w:rsidR="001219EC" w:rsidRPr="00FD6006">
        <w:t>ith recent media scares such as baby monitors being hacked with the hacker being able to speak through the baby monitor and threaten</w:t>
      </w:r>
      <w:r w:rsidR="001219EC">
        <w:t>ing the parents (Wang, 2018), have brought these issues into the public’s attention, raising concern about the validity of the security of these devices.</w:t>
      </w:r>
    </w:p>
    <w:p w:rsidR="001219EC" w:rsidRDefault="001219EC" w:rsidP="005A5914"/>
    <w:p w:rsidR="00F627B9" w:rsidRDefault="005A5914" w:rsidP="00F627B9">
      <w:r>
        <w:t xml:space="preserve">This is concerning enough that the UK Government poses to introduce new legislation based on </w:t>
      </w:r>
      <w:r w:rsidRPr="00FD6006">
        <w:t>Internet of Things (</w:t>
      </w:r>
      <w:proofErr w:type="spellStart"/>
      <w:r w:rsidRPr="00FD6006">
        <w:t>IoT</w:t>
      </w:r>
      <w:proofErr w:type="spellEnd"/>
      <w:r w:rsidRPr="00FD6006">
        <w:t>) security, requiring products to pass security requirements before being sold and introducing mandatory labelling schemes for each product, showing how secure they are (Ashford, 2019).</w:t>
      </w:r>
      <w:r w:rsidR="00263372">
        <w:t xml:space="preserve"> </w:t>
      </w:r>
      <w:r w:rsidR="00F627B9">
        <w:t xml:space="preserve">The industry of Smart Security expects a revenue forecast of 28 million by the end of 2023 (shown in Figure 1), further highlighting the importance of development of secure </w:t>
      </w:r>
      <w:proofErr w:type="spellStart"/>
      <w:r w:rsidR="00F627B9">
        <w:t>IoT</w:t>
      </w:r>
      <w:proofErr w:type="spellEnd"/>
      <w:r w:rsidR="00F627B9">
        <w:t xml:space="preserve"> devices.</w:t>
      </w:r>
    </w:p>
    <w:p w:rsidR="005A5914" w:rsidRDefault="005A5914" w:rsidP="005A5914"/>
    <w:p w:rsidR="00F627B9" w:rsidRDefault="00F627B9" w:rsidP="00F627B9">
      <w:pPr>
        <w:keepNext/>
        <w:jc w:val="center"/>
      </w:pPr>
      <w:r>
        <w:rPr>
          <w:noProof/>
        </w:rPr>
        <w:drawing>
          <wp:inline distT="0" distB="0" distL="0" distR="0" wp14:anchorId="5913DF5B" wp14:editId="6A6C86A4">
            <wp:extent cx="3604260" cy="326288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3395" cy="3271157"/>
                    </a:xfrm>
                    <a:prstGeom prst="rect">
                      <a:avLst/>
                    </a:prstGeom>
                  </pic:spPr>
                </pic:pic>
              </a:graphicData>
            </a:graphic>
          </wp:inline>
        </w:drawing>
      </w:r>
    </w:p>
    <w:p w:rsidR="00F627B9" w:rsidRPr="00925AE5" w:rsidRDefault="00F627B9" w:rsidP="00F627B9">
      <w:pPr>
        <w:pStyle w:val="Caption"/>
        <w:jc w:val="center"/>
      </w:pPr>
      <w:bookmarkStart w:id="10" w:name="_Toc11959210"/>
      <w:bookmarkStart w:id="11" w:name="_Toc14464761"/>
      <w:bookmarkStart w:id="12" w:name="_Toc14464868"/>
      <w:r>
        <w:t xml:space="preserve">Figure </w:t>
      </w:r>
      <w:r w:rsidR="00D31DAE">
        <w:fldChar w:fldCharType="begin"/>
      </w:r>
      <w:r w:rsidR="00D31DAE">
        <w:instrText xml:space="preserve"> SEQ Figure \* ARABIC </w:instrText>
      </w:r>
      <w:r w:rsidR="00D31DAE">
        <w:fldChar w:fldCharType="separate"/>
      </w:r>
      <w:r w:rsidR="00A12A6C">
        <w:rPr>
          <w:noProof/>
        </w:rPr>
        <w:t>1</w:t>
      </w:r>
      <w:r w:rsidR="00D31DAE">
        <w:rPr>
          <w:noProof/>
        </w:rPr>
        <w:fldChar w:fldCharType="end"/>
      </w:r>
      <w:r>
        <w:t xml:space="preserve">: </w:t>
      </w:r>
      <w:r w:rsidRPr="0007040B">
        <w:t xml:space="preserve"> Smart Home - revenue forecast for the segment Security worldwide* from 2017 to 2023 (in million U.S. dollars)</w:t>
      </w:r>
      <w:r>
        <w:t xml:space="preserve"> (source: </w:t>
      </w:r>
      <w:hyperlink r:id="rId10" w:history="1">
        <w:r w:rsidRPr="00C0336F">
          <w:rPr>
            <w:rStyle w:val="Hyperlink"/>
          </w:rPr>
          <w:t>www.statista.com</w:t>
        </w:r>
      </w:hyperlink>
      <w:r>
        <w:t>)</w:t>
      </w:r>
      <w:bookmarkEnd w:id="10"/>
      <w:bookmarkEnd w:id="11"/>
      <w:bookmarkEnd w:id="12"/>
      <w:r w:rsidRPr="00925AE5">
        <w:br/>
      </w:r>
    </w:p>
    <w:p w:rsidR="005A5914" w:rsidRDefault="005A5914" w:rsidP="005A5914"/>
    <w:p w:rsidR="005A5914" w:rsidRDefault="005A5914" w:rsidP="00F627B9">
      <w:pPr>
        <w:keepNext/>
        <w:keepLines/>
      </w:pPr>
      <w:r>
        <w:lastRenderedPageBreak/>
        <w:t xml:space="preserve">With mainstream </w:t>
      </w:r>
      <w:proofErr w:type="spellStart"/>
      <w:r>
        <w:t>IoT</w:t>
      </w:r>
      <w:proofErr w:type="spellEnd"/>
      <w:r>
        <w:t xml:space="preserve"> devices being consistently hosted on the cloud, this offers individuals with malicious intent another method in taking down or accessing </w:t>
      </w:r>
      <w:proofErr w:type="spellStart"/>
      <w:r>
        <w:t>IoT</w:t>
      </w:r>
      <w:proofErr w:type="spellEnd"/>
      <w:r>
        <w:t xml:space="preserve"> devices. Recently, </w:t>
      </w:r>
      <w:r w:rsidRPr="00270076">
        <w:t>Google Cloud, one of the cloud vendor giants was taken down in a possible cyber-attack (Merriman, 2019), highlighting</w:t>
      </w:r>
      <w:r>
        <w:t xml:space="preserve"> the potentially unreliability of Cloud hosted services. Organisations that depended on Googles Cloud, including security company Nest had their services taken down for over 4 hours. This is problematic in an area such as face-recognition based CCTV, meaning if data cannot be accessed from the Cloud, the whole system </w:t>
      </w:r>
      <w:r w:rsidR="00BA12A4">
        <w:t>becomes non-functional.</w:t>
      </w:r>
    </w:p>
    <w:p w:rsidR="00BA12A4" w:rsidRDefault="00BA12A4" w:rsidP="005A5914"/>
    <w:p w:rsidR="00BA12A4" w:rsidRDefault="00BA12A4" w:rsidP="005A5914">
      <w:r>
        <w:t xml:space="preserve">As an alternative to the current mainstream method of hosting on the cloud, a Raspberry Pi-based security system utilising local storage is proposed. The Raspberry Pi, being a small credit card sized computer, has near unlimited capabilities in home smart technology, only </w:t>
      </w:r>
      <w:r w:rsidR="00F627B9">
        <w:t>limited</w:t>
      </w:r>
      <w:r>
        <w:t xml:space="preserve"> to its processing speed and memory. </w:t>
      </w:r>
      <w:r w:rsidR="009D3620">
        <w:t xml:space="preserve">Building a custom made home surveillance system poses various security challenges similar to all Internet of Things devices. </w:t>
      </w:r>
      <w:r w:rsidR="00F627B9">
        <w:t xml:space="preserve">Strategies such as local base storage, implementation of cryptography based MQTT communication and salt hashing algorithms are proposed to deal with the various challenges present at both the application and network layer. </w:t>
      </w:r>
      <w:r w:rsidR="009D3620">
        <w:t xml:space="preserve">By investigating best security practices and covering every layer of the </w:t>
      </w:r>
      <w:proofErr w:type="spellStart"/>
      <w:r w:rsidR="009D3620">
        <w:t>IoT</w:t>
      </w:r>
      <w:proofErr w:type="spellEnd"/>
      <w:r w:rsidR="009D3620">
        <w:t xml:space="preserve"> architecture, a model can be proposed to build future similar systems.</w:t>
      </w:r>
    </w:p>
    <w:p w:rsidR="00F627B9" w:rsidRDefault="00F627B9" w:rsidP="00800D2B">
      <w:bookmarkStart w:id="13" w:name="_Toc11075210"/>
      <w:bookmarkStart w:id="14" w:name="_Toc11959274"/>
    </w:p>
    <w:p w:rsidR="005A5914" w:rsidRDefault="005A5914" w:rsidP="005A5914">
      <w:pPr>
        <w:pStyle w:val="Heading2"/>
      </w:pPr>
      <w:bookmarkStart w:id="15" w:name="_Toc14464795"/>
      <w:r>
        <w:t>1.2 Problem D</w:t>
      </w:r>
      <w:r w:rsidRPr="000C586D">
        <w:t>escription</w:t>
      </w:r>
      <w:bookmarkEnd w:id="13"/>
      <w:bookmarkEnd w:id="14"/>
      <w:bookmarkEnd w:id="15"/>
    </w:p>
    <w:p w:rsidR="005A5914" w:rsidRDefault="005A5914" w:rsidP="005A5914"/>
    <w:p w:rsidR="0090429C" w:rsidRDefault="0090429C" w:rsidP="0090429C">
      <w:r>
        <w:t xml:space="preserve">Modern </w:t>
      </w:r>
      <w:proofErr w:type="spellStart"/>
      <w:r>
        <w:t>IoT</w:t>
      </w:r>
      <w:proofErr w:type="spellEnd"/>
      <w:r>
        <w:t xml:space="preserve">-based security systems pose various security risks to the individual. With the majority of these services using cloud technology, there is a larger scope of security concerns covering the full system stack.  The development of a home security system using a Raspberry Pi model is proposed to create a system with a smaller scope of security vulnerabilities using local data storage to reduce information exposure over the system. The Raspberry Pi will interact with a smart phone app, with each family member having access to the application. This means security can be focused down to the perception, network and application layers of the </w:t>
      </w:r>
      <w:proofErr w:type="spellStart"/>
      <w:r>
        <w:t>IoT</w:t>
      </w:r>
      <w:proofErr w:type="spellEnd"/>
      <w:r>
        <w:t xml:space="preserve"> architecture.</w:t>
      </w:r>
    </w:p>
    <w:p w:rsidR="0090429C" w:rsidRDefault="0090429C" w:rsidP="0090429C"/>
    <w:p w:rsidR="0090429C" w:rsidRDefault="0090429C" w:rsidP="0090429C">
      <w:r>
        <w:t>This project aims to tackle the following areas of security:</w:t>
      </w:r>
    </w:p>
    <w:p w:rsidR="0090429C" w:rsidRDefault="0090429C" w:rsidP="0090429C">
      <w:pPr>
        <w:pStyle w:val="ListParagraph"/>
        <w:numPr>
          <w:ilvl w:val="0"/>
          <w:numId w:val="12"/>
        </w:numPr>
      </w:pPr>
      <w:r>
        <w:t>Authorised access to the Raspberry Pi (authentication)</w:t>
      </w:r>
    </w:p>
    <w:p w:rsidR="0090429C" w:rsidRDefault="0090429C" w:rsidP="0090429C">
      <w:pPr>
        <w:pStyle w:val="ListParagraph"/>
        <w:numPr>
          <w:ilvl w:val="0"/>
          <w:numId w:val="12"/>
        </w:numPr>
      </w:pPr>
      <w:r>
        <w:t xml:space="preserve">Integrated authentication for the smart phone app and </w:t>
      </w:r>
      <w:proofErr w:type="spellStart"/>
      <w:r>
        <w:t>IoT</w:t>
      </w:r>
      <w:proofErr w:type="spellEnd"/>
      <w:r>
        <w:t xml:space="preserve"> platform</w:t>
      </w:r>
    </w:p>
    <w:p w:rsidR="0090429C" w:rsidRDefault="0090429C" w:rsidP="0090429C">
      <w:pPr>
        <w:pStyle w:val="ListParagraph"/>
        <w:numPr>
          <w:ilvl w:val="0"/>
          <w:numId w:val="12"/>
        </w:numPr>
      </w:pPr>
      <w:r>
        <w:t>Explore security through restricting port access</w:t>
      </w:r>
    </w:p>
    <w:p w:rsidR="0090429C" w:rsidRDefault="0090429C" w:rsidP="0090429C">
      <w:pPr>
        <w:pStyle w:val="ListParagraph"/>
        <w:numPr>
          <w:ilvl w:val="0"/>
          <w:numId w:val="12"/>
        </w:numPr>
      </w:pPr>
      <w:r>
        <w:t>Storage security through encryption and reducing exposure of data to the network</w:t>
      </w:r>
    </w:p>
    <w:p w:rsidR="0090429C" w:rsidRDefault="0090429C" w:rsidP="0090429C"/>
    <w:p w:rsidR="0090429C" w:rsidRDefault="0090429C" w:rsidP="0090429C">
      <w:r>
        <w:t xml:space="preserve">These </w:t>
      </w:r>
      <w:r w:rsidRPr="00DB45F7">
        <w:t xml:space="preserve">will be created in accordance with the best practices outlined by the </w:t>
      </w:r>
      <w:proofErr w:type="spellStart"/>
      <w:r w:rsidRPr="00DB45F7">
        <w:t>IoT</w:t>
      </w:r>
      <w:proofErr w:type="spellEnd"/>
      <w:r w:rsidRPr="00DB45F7">
        <w:t xml:space="preserve"> security foundation </w:t>
      </w:r>
      <w:r w:rsidRPr="00B26643">
        <w:rPr>
          <w:szCs w:val="24"/>
        </w:rPr>
        <w:t>(</w:t>
      </w:r>
      <w:proofErr w:type="spellStart"/>
      <w:r w:rsidRPr="00B26643">
        <w:rPr>
          <w:szCs w:val="24"/>
        </w:rPr>
        <w:t>IoT</w:t>
      </w:r>
      <w:proofErr w:type="spellEnd"/>
      <w:r w:rsidRPr="00B26643">
        <w:rPr>
          <w:szCs w:val="24"/>
        </w:rPr>
        <w:t xml:space="preserve"> Security Compliance Framework, 2018)</w:t>
      </w:r>
      <w:r w:rsidRPr="00DB45F7">
        <w:t>.</w:t>
      </w:r>
      <w:r>
        <w:t xml:space="preserve"> If time permits, a separate machine can be set up with the Kali Linux operating system, an operating system used in cyber security and digital forensics. The machine can perform various cyber-attacks (sniffing, MITM, </w:t>
      </w:r>
      <w:proofErr w:type="spellStart"/>
      <w:r>
        <w:t>DoS</w:t>
      </w:r>
      <w:proofErr w:type="spellEnd"/>
      <w:r>
        <w:t xml:space="preserve">) and evaluate how the system performs against them. A recent paper demonstrates various types of </w:t>
      </w:r>
      <w:proofErr w:type="spellStart"/>
      <w:r>
        <w:t>DoS</w:t>
      </w:r>
      <w:proofErr w:type="spellEnd"/>
      <w:r>
        <w:t xml:space="preserve"> attacks were carried out in a test bed environment against an </w:t>
      </w:r>
      <w:proofErr w:type="spellStart"/>
      <w:r>
        <w:t>IoT</w:t>
      </w:r>
      <w:proofErr w:type="spellEnd"/>
      <w:r>
        <w:t xml:space="preserve"> device, resulting in a success attack against the network it was hosted on </w:t>
      </w:r>
      <w:r w:rsidRPr="009D28F6">
        <w:t>(Liang et al., 2016)</w:t>
      </w:r>
      <w:r>
        <w:t>.</w:t>
      </w:r>
    </w:p>
    <w:p w:rsidR="005A5914" w:rsidRDefault="005A5914" w:rsidP="005A5914"/>
    <w:p w:rsidR="005A5914" w:rsidRPr="004A4829" w:rsidRDefault="002C2188" w:rsidP="0022114F">
      <w:pPr>
        <w:pStyle w:val="Heading2"/>
        <w:rPr>
          <w:rFonts w:asciiTheme="majorHAnsi" w:hAnsiTheme="majorHAnsi"/>
          <w:color w:val="000000" w:themeColor="text1"/>
        </w:rPr>
      </w:pPr>
      <w:bookmarkStart w:id="16" w:name="_Toc11075211"/>
      <w:bookmarkStart w:id="17" w:name="_Toc11959275"/>
      <w:bookmarkStart w:id="18" w:name="_Toc14464796"/>
      <w:r>
        <w:lastRenderedPageBreak/>
        <w:t>1.3</w:t>
      </w:r>
      <w:r w:rsidR="005A5914">
        <w:t xml:space="preserve"> </w:t>
      </w:r>
      <w:r w:rsidR="005A5914" w:rsidRPr="000C586D">
        <w:t>Project objectives</w:t>
      </w:r>
      <w:bookmarkEnd w:id="16"/>
      <w:bookmarkEnd w:id="17"/>
      <w:bookmarkEnd w:id="18"/>
    </w:p>
    <w:p w:rsidR="007C6D93" w:rsidRDefault="007C6D93" w:rsidP="0022114F">
      <w:pPr>
        <w:keepNext/>
        <w:keepLines/>
      </w:pPr>
    </w:p>
    <w:p w:rsidR="005A5914" w:rsidRDefault="005A5914" w:rsidP="0022114F">
      <w:pPr>
        <w:keepNext/>
        <w:keepLines/>
      </w:pPr>
      <w:r>
        <w:t>This project aims to achieve the following objectives:</w:t>
      </w:r>
    </w:p>
    <w:p w:rsidR="007C6D93" w:rsidRDefault="007C6D93" w:rsidP="007C6D93">
      <w:pPr>
        <w:keepNext/>
        <w:keepLines/>
      </w:pPr>
    </w:p>
    <w:p w:rsidR="007C6D93" w:rsidRDefault="007C6D93" w:rsidP="007C6D93">
      <w:pPr>
        <w:pStyle w:val="ListParagraph"/>
        <w:keepNext/>
        <w:keepLines/>
        <w:numPr>
          <w:ilvl w:val="0"/>
          <w:numId w:val="18"/>
        </w:numPr>
      </w:pPr>
      <w:r>
        <w:t xml:space="preserve">Identify from the available literature, state of the art guidelines for an Internet of Things-based home surveillance system. With multiple network and communication protocols being available for </w:t>
      </w:r>
      <w:proofErr w:type="spellStart"/>
      <w:r>
        <w:t>IoT</w:t>
      </w:r>
      <w:proofErr w:type="spellEnd"/>
      <w:r>
        <w:t xml:space="preserve"> devices, it is important to determine the most secure and standard for this type of home system.</w:t>
      </w:r>
    </w:p>
    <w:p w:rsidR="007C6D93" w:rsidRDefault="007C6D93" w:rsidP="007C6D93">
      <w:pPr>
        <w:pStyle w:val="ListParagraph"/>
        <w:keepNext/>
        <w:keepLines/>
        <w:ind w:left="360"/>
      </w:pPr>
    </w:p>
    <w:p w:rsidR="007C6D93" w:rsidRDefault="007C6D93" w:rsidP="007C6D93">
      <w:pPr>
        <w:pStyle w:val="ListParagraph"/>
        <w:keepNext/>
        <w:keepLines/>
        <w:numPr>
          <w:ilvl w:val="0"/>
          <w:numId w:val="18"/>
        </w:numPr>
      </w:pPr>
      <w:r>
        <w:t xml:space="preserve">Review the Internet of Things architecture to understand security and design flaws for each layer. The perception, network and application layer currently pose various security challenges for </w:t>
      </w:r>
      <w:proofErr w:type="spellStart"/>
      <w:r>
        <w:t>IoT</w:t>
      </w:r>
      <w:proofErr w:type="spellEnd"/>
      <w:r>
        <w:t xml:space="preserve"> and must be addressed individually.</w:t>
      </w:r>
    </w:p>
    <w:p w:rsidR="007C6D93" w:rsidRDefault="007C6D93" w:rsidP="007C6D93">
      <w:pPr>
        <w:pStyle w:val="ListParagraph"/>
      </w:pPr>
    </w:p>
    <w:p w:rsidR="007C6D93" w:rsidRDefault="007C6D93" w:rsidP="007C6D93">
      <w:pPr>
        <w:pStyle w:val="ListParagraph"/>
        <w:keepNext/>
        <w:keepLines/>
        <w:numPr>
          <w:ilvl w:val="0"/>
          <w:numId w:val="18"/>
        </w:numPr>
      </w:pPr>
      <w:r>
        <w:t>Determine the most appropriate data exchange format. With there being multiple data formats available for application communication between devices, the most suitable is selected, being determined from variables such as serialization time, deserialization time and message size.</w:t>
      </w:r>
    </w:p>
    <w:p w:rsidR="007C6D93" w:rsidRDefault="007C6D93" w:rsidP="007C6D93">
      <w:pPr>
        <w:pStyle w:val="ListParagraph"/>
      </w:pPr>
    </w:p>
    <w:p w:rsidR="007C6D93" w:rsidRDefault="007C6D93" w:rsidP="007C6D93">
      <w:pPr>
        <w:pStyle w:val="ListParagraph"/>
        <w:keepNext/>
        <w:keepLines/>
        <w:numPr>
          <w:ilvl w:val="0"/>
          <w:numId w:val="18"/>
        </w:numPr>
      </w:pPr>
      <w:r>
        <w:t>Ensure the security standards are in alignment with the guidelines set by</w:t>
      </w:r>
      <w:r w:rsidR="00730862">
        <w:t xml:space="preserve"> </w:t>
      </w:r>
      <w:proofErr w:type="spellStart"/>
      <w:r w:rsidR="00730862">
        <w:t>IoT</w:t>
      </w:r>
      <w:proofErr w:type="spellEnd"/>
      <w:r w:rsidR="00730862">
        <w:t xml:space="preserve"> security foundation </w:t>
      </w:r>
      <w:r w:rsidR="00730862" w:rsidRPr="00B26643">
        <w:t>(</w:t>
      </w:r>
      <w:proofErr w:type="spellStart"/>
      <w:r w:rsidR="00730862" w:rsidRPr="00B26643">
        <w:t>IoT</w:t>
      </w:r>
      <w:proofErr w:type="spellEnd"/>
      <w:r w:rsidR="00730862" w:rsidRPr="00B26643">
        <w:t xml:space="preserve"> Security Compliance Framework, 2018)</w:t>
      </w:r>
      <w:r w:rsidR="00730862">
        <w:t>. By comparing the system to the best practices standard, it can be ensured that the system meets security requirements.</w:t>
      </w:r>
    </w:p>
    <w:p w:rsidR="00730862" w:rsidRDefault="00730862" w:rsidP="00730862">
      <w:pPr>
        <w:pStyle w:val="ListParagraph"/>
      </w:pPr>
    </w:p>
    <w:p w:rsidR="00730862" w:rsidRDefault="00730862" w:rsidP="007C6D93">
      <w:pPr>
        <w:pStyle w:val="ListParagraph"/>
        <w:keepNext/>
        <w:keepLines/>
        <w:numPr>
          <w:ilvl w:val="0"/>
          <w:numId w:val="18"/>
        </w:numPr>
      </w:pPr>
      <w:r>
        <w:t>Identify commonly security threats to Internet of Things based devices. It is important to understand the most prominent cyber-attacks carried out on these devices to prepare defence against them.</w:t>
      </w:r>
    </w:p>
    <w:p w:rsidR="00730862" w:rsidRDefault="00730862" w:rsidP="00730862">
      <w:pPr>
        <w:pStyle w:val="ListParagraph"/>
      </w:pPr>
    </w:p>
    <w:p w:rsidR="00730862" w:rsidRDefault="00730862" w:rsidP="007C6D93">
      <w:pPr>
        <w:pStyle w:val="ListParagraph"/>
        <w:keepNext/>
        <w:keepLines/>
        <w:numPr>
          <w:ilvl w:val="0"/>
          <w:numId w:val="18"/>
        </w:numPr>
      </w:pPr>
      <w:r>
        <w:t>With devices such as the Raspberry Pi being limited by its computational power, it is important to determine the most appropriate face recognition methodology suitable for a small device such as the Raspberry Pi.</w:t>
      </w:r>
    </w:p>
    <w:p w:rsidR="002C2188" w:rsidRDefault="002C2188" w:rsidP="002C2188"/>
    <w:p w:rsidR="002C2188" w:rsidRPr="00A542CF" w:rsidRDefault="002C2188" w:rsidP="002C2188"/>
    <w:p w:rsidR="005A5914" w:rsidRDefault="005A5914" w:rsidP="005A5914">
      <w:pPr>
        <w:ind w:left="142"/>
        <w:rPr>
          <w:rFonts w:asciiTheme="majorHAnsi" w:eastAsiaTheme="majorEastAsia" w:hAnsiTheme="majorHAnsi" w:cstheme="majorBidi"/>
          <w:color w:val="000000" w:themeColor="text1"/>
          <w:sz w:val="32"/>
        </w:rPr>
      </w:pPr>
      <w:r>
        <w:br w:type="page"/>
      </w:r>
    </w:p>
    <w:p w:rsidR="005A5914" w:rsidRDefault="00E35EAF" w:rsidP="0090429C">
      <w:pPr>
        <w:pStyle w:val="Heading1"/>
      </w:pPr>
      <w:bookmarkStart w:id="19" w:name="_Toc11075214"/>
      <w:bookmarkStart w:id="20" w:name="_Toc11959276"/>
      <w:bookmarkStart w:id="21" w:name="_Toc14464797"/>
      <w:r>
        <w:lastRenderedPageBreak/>
        <w:t>2</w:t>
      </w:r>
      <w:r w:rsidR="005A5914">
        <w:t xml:space="preserve">.0 </w:t>
      </w:r>
      <w:bookmarkEnd w:id="19"/>
      <w:r>
        <w:t>Literature Review</w:t>
      </w:r>
      <w:bookmarkEnd w:id="20"/>
      <w:bookmarkEnd w:id="21"/>
    </w:p>
    <w:p w:rsidR="005A5914" w:rsidRDefault="005A5914" w:rsidP="005A5914"/>
    <w:p w:rsidR="00B332A5" w:rsidRDefault="00B332A5" w:rsidP="005A5914">
      <w:r>
        <w:t xml:space="preserve">This section covers the overall Internet of Things architecture and the current security issues present in each layer. State of the art network and communication protocols are reviewed as well as security protocols to determine the most suitable protocols for the proposed system. Various security threats are reviewed </w:t>
      </w:r>
      <w:r w:rsidR="002E4ACF">
        <w:t>in order to understand the potential attacks that can be carried out on the system. Cybersecurity methods such as cryptography and salt hashing are reviewed to determine their suitability for the project. Finally, facial recognitions algorithms are reviewed with the computation limitations of the Raspberry Pi in mind.</w:t>
      </w:r>
    </w:p>
    <w:p w:rsidR="00C95E31" w:rsidRDefault="00C95E31" w:rsidP="005A5914"/>
    <w:p w:rsidR="00C95E31" w:rsidRDefault="00C95E31" w:rsidP="00C95E31">
      <w:r>
        <w:t xml:space="preserve">Raspberry Pi based home surveillance systems are not a new concept and have been created before. In a recent 2018 paper </w:t>
      </w:r>
      <w:r w:rsidRPr="00A9385A">
        <w:t>(</w:t>
      </w:r>
      <w:proofErr w:type="spellStart"/>
      <w:r w:rsidRPr="00A9385A">
        <w:t>Pawar</w:t>
      </w:r>
      <w:proofErr w:type="spellEnd"/>
      <w:r w:rsidRPr="00A9385A">
        <w:t xml:space="preserve"> and </w:t>
      </w:r>
      <w:proofErr w:type="spellStart"/>
      <w:r w:rsidRPr="00A9385A">
        <w:t>Umale</w:t>
      </w:r>
      <w:proofErr w:type="spellEnd"/>
      <w:r w:rsidRPr="00A9385A">
        <w:t>, 2018), a home surveillance system was created using the Raspberry Pi utilising a PIR sensor</w:t>
      </w:r>
      <w:r>
        <w:t xml:space="preserve"> to detect movement and sending an email once movement was detected. The issue with this model is that there is no way to detect who is at the door and no categorisation of whether the individual is a threat or not. Animals or other movement could also trigger the sensor leading to a false alert. Finally, </w:t>
      </w:r>
      <w:r w:rsidRPr="00A01104">
        <w:t xml:space="preserve">the system uses email as a form of an alert system which is problematic as email can be accessed anywhere and offers little or no form of way of verifying an individual is who they say they are. A similar system was designed using face recognition technology or a password to enter a home (Hussein and Al </w:t>
      </w:r>
      <w:proofErr w:type="spellStart"/>
      <w:r w:rsidRPr="00A01104">
        <w:t>Mansoori</w:t>
      </w:r>
      <w:proofErr w:type="spellEnd"/>
      <w:r w:rsidRPr="00A01104">
        <w:t>, 2017). Again an email is sent when there is an unknown individual at the</w:t>
      </w:r>
      <w:r>
        <w:t xml:space="preserve"> door, posing the same problems as the previously mentioned paper. The proposed system hopes to address these challenges by using secure transport methods, 2-factor authentication and limiting the amount of potential security vulnerabilities to a single smart phone application. </w:t>
      </w:r>
    </w:p>
    <w:p w:rsidR="00C95E31" w:rsidRDefault="00C95E31" w:rsidP="005A5914"/>
    <w:p w:rsidR="005A5914" w:rsidRDefault="005A5914" w:rsidP="005A5914"/>
    <w:p w:rsidR="005A5914" w:rsidRPr="006D2231" w:rsidRDefault="00E35EAF" w:rsidP="005A5914">
      <w:pPr>
        <w:pStyle w:val="Heading2"/>
      </w:pPr>
      <w:bookmarkStart w:id="22" w:name="_Toc11075218"/>
      <w:bookmarkStart w:id="23" w:name="_Toc11959277"/>
      <w:bookmarkStart w:id="24" w:name="_Toc14464798"/>
      <w:r>
        <w:t>2</w:t>
      </w:r>
      <w:r w:rsidR="007472E0">
        <w:t>.1</w:t>
      </w:r>
      <w:r w:rsidR="00B9395E">
        <w:t xml:space="preserve"> Internet of Things </w:t>
      </w:r>
      <w:r w:rsidR="005A5914">
        <w:t>Architecture</w:t>
      </w:r>
      <w:bookmarkEnd w:id="22"/>
      <w:bookmarkEnd w:id="23"/>
      <w:bookmarkEnd w:id="24"/>
    </w:p>
    <w:p w:rsidR="005A5914" w:rsidRDefault="005A5914" w:rsidP="005A5914"/>
    <w:p w:rsidR="005A5914" w:rsidRDefault="005A5914" w:rsidP="005A5914">
      <w:proofErr w:type="spellStart"/>
      <w:r>
        <w:t>IoT</w:t>
      </w:r>
      <w:proofErr w:type="spellEnd"/>
      <w:r>
        <w:t xml:space="preserve"> security faces three </w:t>
      </w:r>
      <w:r w:rsidR="002E4ACF">
        <w:t xml:space="preserve">main </w:t>
      </w:r>
      <w:r>
        <w:t>levels of architecture that can be attacked with malicious intent. As detailed in a recent 2018 paper, the most basic agreed upon architecture consists of three layers: Perception Layer, Network Layer and</w:t>
      </w:r>
      <w:r w:rsidRPr="002E6B27">
        <w:t xml:space="preserve"> Application Layer </w:t>
      </w:r>
      <w:r w:rsidR="00A44199" w:rsidRPr="00C76E12">
        <w:t>(Burhan et al., 2018)</w:t>
      </w:r>
      <w:r w:rsidR="00A44199">
        <w:t>.</w:t>
      </w:r>
      <w:r w:rsidR="00C77AA2">
        <w:t xml:space="preserve"> This can be seen in Figure 2.</w:t>
      </w:r>
      <w:r w:rsidR="00A44199">
        <w:t xml:space="preserve"> For cloud based systems, an additional Processing layer is also considered </w:t>
      </w:r>
      <w:r w:rsidRPr="002E6B27">
        <w:t xml:space="preserve">(Aziz and </w:t>
      </w:r>
      <w:proofErr w:type="spellStart"/>
      <w:r w:rsidRPr="002E6B27">
        <w:t>Haq</w:t>
      </w:r>
      <w:proofErr w:type="spellEnd"/>
      <w:r w:rsidRPr="002E6B27">
        <w:t>, 2018).</w:t>
      </w:r>
    </w:p>
    <w:p w:rsidR="005A5914" w:rsidRDefault="005A5914" w:rsidP="005A5914"/>
    <w:p w:rsidR="005A5914" w:rsidRPr="0030131F" w:rsidRDefault="00107D43" w:rsidP="0030131F">
      <w:pPr>
        <w:pStyle w:val="Heading3"/>
      </w:pPr>
      <w:bookmarkStart w:id="25" w:name="_Toc11075219"/>
      <w:bookmarkStart w:id="26" w:name="_Toc11959278"/>
      <w:bookmarkStart w:id="27" w:name="_Toc14464799"/>
      <w:r w:rsidRPr="0030131F">
        <w:t>2</w:t>
      </w:r>
      <w:r w:rsidR="007472E0" w:rsidRPr="0030131F">
        <w:t>.1</w:t>
      </w:r>
      <w:r w:rsidR="005A5914" w:rsidRPr="0030131F">
        <w:t>.1 Perception Layer</w:t>
      </w:r>
      <w:bookmarkEnd w:id="25"/>
      <w:bookmarkEnd w:id="26"/>
      <w:bookmarkEnd w:id="27"/>
    </w:p>
    <w:p w:rsidR="005A5914" w:rsidRDefault="005A5914" w:rsidP="005A5914">
      <w:r>
        <w:t xml:space="preserve">This layer consists of the physical sensors which collect information and identify objects. Commonly used sensors include RFID, barcode &amp; cameras. In this experiment the security camera is the main focus of this layer and can pose multiple potential security issues. As highlighted in the article mentioned previously, eavesdropping is definitely the most concerning security issue in this layer. Having unauthorised access to video footage is a serious breach of privacy. This is accomplished by taking advantage of insecure modes of transmission, granting access to a third party without authorisation. </w:t>
      </w:r>
    </w:p>
    <w:p w:rsidR="005A5914" w:rsidRDefault="005A5914" w:rsidP="005A5914"/>
    <w:p w:rsidR="005A5914" w:rsidRDefault="00107D43" w:rsidP="005A5914">
      <w:pPr>
        <w:pStyle w:val="Heading3"/>
      </w:pPr>
      <w:bookmarkStart w:id="28" w:name="_Toc11075220"/>
      <w:bookmarkStart w:id="29" w:name="_Toc11959279"/>
      <w:bookmarkStart w:id="30" w:name="_Toc14464800"/>
      <w:r>
        <w:lastRenderedPageBreak/>
        <w:t>2</w:t>
      </w:r>
      <w:r w:rsidR="007472E0">
        <w:t>.1</w:t>
      </w:r>
      <w:r w:rsidR="005A5914">
        <w:t>.2 Network Layer</w:t>
      </w:r>
      <w:bookmarkEnd w:id="28"/>
      <w:bookmarkEnd w:id="29"/>
      <w:bookmarkEnd w:id="30"/>
    </w:p>
    <w:p w:rsidR="005A5914" w:rsidRDefault="005A5914" w:rsidP="005A5914">
      <w:pPr>
        <w:keepNext/>
        <w:keepLines/>
      </w:pPr>
      <w:r>
        <w:t>The network layer is responsible for the transmission of data, acting as a sort of bridge between the perception and application layer. This involves carrying and transmitting information using through a wireless network which poses a set of security challenges. The layer acts as a sort of Central Nervous System for the whole network. In this scenario, the network layer consists of a standard wireless home network.</w:t>
      </w:r>
      <w:r w:rsidR="002E4ACF">
        <w:t xml:space="preserve"> Mainstream protocols such as Wi-Fi occur at this layer, as well as lightweight protocols such as MQTT and ZigBee.</w:t>
      </w:r>
    </w:p>
    <w:p w:rsidR="005A5914" w:rsidRDefault="005A5914" w:rsidP="005A5914">
      <w:pPr>
        <w:tabs>
          <w:tab w:val="left" w:pos="1124"/>
        </w:tabs>
        <w:rPr>
          <w:bCs/>
          <w:color w:val="000000" w:themeColor="text1"/>
        </w:rPr>
      </w:pPr>
    </w:p>
    <w:p w:rsidR="005A5914" w:rsidRPr="005B2C1A" w:rsidRDefault="00107D43" w:rsidP="007472E0">
      <w:pPr>
        <w:pStyle w:val="Heading3"/>
      </w:pPr>
      <w:bookmarkStart w:id="31" w:name="_Toc11959280"/>
      <w:bookmarkStart w:id="32" w:name="_Toc14464801"/>
      <w:r>
        <w:t>2</w:t>
      </w:r>
      <w:r w:rsidR="005A5914" w:rsidRPr="005B2C1A">
        <w:t>.</w:t>
      </w:r>
      <w:r w:rsidR="007472E0">
        <w:t>1</w:t>
      </w:r>
      <w:r w:rsidR="005A5914" w:rsidRPr="005B2C1A">
        <w:t>.3 Application Layer</w:t>
      </w:r>
      <w:bookmarkEnd w:id="31"/>
      <w:bookmarkEnd w:id="32"/>
    </w:p>
    <w:p w:rsidR="005A5914" w:rsidRDefault="005A5914" w:rsidP="005A5914">
      <w:r>
        <w:t xml:space="preserve">This layer is used to define all applications that use </w:t>
      </w:r>
      <w:proofErr w:type="spellStart"/>
      <w:r>
        <w:t>IoT</w:t>
      </w:r>
      <w:proofErr w:type="spellEnd"/>
      <w:r>
        <w:t xml:space="preserve"> technology. Common examples of this layer include smart homes, smart cities, smart health etc. This layer utilises the data gained from the previous layers and allows the user to use the application and enjoy its benefits. In this experiment the application layer would consist of the smart phone app used to operate the door and receive images/information from the security camera.</w:t>
      </w:r>
      <w:r w:rsidR="002E4ACF">
        <w:t xml:space="preserve"> The user interface of any application would always be present at this layer.</w:t>
      </w:r>
    </w:p>
    <w:p w:rsidR="00C95E31" w:rsidRDefault="00C95E31" w:rsidP="005A5914"/>
    <w:p w:rsidR="00C95E31" w:rsidRDefault="002E293B" w:rsidP="00C95E31">
      <w:pPr>
        <w:jc w:val="center"/>
      </w:pPr>
      <w:r>
        <w:rPr>
          <w:noProof/>
        </w:rPr>
        <w:drawing>
          <wp:inline distT="0" distB="0" distL="0" distR="0" wp14:anchorId="6F163C89" wp14:editId="0F44394B">
            <wp:extent cx="3619500" cy="2642243"/>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8136" cy="2648547"/>
                    </a:xfrm>
                    <a:prstGeom prst="rect">
                      <a:avLst/>
                    </a:prstGeom>
                  </pic:spPr>
                </pic:pic>
              </a:graphicData>
            </a:graphic>
          </wp:inline>
        </w:drawing>
      </w:r>
    </w:p>
    <w:p w:rsidR="00C95E31" w:rsidRDefault="00C95E31" w:rsidP="00C95E31">
      <w:pPr>
        <w:pStyle w:val="Caption"/>
        <w:jc w:val="center"/>
      </w:pPr>
      <w:bookmarkStart w:id="33" w:name="_Toc11075225"/>
      <w:bookmarkStart w:id="34" w:name="_Toc11959211"/>
      <w:bookmarkStart w:id="35" w:name="_Toc14464762"/>
      <w:bookmarkStart w:id="36" w:name="_Toc14464869"/>
      <w:r>
        <w:t xml:space="preserve">Figure </w:t>
      </w:r>
      <w:r>
        <w:fldChar w:fldCharType="begin"/>
      </w:r>
      <w:r>
        <w:instrText xml:space="preserve"> SEQ Figure \* ARABIC </w:instrText>
      </w:r>
      <w:r>
        <w:fldChar w:fldCharType="separate"/>
      </w:r>
      <w:r w:rsidR="00A12A6C">
        <w:rPr>
          <w:noProof/>
        </w:rPr>
        <w:t>2</w:t>
      </w:r>
      <w:r>
        <w:rPr>
          <w:noProof/>
        </w:rPr>
        <w:fldChar w:fldCharType="end"/>
      </w:r>
      <w:r>
        <w:t xml:space="preserve">: </w:t>
      </w:r>
      <w:proofErr w:type="spellStart"/>
      <w:r>
        <w:t>IoT</w:t>
      </w:r>
      <w:proofErr w:type="spellEnd"/>
      <w:r>
        <w:t xml:space="preserve"> 3 layered architecture in relation to a home surveillance system</w:t>
      </w:r>
      <w:bookmarkEnd w:id="34"/>
      <w:bookmarkEnd w:id="35"/>
      <w:bookmarkEnd w:id="36"/>
    </w:p>
    <w:p w:rsidR="0030131F" w:rsidRDefault="0030131F" w:rsidP="0030131F"/>
    <w:p w:rsidR="005A5914" w:rsidRDefault="00107D43" w:rsidP="005A5914">
      <w:pPr>
        <w:pStyle w:val="Heading2"/>
      </w:pPr>
      <w:bookmarkStart w:id="37" w:name="_Toc11959281"/>
      <w:bookmarkStart w:id="38" w:name="_Toc14464802"/>
      <w:r>
        <w:t>2</w:t>
      </w:r>
      <w:r w:rsidR="00260925">
        <w:t>.2</w:t>
      </w:r>
      <w:r w:rsidR="005A5914">
        <w:t xml:space="preserve"> Network </w:t>
      </w:r>
      <w:r w:rsidR="007472E0">
        <w:t>Communication</w:t>
      </w:r>
      <w:r w:rsidR="005A5914">
        <w:t xml:space="preserve"> Protocols</w:t>
      </w:r>
      <w:bookmarkEnd w:id="33"/>
      <w:bookmarkEnd w:id="37"/>
      <w:bookmarkEnd w:id="38"/>
    </w:p>
    <w:p w:rsidR="005A5914" w:rsidRDefault="005A5914" w:rsidP="005A5914"/>
    <w:p w:rsidR="00EA63EC" w:rsidRDefault="00260925" w:rsidP="005A5914">
      <w:r>
        <w:t>Internet of Things devices differ to traditional computing devices in terms of network communication, utilising additional communication technologies such as ZigBee and Bluetooth, compared to traditional computers solely relying on Wi-Fi based communication.</w:t>
      </w:r>
    </w:p>
    <w:p w:rsidR="00EA63EC" w:rsidRDefault="00EA63EC" w:rsidP="005A5914"/>
    <w:p w:rsidR="00260925" w:rsidRDefault="00B64857" w:rsidP="005A5914">
      <w:r>
        <w:t>The network communication protocol to be used will have the following attributes:</w:t>
      </w:r>
    </w:p>
    <w:p w:rsidR="00B64857" w:rsidRDefault="00B64857" w:rsidP="00B64857">
      <w:pPr>
        <w:pStyle w:val="ListParagraph"/>
        <w:numPr>
          <w:ilvl w:val="0"/>
          <w:numId w:val="8"/>
        </w:numPr>
      </w:pPr>
      <w:r>
        <w:t>An adequate range to reach the Raspberry Pi carrying out the surveillance</w:t>
      </w:r>
    </w:p>
    <w:p w:rsidR="00EA63EC" w:rsidRDefault="00EA63EC" w:rsidP="00B64857">
      <w:pPr>
        <w:pStyle w:val="ListParagraph"/>
        <w:numPr>
          <w:ilvl w:val="0"/>
          <w:numId w:val="8"/>
        </w:numPr>
      </w:pPr>
      <w:r>
        <w:t>Commonplace in home, to increase scalability</w:t>
      </w:r>
    </w:p>
    <w:p w:rsidR="00EA63EC" w:rsidRDefault="00EA63EC" w:rsidP="00B64857">
      <w:pPr>
        <w:pStyle w:val="ListParagraph"/>
        <w:numPr>
          <w:ilvl w:val="0"/>
          <w:numId w:val="8"/>
        </w:numPr>
      </w:pPr>
      <w:r>
        <w:t>High levels of security capability</w:t>
      </w:r>
      <w:r w:rsidR="00CD4B18">
        <w:t xml:space="preserve"> (encryption &amp; authentication)</w:t>
      </w:r>
    </w:p>
    <w:p w:rsidR="00EA63EC" w:rsidRDefault="00BA7569" w:rsidP="00B64857">
      <w:pPr>
        <w:pStyle w:val="ListParagraph"/>
        <w:numPr>
          <w:ilvl w:val="0"/>
          <w:numId w:val="8"/>
        </w:numPr>
      </w:pPr>
      <w:r>
        <w:t>Capable of fast data transmission (50mb/s+)</w:t>
      </w:r>
    </w:p>
    <w:p w:rsidR="00C332A8" w:rsidRDefault="00C332A8" w:rsidP="005A5914"/>
    <w:p w:rsidR="005A5914" w:rsidRDefault="00107D43" w:rsidP="005A5914">
      <w:pPr>
        <w:pStyle w:val="Heading3"/>
      </w:pPr>
      <w:bookmarkStart w:id="39" w:name="_Toc11075226"/>
      <w:bookmarkStart w:id="40" w:name="_Toc11959282"/>
      <w:bookmarkStart w:id="41" w:name="_Toc14464803"/>
      <w:r>
        <w:lastRenderedPageBreak/>
        <w:t>2</w:t>
      </w:r>
      <w:r w:rsidR="00260925">
        <w:t>.2</w:t>
      </w:r>
      <w:r w:rsidR="005A5914">
        <w:t>.1 Bluetooth</w:t>
      </w:r>
      <w:bookmarkEnd w:id="39"/>
      <w:bookmarkEnd w:id="40"/>
      <w:bookmarkEnd w:id="41"/>
    </w:p>
    <w:p w:rsidR="005A5914" w:rsidRDefault="005A5914" w:rsidP="005A5914">
      <w:r>
        <w:t xml:space="preserve">Bluetooth is used to communicate between two devices within a short distance. It provides a layer of encryption by converting a message or data into cipher text before sending it to the receiver device. This message, cannot be understood by other devices except those which have the rights to see the message. The sender must always get permission rights from the receiving device before the message can be sent. This is done through the sender device requesting permission to send data to the </w:t>
      </w:r>
      <w:r w:rsidRPr="003F4127">
        <w:t xml:space="preserve">received device, once agreed to, the devices can then communicate within the short distance. </w:t>
      </w:r>
      <w:r w:rsidR="003F4127" w:rsidRPr="003F4127">
        <w:t>Bluetooth has a max signal rate of 1mb/s and an average range of 10 meters (Lee, Su and Shen, 2007).</w:t>
      </w:r>
    </w:p>
    <w:p w:rsidR="005A5914" w:rsidRDefault="005A5914" w:rsidP="005A5914"/>
    <w:p w:rsidR="005A5914" w:rsidRPr="005E3F21" w:rsidRDefault="00107D43" w:rsidP="007472E0">
      <w:pPr>
        <w:pStyle w:val="Heading3"/>
      </w:pPr>
      <w:bookmarkStart w:id="42" w:name="_Toc11075227"/>
      <w:bookmarkStart w:id="43" w:name="_Toc11959283"/>
      <w:bookmarkStart w:id="44" w:name="_Toc14464804"/>
      <w:r>
        <w:t>2</w:t>
      </w:r>
      <w:r w:rsidR="00260925">
        <w:t>.2</w:t>
      </w:r>
      <w:r w:rsidR="005A5914">
        <w:t>.2 W</w:t>
      </w:r>
      <w:bookmarkEnd w:id="42"/>
      <w:r w:rsidR="00AC4555">
        <w:t>i-Fi</w:t>
      </w:r>
      <w:bookmarkEnd w:id="43"/>
      <w:bookmarkEnd w:id="44"/>
    </w:p>
    <w:p w:rsidR="005A5914" w:rsidRDefault="005A5914" w:rsidP="007472E0">
      <w:pPr>
        <w:keepNext/>
        <w:keepLines/>
      </w:pPr>
      <w:r>
        <w:t>Wi-Fi is a wireless communication network that transmits communication in the form of radio signalling. This is the most common type of communication used in modern homes which is problematic as it provides multiple security vulnerabilities. The main issue being, by default, there is no encryption mechanism. This leaves the network prone to MITM attacks, sniffing etc. It is well documented that Wi-Fi is one of the most commonly used network protocols in smart homes</w:t>
      </w:r>
      <w:r w:rsidRPr="0084468F">
        <w:t xml:space="preserve"> (</w:t>
      </w:r>
      <w:proofErr w:type="spellStart"/>
      <w:r w:rsidRPr="0084468F">
        <w:t>Alam</w:t>
      </w:r>
      <w:proofErr w:type="spellEnd"/>
      <w:r w:rsidRPr="0084468F">
        <w:t xml:space="preserve">, </w:t>
      </w:r>
      <w:proofErr w:type="spellStart"/>
      <w:r w:rsidRPr="0084468F">
        <w:t>Reaz</w:t>
      </w:r>
      <w:proofErr w:type="spellEnd"/>
      <w:r w:rsidRPr="0084468F">
        <w:t xml:space="preserve"> and </w:t>
      </w:r>
      <w:r w:rsidRPr="003F4127">
        <w:t>Ali, 2012).</w:t>
      </w:r>
      <w:r w:rsidR="003F4127" w:rsidRPr="003F4127">
        <w:t xml:space="preserve"> Wi-Fi has the added benefit of being the </w:t>
      </w:r>
      <w:r w:rsidR="00CD4B18" w:rsidRPr="003F4127">
        <w:t>fastest</w:t>
      </w:r>
      <w:r w:rsidR="003F4127" w:rsidRPr="003F4127">
        <w:t xml:space="preserve"> of all common </w:t>
      </w:r>
      <w:r w:rsidR="003F4127" w:rsidRPr="00B9395E">
        <w:t>com</w:t>
      </w:r>
      <w:r w:rsidR="00B9395E" w:rsidRPr="00B9395E">
        <w:t>munication technologies with a recent report showing the average speed being 16.51Mbps (Cable, 2019)</w:t>
      </w:r>
      <w:r w:rsidR="003F4127" w:rsidRPr="00B9395E">
        <w:t>. The average</w:t>
      </w:r>
      <w:r w:rsidR="003F4127">
        <w:t xml:space="preserve"> range of a Wi-Fi connection is around 100 meters</w:t>
      </w:r>
      <w:r w:rsidR="00B9395E">
        <w:t xml:space="preserve"> </w:t>
      </w:r>
      <w:r w:rsidR="00B9395E" w:rsidRPr="003F4127">
        <w:t>(Lee, Su and Shen, 2007</w:t>
      </w:r>
      <w:r w:rsidR="00B9395E">
        <w:t>)</w:t>
      </w:r>
      <w:r w:rsidR="003F4127">
        <w:t>.</w:t>
      </w:r>
    </w:p>
    <w:p w:rsidR="00260925" w:rsidRDefault="00260925" w:rsidP="005A5914">
      <w:pPr>
        <w:keepNext/>
        <w:keepLines/>
      </w:pPr>
    </w:p>
    <w:p w:rsidR="00260925" w:rsidRPr="007E260B" w:rsidRDefault="00B64857" w:rsidP="00260925">
      <w:pPr>
        <w:pStyle w:val="Heading3"/>
      </w:pPr>
      <w:bookmarkStart w:id="45" w:name="_Toc11959284"/>
      <w:bookmarkStart w:id="46" w:name="_Toc14464805"/>
      <w:r>
        <w:t>2.2.3</w:t>
      </w:r>
      <w:r w:rsidR="00EA63EC">
        <w:t xml:space="preserve"> ZigBee</w:t>
      </w:r>
      <w:bookmarkEnd w:id="45"/>
      <w:bookmarkEnd w:id="46"/>
    </w:p>
    <w:p w:rsidR="005A5914" w:rsidRPr="00EA63EC" w:rsidRDefault="00EA63EC" w:rsidP="00EA63EC">
      <w:r w:rsidRPr="00EA63EC">
        <w:t xml:space="preserve">ZigBee is a communication protocol, which utilises small, low-power and cost radios. It is frequently utilised in the smart homes in conjunction </w:t>
      </w:r>
      <w:r w:rsidRPr="003F4127">
        <w:t xml:space="preserve">with hubs such as the Amazon Echo </w:t>
      </w:r>
      <w:r w:rsidR="00F60016">
        <w:t>(ZigB</w:t>
      </w:r>
      <w:r w:rsidRPr="003F4127">
        <w:t>ee Alliance, 2019).</w:t>
      </w:r>
      <w:r w:rsidR="003F4127" w:rsidRPr="003F4127">
        <w:t xml:space="preserve"> The technology is very limited in terms of signal rate with a rate of 250Kb/s (Lee, Su and Shen, 2007), making it </w:t>
      </w:r>
      <w:r w:rsidR="003F4127" w:rsidRPr="00F60016">
        <w:t>unsuitable for video transmission.</w:t>
      </w:r>
      <w:r w:rsidR="009A582F" w:rsidRPr="00F60016">
        <w:t xml:space="preserve"> The transmission range is rated between 10 and 100 meters.</w:t>
      </w:r>
      <w:r w:rsidR="00F60016" w:rsidRPr="00F60016">
        <w:t xml:space="preserve"> In the paper (</w:t>
      </w:r>
      <w:proofErr w:type="spellStart"/>
      <w:r w:rsidR="00F60016" w:rsidRPr="00F60016">
        <w:t>Romashchenko</w:t>
      </w:r>
      <w:proofErr w:type="spellEnd"/>
      <w:r w:rsidR="00F60016" w:rsidRPr="00F60016">
        <w:t xml:space="preserve">, </w:t>
      </w:r>
      <w:proofErr w:type="spellStart"/>
      <w:r w:rsidR="00F60016" w:rsidRPr="00F60016">
        <w:t>Brutscheck</w:t>
      </w:r>
      <w:proofErr w:type="spellEnd"/>
      <w:r w:rsidR="00F60016" w:rsidRPr="00F60016">
        <w:t xml:space="preserve"> and </w:t>
      </w:r>
      <w:proofErr w:type="spellStart"/>
      <w:r w:rsidR="00F60016" w:rsidRPr="00F60016">
        <w:t>Chmielewski</w:t>
      </w:r>
      <w:proofErr w:type="spellEnd"/>
      <w:r w:rsidR="00F60016" w:rsidRPr="00F60016">
        <w:t>, 2018)</w:t>
      </w:r>
      <w:r w:rsidR="00F60016">
        <w:t>, a secure surveillance system was created based on ZigBee and AES encryption, showing success against brute force attacks.</w:t>
      </w:r>
    </w:p>
    <w:p w:rsidR="00EA63EC" w:rsidRDefault="00EA63EC" w:rsidP="005A5914">
      <w:pPr>
        <w:rPr>
          <w:u w:val="single"/>
        </w:rPr>
      </w:pPr>
    </w:p>
    <w:p w:rsidR="00B64857" w:rsidRPr="007E260B" w:rsidRDefault="003C3C06" w:rsidP="00AA11AB">
      <w:pPr>
        <w:pStyle w:val="Heading3"/>
      </w:pPr>
      <w:bookmarkStart w:id="47" w:name="_Toc14464806"/>
      <w:r>
        <w:t>2.2.4 H</w:t>
      </w:r>
      <w:r w:rsidR="00470118">
        <w:t>ART</w:t>
      </w:r>
      <w:bookmarkEnd w:id="47"/>
    </w:p>
    <w:p w:rsidR="00B04F9F" w:rsidRDefault="00470118" w:rsidP="00127754">
      <w:bookmarkStart w:id="48" w:name="_Toc11075228"/>
      <w:r>
        <w:t xml:space="preserve">Highway Addressable Remote Transducer or Hart for short is a communication protocol used primarily in an industrial setting due to its ability to </w:t>
      </w:r>
      <w:r w:rsidRPr="00470118">
        <w:t xml:space="preserve">accurately encode and decode communication signals in settings with noisy or harsh </w:t>
      </w:r>
      <w:r w:rsidRPr="00971203">
        <w:t>environments (</w:t>
      </w:r>
      <w:proofErr w:type="spellStart"/>
      <w:r w:rsidRPr="00971203">
        <w:t>Treacy</w:t>
      </w:r>
      <w:proofErr w:type="spellEnd"/>
      <w:r w:rsidRPr="00971203">
        <w:t xml:space="preserve">, 2019). </w:t>
      </w:r>
      <w:r w:rsidR="00971203" w:rsidRPr="00971203">
        <w:t xml:space="preserve"> It Is considered the global standards for digital communication across </w:t>
      </w:r>
      <w:proofErr w:type="spellStart"/>
      <w:r w:rsidR="00971203" w:rsidRPr="00971203">
        <w:t>analog</w:t>
      </w:r>
      <w:proofErr w:type="spellEnd"/>
      <w:r w:rsidR="00971203" w:rsidRPr="00971203">
        <w:t xml:space="preserve"> wires between smart devices and monitoring/control systems (Instrumentation and Control Engineering, 2018).</w:t>
      </w:r>
    </w:p>
    <w:p w:rsidR="00B04F9F" w:rsidRDefault="00B04F9F" w:rsidP="00B04F9F">
      <w:pPr>
        <w:pStyle w:val="Caption"/>
        <w:keepNext/>
      </w:pPr>
    </w:p>
    <w:tbl>
      <w:tblPr>
        <w:tblStyle w:val="PlainTable1"/>
        <w:tblW w:w="0" w:type="auto"/>
        <w:tblLook w:val="04A0" w:firstRow="1" w:lastRow="0" w:firstColumn="1" w:lastColumn="0" w:noHBand="0" w:noVBand="1"/>
      </w:tblPr>
      <w:tblGrid>
        <w:gridCol w:w="2972"/>
        <w:gridCol w:w="1418"/>
        <w:gridCol w:w="1417"/>
        <w:gridCol w:w="1559"/>
        <w:gridCol w:w="1650"/>
      </w:tblGrid>
      <w:tr w:rsidR="00BA7569" w:rsidRPr="00BA7569" w:rsidTr="00C332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BA7569" w:rsidRPr="00BA7569" w:rsidRDefault="00BA7569" w:rsidP="00BA7569">
            <w:pPr>
              <w:jc w:val="center"/>
              <w:rPr>
                <w:b w:val="0"/>
                <w:sz w:val="20"/>
                <w:szCs w:val="20"/>
              </w:rPr>
            </w:pPr>
            <w:r w:rsidRPr="00BA7569">
              <w:rPr>
                <w:b w:val="0"/>
                <w:sz w:val="20"/>
                <w:szCs w:val="20"/>
              </w:rPr>
              <w:t>Requirement</w:t>
            </w:r>
          </w:p>
        </w:tc>
        <w:tc>
          <w:tcPr>
            <w:tcW w:w="1418"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Bluetooth</w:t>
            </w:r>
          </w:p>
        </w:tc>
        <w:tc>
          <w:tcPr>
            <w:tcW w:w="1417"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Wi-Fi</w:t>
            </w:r>
          </w:p>
        </w:tc>
        <w:tc>
          <w:tcPr>
            <w:tcW w:w="1559" w:type="dxa"/>
          </w:tcPr>
          <w:p w:rsidR="00BA7569" w:rsidRPr="00BA7569" w:rsidRDefault="00BA7569"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BA7569">
              <w:rPr>
                <w:b w:val="0"/>
                <w:sz w:val="20"/>
                <w:szCs w:val="20"/>
              </w:rPr>
              <w:t>ZigBee</w:t>
            </w:r>
          </w:p>
        </w:tc>
        <w:tc>
          <w:tcPr>
            <w:tcW w:w="1650" w:type="dxa"/>
          </w:tcPr>
          <w:p w:rsidR="00BA7569" w:rsidRPr="00BA7569" w:rsidRDefault="003C3C06" w:rsidP="00BA7569">
            <w:pPr>
              <w:jc w:val="center"/>
              <w:cnfStyle w:val="100000000000" w:firstRow="1" w:lastRow="0" w:firstColumn="0" w:lastColumn="0" w:oddVBand="0" w:evenVBand="0" w:oddHBand="0" w:evenHBand="0" w:firstRowFirstColumn="0" w:firstRowLastColumn="0" w:lastRowFirstColumn="0" w:lastRowLastColumn="0"/>
              <w:rPr>
                <w:b w:val="0"/>
                <w:sz w:val="20"/>
                <w:szCs w:val="20"/>
              </w:rPr>
            </w:pPr>
            <w:r>
              <w:rPr>
                <w:b w:val="0"/>
                <w:sz w:val="20"/>
                <w:szCs w:val="20"/>
              </w:rPr>
              <w:t>H</w:t>
            </w:r>
            <w:r w:rsidR="00BA7569" w:rsidRPr="00BA7569">
              <w:rPr>
                <w:b w:val="0"/>
                <w:sz w:val="20"/>
                <w:szCs w:val="20"/>
              </w:rPr>
              <w:t>art</w:t>
            </w: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High range</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Commonplace in home</w:t>
            </w:r>
          </w:p>
        </w:tc>
        <w:tc>
          <w:tcPr>
            <w:tcW w:w="1418" w:type="dxa"/>
          </w:tcPr>
          <w:p w:rsidR="00F627B9" w:rsidRPr="00CD4B18" w:rsidRDefault="00F627B9" w:rsidP="00F627B9">
            <w:pP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F627B9" w:rsidRPr="00BA7569" w:rsidTr="00C33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Security</w:t>
            </w:r>
          </w:p>
        </w:tc>
        <w:tc>
          <w:tcPr>
            <w:tcW w:w="1418"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559"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1650" w:type="dxa"/>
          </w:tcPr>
          <w:p w:rsidR="00F627B9" w:rsidRPr="00CD4B18" w:rsidRDefault="00F627B9" w:rsidP="00F627B9">
            <w:pPr>
              <w:pStyle w:val="ListParagraph"/>
              <w:numPr>
                <w:ilvl w:val="0"/>
                <w:numId w:val="9"/>
              </w:num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F627B9" w:rsidRPr="00BA7569" w:rsidTr="00C332A8">
        <w:tc>
          <w:tcPr>
            <w:cnfStyle w:val="001000000000" w:firstRow="0" w:lastRow="0" w:firstColumn="1" w:lastColumn="0" w:oddVBand="0" w:evenVBand="0" w:oddHBand="0" w:evenHBand="0" w:firstRowFirstColumn="0" w:firstRowLastColumn="0" w:lastRowFirstColumn="0" w:lastRowLastColumn="0"/>
            <w:tcW w:w="2972" w:type="dxa"/>
          </w:tcPr>
          <w:p w:rsidR="00F627B9" w:rsidRPr="00BA7569" w:rsidRDefault="00F627B9" w:rsidP="00F627B9">
            <w:pPr>
              <w:jc w:val="left"/>
              <w:rPr>
                <w:b w:val="0"/>
                <w:sz w:val="20"/>
                <w:szCs w:val="20"/>
              </w:rPr>
            </w:pPr>
            <w:r>
              <w:rPr>
                <w:b w:val="0"/>
                <w:sz w:val="20"/>
                <w:szCs w:val="20"/>
              </w:rPr>
              <w:t>Fast Data Transmission</w:t>
            </w:r>
          </w:p>
        </w:tc>
        <w:tc>
          <w:tcPr>
            <w:tcW w:w="1418"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417" w:type="dxa"/>
          </w:tcPr>
          <w:p w:rsidR="00F627B9" w:rsidRPr="00CD4B18" w:rsidRDefault="00F627B9" w:rsidP="00F627B9">
            <w:pPr>
              <w:pStyle w:val="ListParagraph"/>
              <w:numPr>
                <w:ilvl w:val="0"/>
                <w:numId w:val="9"/>
              </w:num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559"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50" w:type="dxa"/>
          </w:tcPr>
          <w:p w:rsidR="00F627B9" w:rsidRPr="00BA7569" w:rsidRDefault="00F627B9" w:rsidP="00F627B9">
            <w:pPr>
              <w:jc w:val="center"/>
              <w:cnfStyle w:val="000000000000" w:firstRow="0" w:lastRow="0" w:firstColumn="0" w:lastColumn="0" w:oddVBand="0" w:evenVBand="0" w:oddHBand="0" w:evenHBand="0" w:firstRowFirstColumn="0" w:firstRowLastColumn="0" w:lastRowFirstColumn="0" w:lastRowLastColumn="0"/>
              <w:rPr>
                <w:sz w:val="20"/>
                <w:szCs w:val="20"/>
              </w:rPr>
            </w:pPr>
          </w:p>
        </w:tc>
      </w:tr>
    </w:tbl>
    <w:p w:rsidR="00B64857" w:rsidRDefault="00460F9F" w:rsidP="00460F9F">
      <w:pPr>
        <w:pStyle w:val="Caption"/>
        <w:jc w:val="center"/>
      </w:pPr>
      <w:bookmarkStart w:id="49" w:name="_Toc11959220"/>
      <w:bookmarkStart w:id="50" w:name="_Toc14464884"/>
      <w:r>
        <w:t xml:space="preserve">Table </w:t>
      </w:r>
      <w:r w:rsidR="00D31DAE">
        <w:fldChar w:fldCharType="begin"/>
      </w:r>
      <w:r w:rsidR="00D31DAE">
        <w:instrText xml:space="preserve"> SEQ Table \* ARABIC </w:instrText>
      </w:r>
      <w:r w:rsidR="00D31DAE">
        <w:fldChar w:fldCharType="separate"/>
      </w:r>
      <w:r w:rsidR="00A54A18">
        <w:rPr>
          <w:noProof/>
        </w:rPr>
        <w:t>1</w:t>
      </w:r>
      <w:r w:rsidR="00D31DAE">
        <w:rPr>
          <w:noProof/>
        </w:rPr>
        <w:fldChar w:fldCharType="end"/>
      </w:r>
      <w:r w:rsidRPr="00755A6D">
        <w:t xml:space="preserve">: Comparison table of common </w:t>
      </w:r>
      <w:proofErr w:type="spellStart"/>
      <w:r w:rsidRPr="00755A6D">
        <w:t>IoT</w:t>
      </w:r>
      <w:proofErr w:type="spellEnd"/>
      <w:r w:rsidRPr="00755A6D">
        <w:t xml:space="preserve"> Network Communication Protocols</w:t>
      </w:r>
      <w:bookmarkEnd w:id="49"/>
      <w:bookmarkEnd w:id="50"/>
    </w:p>
    <w:p w:rsidR="00800D2B" w:rsidRDefault="00800D2B" w:rsidP="00800D2B">
      <w:pPr>
        <w:rPr>
          <w:lang w:eastAsia="en-US"/>
        </w:rPr>
      </w:pPr>
    </w:p>
    <w:p w:rsidR="00C95E31" w:rsidRDefault="007868B7" w:rsidP="00C95E31">
      <w:pPr>
        <w:rPr>
          <w:lang w:eastAsia="en-US"/>
        </w:rPr>
      </w:pPr>
      <w:r>
        <w:rPr>
          <w:lang w:eastAsia="en-US"/>
        </w:rPr>
        <w:t xml:space="preserve">As shown in the comparative table above, Wi-Fi, being the most commonly used form of network communication, is most suitable for the experiment. Being commonplace in homes </w:t>
      </w:r>
      <w:r>
        <w:rPr>
          <w:lang w:eastAsia="en-US"/>
        </w:rPr>
        <w:lastRenderedPageBreak/>
        <w:t>along with its high range and fast data transmission feed, gives Wi-Fi a severe advantage over its networking counterparts.</w:t>
      </w:r>
      <w:bookmarkStart w:id="51" w:name="_Toc11959285"/>
      <w:bookmarkStart w:id="52" w:name="_Toc14464807"/>
    </w:p>
    <w:p w:rsidR="00C95E31" w:rsidRDefault="00C95E31" w:rsidP="00C95E31">
      <w:pPr>
        <w:rPr>
          <w:lang w:eastAsia="en-US"/>
        </w:rPr>
      </w:pPr>
    </w:p>
    <w:p w:rsidR="00C95E31" w:rsidRDefault="00107D43" w:rsidP="00C95E31">
      <w:pPr>
        <w:pStyle w:val="Heading2"/>
      </w:pPr>
      <w:r>
        <w:t>2</w:t>
      </w:r>
      <w:r w:rsidR="00260925">
        <w:t>.3</w:t>
      </w:r>
      <w:r w:rsidR="005A5914">
        <w:t xml:space="preserve"> Application </w:t>
      </w:r>
      <w:r w:rsidR="007472E0">
        <w:t>Communication</w:t>
      </w:r>
      <w:r w:rsidR="005A5914">
        <w:t xml:space="preserve"> Protocols</w:t>
      </w:r>
      <w:bookmarkEnd w:id="48"/>
      <w:bookmarkEnd w:id="51"/>
      <w:bookmarkEnd w:id="52"/>
      <w:r w:rsidR="005A5914">
        <w:t xml:space="preserve"> </w:t>
      </w:r>
      <w:bookmarkStart w:id="53" w:name="_Toc11075229"/>
      <w:bookmarkStart w:id="54" w:name="_Toc11959286"/>
      <w:bookmarkStart w:id="55" w:name="_Toc14464808"/>
    </w:p>
    <w:p w:rsidR="00C95E31" w:rsidRDefault="00C95E31" w:rsidP="00C95E31"/>
    <w:p w:rsidR="00C95E31" w:rsidRDefault="00107D43" w:rsidP="00C95E31">
      <w:pPr>
        <w:pStyle w:val="Heading3"/>
      </w:pPr>
      <w:r>
        <w:t>2</w:t>
      </w:r>
      <w:r w:rsidR="00260925">
        <w:t>.3</w:t>
      </w:r>
      <w:r w:rsidR="005A5914">
        <w:t>.1 Message Queue Telemetry Transport</w:t>
      </w:r>
      <w:bookmarkEnd w:id="53"/>
      <w:bookmarkEnd w:id="54"/>
      <w:bookmarkEnd w:id="55"/>
    </w:p>
    <w:p w:rsidR="00C95E31" w:rsidRDefault="005A5914" w:rsidP="00C95E31">
      <w:pPr>
        <w:rPr>
          <w:lang w:eastAsia="en-US"/>
        </w:rPr>
      </w:pPr>
      <w:r>
        <w:t xml:space="preserve">MQTT is the most commonly used application layer protocol, being light weight and using a publish-subscribe model. The protocol is mainly used where a small code footprint is required i.e. sensor data and where </w:t>
      </w:r>
      <w:r w:rsidRPr="00200CBA">
        <w:t>bandwidth is limited. With the maximum amount of data being transferred 256MB (</w:t>
      </w:r>
      <w:proofErr w:type="spellStart"/>
      <w:r w:rsidRPr="00200CBA">
        <w:t>Rastovich</w:t>
      </w:r>
      <w:proofErr w:type="spellEnd"/>
      <w:r w:rsidRPr="00200CBA">
        <w:t>, 2015)</w:t>
      </w:r>
      <w:r w:rsidR="00F3466B" w:rsidRPr="00200CBA">
        <w:t>;</w:t>
      </w:r>
      <w:r w:rsidRPr="00200CBA">
        <w:t xml:space="preserve"> speed is</w:t>
      </w:r>
      <w:r>
        <w:t xml:space="preserve"> the priority with this protocol.</w:t>
      </w:r>
      <w:r w:rsidR="004F78FE">
        <w:t xml:space="preserve"> </w:t>
      </w:r>
      <w:r w:rsidR="00A228B9">
        <w:t>It is based on the client/server architecture, the server being responsible for handling the clients request of receiving or sending data between each other. This means when a device sends data to the broker (client) it is ‘publishing’ data for any ‘subscribers’ listening to that particular topic.</w:t>
      </w:r>
    </w:p>
    <w:p w:rsidR="00C95E31" w:rsidRDefault="00C95E31" w:rsidP="00C95E31">
      <w:pPr>
        <w:rPr>
          <w:lang w:eastAsia="en-US"/>
        </w:rPr>
      </w:pPr>
    </w:p>
    <w:p w:rsidR="00A228B9" w:rsidRDefault="000A7056" w:rsidP="00C95E31">
      <w:pPr>
        <w:rPr>
          <w:lang w:eastAsia="en-US"/>
        </w:rPr>
      </w:pPr>
      <w:r>
        <w:t xml:space="preserve">It </w:t>
      </w:r>
      <w:r w:rsidR="00F3466B">
        <w:t>supports thre</w:t>
      </w:r>
      <w:r w:rsidR="00A228B9">
        <w:t xml:space="preserve">e levels of Quality of Service </w:t>
      </w:r>
      <w:r w:rsidR="00F3466B">
        <w:t>(</w:t>
      </w:r>
      <w:proofErr w:type="spellStart"/>
      <w:r w:rsidR="00F3466B">
        <w:t>QoS</w:t>
      </w:r>
      <w:proofErr w:type="spellEnd"/>
      <w:r w:rsidR="00F3466B">
        <w:t xml:space="preserve">), with each having different volumes of packets exchanged. </w:t>
      </w:r>
      <w:proofErr w:type="spellStart"/>
      <w:r w:rsidR="00F3466B">
        <w:t>QoS</w:t>
      </w:r>
      <w:proofErr w:type="spellEnd"/>
      <w:r w:rsidR="00F3466B">
        <w:t xml:space="preserve"> Level 0 sends a message once and does not check if the message arrived to its given </w:t>
      </w:r>
      <w:r w:rsidR="004068AB">
        <w:t>destination</w:t>
      </w:r>
      <w:r w:rsidR="00F3466B">
        <w:t>.</w:t>
      </w:r>
      <w:r w:rsidR="00713852">
        <w:t xml:space="preserve"> Level 1 improves upon this by sending the message at least once and checks the delivery status using PUBACK, a status check message. If the PUBACK is lost, this can result in the same message being sent twice, due to no confirmation of the original message. Finally, Level 2 sends the message exactly once by utilising a 4-way handshake between the client and broker. This has the benefit of there being no possibility of the message being lost, but can cause additional delays. In a </w:t>
      </w:r>
      <w:r w:rsidR="00713852" w:rsidRPr="00DF2FD3">
        <w:t xml:space="preserve">correlation analysis measuring lost and delay of MQTT </w:t>
      </w:r>
      <w:proofErr w:type="spellStart"/>
      <w:r w:rsidR="00713852" w:rsidRPr="00DF2FD3">
        <w:t>QoS</w:t>
      </w:r>
      <w:proofErr w:type="spellEnd"/>
      <w:r w:rsidR="00713852" w:rsidRPr="00DF2FD3">
        <w:t xml:space="preserve"> levels, it was</w:t>
      </w:r>
      <w:r w:rsidR="00DF2FD3" w:rsidRPr="00DF2FD3">
        <w:t xml:space="preserve"> found that for Levels 0 and 1, the average packet loss was around 0.90% to 1.40% whereas packet loss only occurred at maximum, 0.18% with </w:t>
      </w:r>
      <w:proofErr w:type="spellStart"/>
      <w:r w:rsidR="00DF2FD3" w:rsidRPr="00DF2FD3">
        <w:t>QoS</w:t>
      </w:r>
      <w:proofErr w:type="spellEnd"/>
      <w:r w:rsidR="00DF2FD3" w:rsidRPr="00DF2FD3">
        <w:t xml:space="preserve"> level 2 (Lee et al., 2013). Although </w:t>
      </w:r>
      <w:proofErr w:type="spellStart"/>
      <w:r w:rsidR="00DF2FD3" w:rsidRPr="00DF2FD3">
        <w:t>QoS</w:t>
      </w:r>
      <w:proofErr w:type="spellEnd"/>
      <w:r w:rsidR="00DF2FD3" w:rsidRPr="00DF2FD3">
        <w:t xml:space="preserve"> level 2 did have the</w:t>
      </w:r>
      <w:r w:rsidR="00DF2FD3">
        <w:t xml:space="preserve"> highest end-to-end delay, this was at maximum one second, suggesting </w:t>
      </w:r>
      <w:proofErr w:type="spellStart"/>
      <w:r w:rsidR="00DF2FD3">
        <w:t>QoS</w:t>
      </w:r>
      <w:proofErr w:type="spellEnd"/>
      <w:r w:rsidR="00DF2FD3">
        <w:t xml:space="preserve"> Level 2 would be most suitable for the proposed system.</w:t>
      </w:r>
      <w:r w:rsidR="00A228B9">
        <w:t xml:space="preserve"> </w:t>
      </w:r>
      <w:r w:rsidR="00A228B9" w:rsidRPr="0065529D">
        <w:t xml:space="preserve">Sharing the same attributes as MQTT, SMQTT introduces an encryption/decryption protocol to enhance security (Singh et al., 2015). </w:t>
      </w:r>
    </w:p>
    <w:p w:rsidR="00D00914" w:rsidRDefault="00D00914" w:rsidP="004F78FE">
      <w:pPr>
        <w:keepNext/>
        <w:keepLines/>
      </w:pPr>
    </w:p>
    <w:p w:rsidR="000216F2" w:rsidRDefault="002E293B" w:rsidP="000216F2">
      <w:pPr>
        <w:keepNext/>
        <w:jc w:val="center"/>
      </w:pPr>
      <w:r>
        <w:rPr>
          <w:noProof/>
        </w:rPr>
        <w:drawing>
          <wp:inline distT="0" distB="0" distL="0" distR="0" wp14:anchorId="4DD0AF4D" wp14:editId="4B58AE08">
            <wp:extent cx="4097891" cy="2819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8140" cy="2826451"/>
                    </a:xfrm>
                    <a:prstGeom prst="rect">
                      <a:avLst/>
                    </a:prstGeom>
                  </pic:spPr>
                </pic:pic>
              </a:graphicData>
            </a:graphic>
          </wp:inline>
        </w:drawing>
      </w:r>
    </w:p>
    <w:p w:rsidR="00A228B9" w:rsidRDefault="000216F2" w:rsidP="000216F2">
      <w:pPr>
        <w:pStyle w:val="Caption"/>
        <w:jc w:val="center"/>
      </w:pPr>
      <w:bookmarkStart w:id="56" w:name="_Toc11959212"/>
      <w:bookmarkStart w:id="57" w:name="_Toc14464763"/>
      <w:bookmarkStart w:id="58" w:name="_Toc14464870"/>
      <w:r>
        <w:t xml:space="preserve">Figure </w:t>
      </w:r>
      <w:r w:rsidR="00D31DAE">
        <w:fldChar w:fldCharType="begin"/>
      </w:r>
      <w:r w:rsidR="00D31DAE">
        <w:instrText xml:space="preserve"> SEQ Figure \* ARABIC </w:instrText>
      </w:r>
      <w:r w:rsidR="00D31DAE">
        <w:fldChar w:fldCharType="separate"/>
      </w:r>
      <w:r w:rsidR="00A12A6C">
        <w:rPr>
          <w:noProof/>
        </w:rPr>
        <w:t>3</w:t>
      </w:r>
      <w:r w:rsidR="00D31DAE">
        <w:rPr>
          <w:noProof/>
        </w:rPr>
        <w:fldChar w:fldCharType="end"/>
      </w:r>
      <w:r>
        <w:t>: MQTT Architecture using a Raspberry Pi as both a Publisher and Broker</w:t>
      </w:r>
      <w:bookmarkEnd w:id="56"/>
      <w:bookmarkEnd w:id="57"/>
      <w:bookmarkEnd w:id="58"/>
    </w:p>
    <w:p w:rsidR="00F80348" w:rsidRPr="00295224" w:rsidRDefault="00F80348" w:rsidP="00295224"/>
    <w:p w:rsidR="005A5914" w:rsidRDefault="00107D43" w:rsidP="005A5914">
      <w:pPr>
        <w:pStyle w:val="Heading3"/>
      </w:pPr>
      <w:bookmarkStart w:id="59" w:name="_Toc11075230"/>
      <w:bookmarkStart w:id="60" w:name="_Toc11959287"/>
      <w:bookmarkStart w:id="61" w:name="_Toc14464809"/>
      <w:r>
        <w:lastRenderedPageBreak/>
        <w:t>2</w:t>
      </w:r>
      <w:r w:rsidR="00260925">
        <w:t>.3</w:t>
      </w:r>
      <w:r w:rsidR="004F78FE">
        <w:t>.2</w:t>
      </w:r>
      <w:r w:rsidR="005A5914">
        <w:t xml:space="preserve"> Advance</w:t>
      </w:r>
      <w:r w:rsidR="000216F2">
        <w:t>d</w:t>
      </w:r>
      <w:r w:rsidR="005A5914">
        <w:t xml:space="preserve"> Message Queueing Protocol</w:t>
      </w:r>
      <w:bookmarkEnd w:id="59"/>
      <w:bookmarkEnd w:id="60"/>
      <w:bookmarkEnd w:id="61"/>
    </w:p>
    <w:p w:rsidR="005A5914" w:rsidRDefault="005A5914" w:rsidP="005A5914">
      <w:r>
        <w:t xml:space="preserve">AMQP is an open standard application layer protocol for middleware messaging. It has additional features such as message orientation, switching, reliability and queueing. Both </w:t>
      </w:r>
      <w:r w:rsidR="00EB3B54">
        <w:t>request/response</w:t>
      </w:r>
      <w:r>
        <w:t xml:space="preserve"> and publisher subscriber models are available with this protocol.</w:t>
      </w:r>
      <w:r w:rsidR="00EB3B54">
        <w:t xml:space="preserve"> Communication via this protocol is done through either the publisher or consumer creating an “exchange” with a given name, that name can then be broadcasted for both publishers and consumers to discover each other. Along with this exchange, the consumer creates a “queue”, attaching it to the exchange. Messages that are received by the exchange are matched to the queue via a binding process. AMQP offers the most flexibility when it comes to message exchange</w:t>
      </w:r>
      <w:r w:rsidR="00F80348">
        <w:t>, offering</w:t>
      </w:r>
      <w:r w:rsidR="00EB3B54">
        <w:t xml:space="preserve"> multiple methods such as message by topic (similar to MQTT), directly, </w:t>
      </w:r>
      <w:r w:rsidR="00F80348">
        <w:t>based on headers or in a fan-out form. In terms of Quality of Service, AMQP offers two types of delivery of messages: Unsettle Format and Settle Format, being similar to MQTT’s Level 0 and 1.</w:t>
      </w:r>
    </w:p>
    <w:p w:rsidR="007472E0" w:rsidRDefault="007472E0" w:rsidP="005A5914"/>
    <w:p w:rsidR="00243CA0" w:rsidRDefault="003F3F8F" w:rsidP="00243CA0">
      <w:pPr>
        <w:keepNext/>
        <w:jc w:val="center"/>
      </w:pPr>
      <w:r>
        <w:rPr>
          <w:noProof/>
        </w:rPr>
        <w:drawing>
          <wp:inline distT="0" distB="0" distL="0" distR="0" wp14:anchorId="5459D3C9" wp14:editId="062176E2">
            <wp:extent cx="5731510" cy="2492375"/>
            <wp:effectExtent l="0" t="0" r="254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92375"/>
                    </a:xfrm>
                    <a:prstGeom prst="rect">
                      <a:avLst/>
                    </a:prstGeom>
                  </pic:spPr>
                </pic:pic>
              </a:graphicData>
            </a:graphic>
          </wp:inline>
        </w:drawing>
      </w:r>
    </w:p>
    <w:p w:rsidR="00243CA0" w:rsidRDefault="00243CA0" w:rsidP="00243CA0">
      <w:pPr>
        <w:pStyle w:val="Caption"/>
        <w:jc w:val="center"/>
      </w:pPr>
      <w:bookmarkStart w:id="62" w:name="_Toc11959213"/>
      <w:bookmarkStart w:id="63" w:name="_Toc14464764"/>
      <w:bookmarkStart w:id="64" w:name="_Toc14464871"/>
      <w:r>
        <w:t xml:space="preserve">Figure </w:t>
      </w:r>
      <w:r w:rsidR="00D31DAE">
        <w:fldChar w:fldCharType="begin"/>
      </w:r>
      <w:r w:rsidR="00D31DAE">
        <w:instrText xml:space="preserve"> SEQ Figure \* ARABIC </w:instrText>
      </w:r>
      <w:r w:rsidR="00D31DAE">
        <w:fldChar w:fldCharType="separate"/>
      </w:r>
      <w:r w:rsidR="00A12A6C">
        <w:rPr>
          <w:noProof/>
        </w:rPr>
        <w:t>4</w:t>
      </w:r>
      <w:r w:rsidR="00D31DAE">
        <w:rPr>
          <w:noProof/>
        </w:rPr>
        <w:fldChar w:fldCharType="end"/>
      </w:r>
      <w:r>
        <w:t>: Block diagram showing basic AMQP protocol process</w:t>
      </w:r>
      <w:bookmarkEnd w:id="62"/>
      <w:bookmarkEnd w:id="63"/>
      <w:bookmarkEnd w:id="64"/>
    </w:p>
    <w:p w:rsidR="00243CA0" w:rsidRDefault="00243CA0" w:rsidP="005A5914"/>
    <w:p w:rsidR="00243CA0" w:rsidRDefault="00243CA0">
      <w:pPr>
        <w:spacing w:line="276" w:lineRule="auto"/>
        <w:ind w:left="284" w:right="284"/>
        <w:rPr>
          <w:rFonts w:eastAsiaTheme="majorEastAsia" w:cstheme="majorBidi"/>
          <w:i/>
          <w:szCs w:val="24"/>
          <w:u w:val="single"/>
        </w:rPr>
      </w:pPr>
      <w:r>
        <w:br w:type="page"/>
      </w:r>
    </w:p>
    <w:p w:rsidR="00CD148F" w:rsidRDefault="00BD2A9C" w:rsidP="00BD2A9C">
      <w:pPr>
        <w:pStyle w:val="Heading3"/>
      </w:pPr>
      <w:bookmarkStart w:id="65" w:name="_Toc11959288"/>
      <w:bookmarkStart w:id="66" w:name="_Toc14464810"/>
      <w:r>
        <w:lastRenderedPageBreak/>
        <w:t>2.3.3</w:t>
      </w:r>
      <w:r w:rsidR="00CD148F">
        <w:t xml:space="preserve"> Constrained Application Protocol</w:t>
      </w:r>
      <w:bookmarkEnd w:id="65"/>
      <w:bookmarkEnd w:id="66"/>
    </w:p>
    <w:p w:rsidR="00CD148F" w:rsidRDefault="00CD148F" w:rsidP="00BD2A9C">
      <w:pPr>
        <w:keepNext/>
        <w:keepLines/>
      </w:pPr>
      <w:proofErr w:type="spellStart"/>
      <w:r>
        <w:t>CoAP</w:t>
      </w:r>
      <w:proofErr w:type="spellEnd"/>
      <w:r>
        <w:t xml:space="preserve"> is a stateless client/server application protocol based on the REST framework. This is based on a request/response model using the request types ‘GET’, ‘POST’, ‘PUT’ and ‘DELETE’, being similar to the standard HTTP protocol.</w:t>
      </w:r>
      <w:r w:rsidR="00DA2269">
        <w:t xml:space="preserve"> </w:t>
      </w:r>
      <w:proofErr w:type="spellStart"/>
      <w:r w:rsidR="00DA2269">
        <w:t>CoAP</w:t>
      </w:r>
      <w:proofErr w:type="spellEnd"/>
      <w:r w:rsidR="00DA2269">
        <w:t xml:space="preserve"> uses Universal Resource Identifier (URI) instead of topics seen in protocols such as MQTT. This works using a similar publish/subscribe method. The publisher </w:t>
      </w:r>
      <w:r w:rsidR="00DA2269" w:rsidRPr="00DA2269">
        <w:t xml:space="preserve">sends new data to the URI, and all the subscribers are notified about the new value indicated by the URI, similar to MQTT. </w:t>
      </w:r>
      <w:proofErr w:type="spellStart"/>
      <w:r w:rsidR="00DA2269" w:rsidRPr="00DA2269">
        <w:t>CoAP</w:t>
      </w:r>
      <w:proofErr w:type="spellEnd"/>
      <w:r w:rsidR="00DA2269" w:rsidRPr="00DA2269">
        <w:t xml:space="preserve"> utilises UDP as a transport protocol</w:t>
      </w:r>
      <w:r w:rsidR="00DA2269">
        <w:t xml:space="preserve"> and DTLS for security</w:t>
      </w:r>
      <w:r w:rsidR="00DA2269" w:rsidRPr="00DA2269">
        <w:t xml:space="preserve"> (Ludovici, Moreno and </w:t>
      </w:r>
      <w:proofErr w:type="spellStart"/>
      <w:r w:rsidR="00DA2269" w:rsidRPr="00DA2269">
        <w:t>Calveras</w:t>
      </w:r>
      <w:proofErr w:type="spellEnd"/>
      <w:r w:rsidR="00DA2269" w:rsidRPr="00DA2269">
        <w:t>, 2013)</w:t>
      </w:r>
      <w:r w:rsidR="00DA2269">
        <w:t>. Using UDP instead of TCP does create less reliability</w:t>
      </w:r>
      <w:r w:rsidR="00B32643">
        <w:t xml:space="preserve"> as there is no guaranteed delivery of a packet. T</w:t>
      </w:r>
      <w:r w:rsidR="00DA2269">
        <w:t xml:space="preserve">o combat </w:t>
      </w:r>
      <w:r w:rsidR="00B32643">
        <w:t>this;</w:t>
      </w:r>
      <w:r w:rsidR="00DA2269">
        <w:t xml:space="preserve"> there is the option of “confirmable” and “non-confirmable” messages to provide a Quality of Service architecture.</w:t>
      </w:r>
      <w:r w:rsidR="00B32643">
        <w:t xml:space="preserve"> Confirmable messages work by being acknowledged by the receiver via an ACK packet. Non-confirmable messages </w:t>
      </w:r>
      <w:r w:rsidR="00243CA0">
        <w:t>have</w:t>
      </w:r>
      <w:r w:rsidR="00B32643">
        <w:t xml:space="preserve"> no such system in place.</w:t>
      </w:r>
    </w:p>
    <w:p w:rsidR="00CD148F" w:rsidRDefault="00CD148F" w:rsidP="00CD148F"/>
    <w:p w:rsidR="00243CA0" w:rsidRDefault="000930E2" w:rsidP="0022114F">
      <w:pPr>
        <w:jc w:val="center"/>
      </w:pPr>
      <w:r>
        <w:rPr>
          <w:noProof/>
        </w:rPr>
        <w:drawing>
          <wp:inline distT="0" distB="0" distL="0" distR="0" wp14:anchorId="0A238CFA" wp14:editId="677B4A4D">
            <wp:extent cx="4953000" cy="2962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000" cy="2962275"/>
                    </a:xfrm>
                    <a:prstGeom prst="rect">
                      <a:avLst/>
                    </a:prstGeom>
                  </pic:spPr>
                </pic:pic>
              </a:graphicData>
            </a:graphic>
          </wp:inline>
        </w:drawing>
      </w:r>
    </w:p>
    <w:p w:rsidR="0022114F" w:rsidRDefault="0022114F" w:rsidP="0022114F">
      <w:pPr>
        <w:pStyle w:val="Caption"/>
        <w:jc w:val="center"/>
      </w:pPr>
      <w:bookmarkStart w:id="67" w:name="_Toc11959214"/>
      <w:bookmarkStart w:id="68" w:name="_Toc14464765"/>
      <w:bookmarkStart w:id="69" w:name="_Toc14464872"/>
      <w:r>
        <w:t xml:space="preserve">Figure </w:t>
      </w:r>
      <w:r w:rsidR="00D31DAE">
        <w:fldChar w:fldCharType="begin"/>
      </w:r>
      <w:r w:rsidR="00D31DAE">
        <w:instrText xml:space="preserve"> SEQ Figure \* ARABIC </w:instrText>
      </w:r>
      <w:r w:rsidR="00D31DAE">
        <w:fldChar w:fldCharType="separate"/>
      </w:r>
      <w:r w:rsidR="00A12A6C">
        <w:rPr>
          <w:noProof/>
        </w:rPr>
        <w:t>5</w:t>
      </w:r>
      <w:r w:rsidR="00D31DAE">
        <w:rPr>
          <w:noProof/>
        </w:rPr>
        <w:fldChar w:fldCharType="end"/>
      </w:r>
      <w:r>
        <w:t xml:space="preserve">: Block diagram showing a basic GET/Response between a </w:t>
      </w:r>
      <w:proofErr w:type="spellStart"/>
      <w:r>
        <w:t>CoAP</w:t>
      </w:r>
      <w:proofErr w:type="spellEnd"/>
      <w:r>
        <w:t xml:space="preserve"> Client &amp; Server</w:t>
      </w:r>
      <w:bookmarkEnd w:id="67"/>
      <w:bookmarkEnd w:id="68"/>
      <w:bookmarkEnd w:id="69"/>
    </w:p>
    <w:p w:rsidR="0022114F" w:rsidRDefault="0022114F" w:rsidP="0022114F">
      <w:pPr>
        <w:jc w:val="center"/>
      </w:pPr>
    </w:p>
    <w:p w:rsidR="00243CA0" w:rsidRDefault="00243CA0" w:rsidP="00243CA0">
      <w:pPr>
        <w:keepNext/>
        <w:jc w:val="center"/>
      </w:pPr>
    </w:p>
    <w:p w:rsidR="00243CA0" w:rsidRDefault="00243CA0">
      <w:pPr>
        <w:spacing w:line="276" w:lineRule="auto"/>
        <w:ind w:left="284" w:right="284"/>
        <w:rPr>
          <w:rFonts w:eastAsiaTheme="majorEastAsia" w:cstheme="majorBidi"/>
          <w:i/>
          <w:szCs w:val="24"/>
          <w:u w:val="single"/>
        </w:rPr>
      </w:pPr>
      <w:r>
        <w:br w:type="page"/>
      </w:r>
    </w:p>
    <w:p w:rsidR="00B64857" w:rsidRPr="003C3232" w:rsidRDefault="00BD2A9C" w:rsidP="00B64857">
      <w:pPr>
        <w:pStyle w:val="Heading3"/>
      </w:pPr>
      <w:bookmarkStart w:id="70" w:name="_Toc11959289"/>
      <w:bookmarkStart w:id="71" w:name="_Toc14464811"/>
      <w:r>
        <w:lastRenderedPageBreak/>
        <w:t>2</w:t>
      </w:r>
      <w:r w:rsidRPr="003C3232">
        <w:t>.3.4</w:t>
      </w:r>
      <w:r w:rsidR="00B64857" w:rsidRPr="003C3232">
        <w:t xml:space="preserve"> </w:t>
      </w:r>
      <w:proofErr w:type="spellStart"/>
      <w:r w:rsidR="00B64857" w:rsidRPr="003C3232">
        <w:t>R</w:t>
      </w:r>
      <w:bookmarkEnd w:id="70"/>
      <w:r w:rsidR="00021E53" w:rsidRPr="003C3232">
        <w:t>Edis</w:t>
      </w:r>
      <w:proofErr w:type="spellEnd"/>
      <w:r w:rsidR="00021E53" w:rsidRPr="003C3232">
        <w:t xml:space="preserve"> Serialization Protocol</w:t>
      </w:r>
      <w:bookmarkEnd w:id="71"/>
    </w:p>
    <w:p w:rsidR="004F78FE" w:rsidRDefault="00021E53" w:rsidP="004F78FE">
      <w:r w:rsidRPr="003C3232">
        <w:t xml:space="preserve">RESP is an application protocol designed specifically for the </w:t>
      </w:r>
      <w:proofErr w:type="spellStart"/>
      <w:r w:rsidRPr="003C3232">
        <w:t>Redis</w:t>
      </w:r>
      <w:proofErr w:type="spellEnd"/>
      <w:r w:rsidRPr="003C3232">
        <w:t xml:space="preserve"> key-value database</w:t>
      </w:r>
      <w:r w:rsidR="003C3232" w:rsidRPr="003C3232">
        <w:t xml:space="preserve"> (Redis.io, </w:t>
      </w:r>
      <w:proofErr w:type="spellStart"/>
      <w:r w:rsidR="003C3232" w:rsidRPr="003C3232">
        <w:t>n.d.</w:t>
      </w:r>
      <w:proofErr w:type="spellEnd"/>
      <w:r w:rsidR="003C3232" w:rsidRPr="003C3232">
        <w:t>)</w:t>
      </w:r>
      <w:r w:rsidRPr="003C3232">
        <w:t>. The main feature</w:t>
      </w:r>
      <w:r>
        <w:t xml:space="preserve"> of this protocol is its ability to serialize data types including strings, integers and arrays. </w:t>
      </w:r>
      <w:r w:rsidR="00D07E57">
        <w:t>Similar to MQTT &amp; AMQP, it is primarily used with a TCP connection. A request/response model is also used and functions by sending commands to the server. This command is then received and once processed, a response is sent back to the client. RESP has a unique feature in which responses can be scheduled; a client can send multiple commands at once and wait for a response at a later time. Another area where this protocol differs is when a client subscribes to a public/subscribe channel, it becomes a push protocol, in which the client will automatically receive messages without having to send commands.</w:t>
      </w:r>
    </w:p>
    <w:p w:rsidR="00021E53" w:rsidRPr="004F78FE" w:rsidRDefault="00021E53" w:rsidP="004F78FE"/>
    <w:p w:rsidR="00CD148F" w:rsidRDefault="00CD148F" w:rsidP="005A5914"/>
    <w:tbl>
      <w:tblPr>
        <w:tblStyle w:val="PlainTable1"/>
        <w:tblW w:w="0" w:type="auto"/>
        <w:tblLook w:val="04A0" w:firstRow="1" w:lastRow="0" w:firstColumn="1" w:lastColumn="0" w:noHBand="0" w:noVBand="1"/>
      </w:tblPr>
      <w:tblGrid>
        <w:gridCol w:w="1608"/>
        <w:gridCol w:w="1849"/>
        <w:gridCol w:w="1906"/>
        <w:gridCol w:w="1938"/>
        <w:gridCol w:w="1715"/>
      </w:tblGrid>
      <w:tr w:rsidR="00B32643" w:rsidTr="00112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Feature</w:t>
            </w:r>
          </w:p>
        </w:tc>
        <w:tc>
          <w:tcPr>
            <w:tcW w:w="1891"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MQTT</w:t>
            </w:r>
          </w:p>
        </w:tc>
        <w:tc>
          <w:tcPr>
            <w:tcW w:w="1945"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proofErr w:type="spellStart"/>
            <w:r w:rsidRPr="00B32643">
              <w:rPr>
                <w:rFonts w:asciiTheme="majorHAnsi" w:hAnsiTheme="majorHAnsi" w:cstheme="majorHAnsi"/>
                <w:b w:val="0"/>
                <w:sz w:val="20"/>
                <w:szCs w:val="20"/>
              </w:rPr>
              <w:t>CoAP</w:t>
            </w:r>
            <w:proofErr w:type="spellEnd"/>
          </w:p>
        </w:tc>
        <w:tc>
          <w:tcPr>
            <w:tcW w:w="1984" w:type="dxa"/>
          </w:tcPr>
          <w:p w:rsidR="00B32643" w:rsidRPr="00B32643" w:rsidRDefault="00B32643"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sidRPr="00B32643">
              <w:rPr>
                <w:rFonts w:asciiTheme="majorHAnsi" w:hAnsiTheme="majorHAnsi" w:cstheme="majorHAnsi"/>
                <w:b w:val="0"/>
                <w:sz w:val="20"/>
                <w:szCs w:val="20"/>
              </w:rPr>
              <w:t>AMQP</w:t>
            </w:r>
          </w:p>
        </w:tc>
        <w:tc>
          <w:tcPr>
            <w:tcW w:w="1508" w:type="dxa"/>
          </w:tcPr>
          <w:p w:rsidR="00B32643" w:rsidRPr="00B32643" w:rsidRDefault="00D07E57" w:rsidP="00B326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sz w:val="20"/>
                <w:szCs w:val="20"/>
              </w:rPr>
            </w:pPr>
            <w:r>
              <w:rPr>
                <w:rFonts w:asciiTheme="majorHAnsi" w:hAnsiTheme="majorHAnsi" w:cstheme="majorHAnsi"/>
                <w:b w:val="0"/>
                <w:sz w:val="20"/>
                <w:szCs w:val="20"/>
              </w:rPr>
              <w:t>RESP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Header Size</w:t>
            </w:r>
          </w:p>
        </w:tc>
        <w:tc>
          <w:tcPr>
            <w:tcW w:w="1891" w:type="dxa"/>
          </w:tcPr>
          <w:p w:rsidR="00B32643" w:rsidRPr="001123FC" w:rsidRDefault="001123FC" w:rsidP="001123FC">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 Byte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4 Byte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8 Byte</w:t>
            </w:r>
          </w:p>
        </w:tc>
        <w:tc>
          <w:tcPr>
            <w:tcW w:w="1508" w:type="dxa"/>
          </w:tcPr>
          <w:p w:rsidR="00B32643" w:rsidRPr="00B32643" w:rsidRDefault="003C3232"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Architecture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Client/Broker</w:t>
            </w:r>
          </w:p>
        </w:tc>
        <w:tc>
          <w:tcPr>
            <w:tcW w:w="1945" w:type="dxa"/>
          </w:tcPr>
          <w:p w:rsidR="00B32643" w:rsidRPr="00B32643" w:rsidRDefault="001123FC" w:rsidP="001123F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  or Client/Broker</w:t>
            </w:r>
          </w:p>
        </w:tc>
        <w:tc>
          <w:tcPr>
            <w:tcW w:w="1508" w:type="dxa"/>
          </w:tcPr>
          <w:p w:rsidR="00B32643" w:rsidRPr="00B32643" w:rsidRDefault="003C3232"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Client/Server</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Abstraction</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Publish/Subscribe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 or Publish/Subscribe</w:t>
            </w:r>
          </w:p>
        </w:tc>
        <w:tc>
          <w:tcPr>
            <w:tcW w:w="1508" w:type="dxa"/>
          </w:tcPr>
          <w:p w:rsidR="00B32643" w:rsidRPr="00B32643" w:rsidRDefault="00D07E57"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Request/Response</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Message Size</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256mb Max</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Small &amp; Undefined</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Negotiable &amp; Undefined</w:t>
            </w:r>
          </w:p>
        </w:tc>
        <w:tc>
          <w:tcPr>
            <w:tcW w:w="1508" w:type="dxa"/>
          </w:tcPr>
          <w:p w:rsidR="00B32643" w:rsidRPr="00B32643" w:rsidRDefault="00B3264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proofErr w:type="spellStart"/>
            <w:r>
              <w:rPr>
                <w:rFonts w:asciiTheme="majorHAnsi" w:hAnsiTheme="majorHAnsi" w:cstheme="majorHAnsi"/>
                <w:b w:val="0"/>
                <w:sz w:val="20"/>
                <w:szCs w:val="20"/>
              </w:rPr>
              <w:t>QoS</w:t>
            </w:r>
            <w:proofErr w:type="spellEnd"/>
            <w:r>
              <w:rPr>
                <w:rFonts w:asciiTheme="majorHAnsi" w:hAnsiTheme="majorHAnsi" w:cstheme="majorHAnsi"/>
                <w:b w:val="0"/>
                <w:sz w:val="20"/>
                <w:szCs w:val="20"/>
              </w:rPr>
              <w:t xml:space="preserve"> / Reliability</w:t>
            </w:r>
          </w:p>
        </w:tc>
        <w:tc>
          <w:tcPr>
            <w:tcW w:w="1891" w:type="dxa"/>
          </w:tcPr>
          <w:p w:rsid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0 – At most once</w:t>
            </w:r>
          </w:p>
          <w:p w:rsidR="001123FC"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1 – At least once,</w:t>
            </w:r>
          </w:p>
          <w:p w:rsidR="001123FC"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QoS</w:t>
            </w:r>
            <w:proofErr w:type="spellEnd"/>
            <w:r>
              <w:rPr>
                <w:rFonts w:asciiTheme="majorHAnsi" w:hAnsiTheme="majorHAnsi" w:cstheme="majorHAnsi"/>
                <w:sz w:val="20"/>
                <w:szCs w:val="20"/>
              </w:rPr>
              <w:t xml:space="preserve"> 2 – Exactly once</w:t>
            </w:r>
          </w:p>
        </w:tc>
        <w:tc>
          <w:tcPr>
            <w:tcW w:w="1945"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Confirmable or Non-Confirmable Message</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Settle Format or Unsettle Format</w:t>
            </w:r>
          </w:p>
        </w:tc>
        <w:tc>
          <w:tcPr>
            <w:tcW w:w="1508" w:type="dxa"/>
          </w:tcPr>
          <w:p w:rsidR="00B32643" w:rsidRPr="00B32643" w:rsidRDefault="002A506F"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r>
      <w:tr w:rsidR="00B32643" w:rsidTr="001123FC">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Transport Protocol</w:t>
            </w:r>
          </w:p>
        </w:tc>
        <w:tc>
          <w:tcPr>
            <w:tcW w:w="1891"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c>
          <w:tcPr>
            <w:tcW w:w="1945"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UDP</w:t>
            </w:r>
          </w:p>
        </w:tc>
        <w:tc>
          <w:tcPr>
            <w:tcW w:w="1984" w:type="dxa"/>
          </w:tcPr>
          <w:p w:rsidR="00B32643" w:rsidRPr="00B32643" w:rsidRDefault="001123FC"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 SCTP</w:t>
            </w:r>
          </w:p>
        </w:tc>
        <w:tc>
          <w:tcPr>
            <w:tcW w:w="1508" w:type="dxa"/>
          </w:tcPr>
          <w:p w:rsidR="00B32643" w:rsidRPr="00B32643" w:rsidRDefault="00021E53" w:rsidP="00B3264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TCP</w:t>
            </w:r>
          </w:p>
        </w:tc>
      </w:tr>
      <w:tr w:rsidR="00B32643" w:rsidTr="00112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8" w:type="dxa"/>
          </w:tcPr>
          <w:p w:rsidR="00B32643" w:rsidRPr="00B32643" w:rsidRDefault="001123FC" w:rsidP="005A5914">
            <w:pPr>
              <w:rPr>
                <w:rFonts w:asciiTheme="majorHAnsi" w:hAnsiTheme="majorHAnsi" w:cstheme="majorHAnsi"/>
                <w:b w:val="0"/>
                <w:sz w:val="20"/>
                <w:szCs w:val="20"/>
              </w:rPr>
            </w:pPr>
            <w:r>
              <w:rPr>
                <w:rFonts w:asciiTheme="majorHAnsi" w:hAnsiTheme="majorHAnsi" w:cstheme="majorHAnsi"/>
                <w:b w:val="0"/>
                <w:sz w:val="20"/>
                <w:szCs w:val="20"/>
              </w:rPr>
              <w:t>Default Port</w:t>
            </w:r>
          </w:p>
        </w:tc>
        <w:tc>
          <w:tcPr>
            <w:tcW w:w="1891"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1883/8883 (TSL/SSL)</w:t>
            </w:r>
          </w:p>
        </w:tc>
        <w:tc>
          <w:tcPr>
            <w:tcW w:w="1945" w:type="dxa"/>
          </w:tcPr>
          <w:p w:rsidR="00B32643" w:rsidRPr="00B32643" w:rsidRDefault="001123FC" w:rsidP="001123F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5683 (UDP)</w:t>
            </w:r>
          </w:p>
        </w:tc>
        <w:tc>
          <w:tcPr>
            <w:tcW w:w="1984" w:type="dxa"/>
          </w:tcPr>
          <w:p w:rsidR="00B32643" w:rsidRPr="00B32643" w:rsidRDefault="001123FC"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5671/5672 (TLS/SSL)</w:t>
            </w:r>
          </w:p>
        </w:tc>
        <w:tc>
          <w:tcPr>
            <w:tcW w:w="1508" w:type="dxa"/>
          </w:tcPr>
          <w:p w:rsidR="00B32643" w:rsidRPr="00B32643" w:rsidRDefault="00021E53" w:rsidP="00B3264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6379</w:t>
            </w:r>
          </w:p>
        </w:tc>
      </w:tr>
    </w:tbl>
    <w:p w:rsidR="00B32643" w:rsidRDefault="00460F9F" w:rsidP="00460F9F">
      <w:pPr>
        <w:pStyle w:val="Caption"/>
        <w:jc w:val="center"/>
      </w:pPr>
      <w:bookmarkStart w:id="72" w:name="_Toc11959221"/>
      <w:bookmarkStart w:id="73" w:name="_Toc14464885"/>
      <w:r>
        <w:t>Table</w:t>
      </w:r>
      <w:r w:rsidR="008A2B04">
        <w:t xml:space="preserve"> </w:t>
      </w:r>
      <w:r w:rsidR="00D31DAE">
        <w:fldChar w:fldCharType="begin"/>
      </w:r>
      <w:r w:rsidR="00D31DAE">
        <w:instrText xml:space="preserve"> SEQ Table \* ARABIC </w:instrText>
      </w:r>
      <w:r w:rsidR="00D31DAE">
        <w:fldChar w:fldCharType="separate"/>
      </w:r>
      <w:r w:rsidR="00A54A18">
        <w:rPr>
          <w:noProof/>
        </w:rPr>
        <w:t>2</w:t>
      </w:r>
      <w:r w:rsidR="00D31DAE">
        <w:rPr>
          <w:noProof/>
        </w:rPr>
        <w:fldChar w:fldCharType="end"/>
      </w:r>
      <w:r>
        <w:t xml:space="preserve">: Table highlighting features of most common </w:t>
      </w:r>
      <w:proofErr w:type="spellStart"/>
      <w:r>
        <w:t>IoT</w:t>
      </w:r>
      <w:proofErr w:type="spellEnd"/>
      <w:r>
        <w:t xml:space="preserve"> Application Communication Protocols</w:t>
      </w:r>
      <w:bookmarkEnd w:id="72"/>
      <w:bookmarkEnd w:id="73"/>
    </w:p>
    <w:p w:rsidR="00460F9F" w:rsidRPr="00460F9F" w:rsidRDefault="00460F9F" w:rsidP="00460F9F">
      <w:pPr>
        <w:rPr>
          <w:lang w:eastAsia="en-US"/>
        </w:rPr>
      </w:pPr>
    </w:p>
    <w:p w:rsidR="00DC7FAF" w:rsidRDefault="009A03E0" w:rsidP="005A5914">
      <w:r>
        <w:t xml:space="preserve">As shown in table 2, MQTT seems to offer the most in terms of reliability of message delivery. Utilising </w:t>
      </w:r>
      <w:proofErr w:type="spellStart"/>
      <w:r>
        <w:t>QoS</w:t>
      </w:r>
      <w:proofErr w:type="spellEnd"/>
      <w:r>
        <w:t xml:space="preserve"> Level 2 has the guarantee the message is not lost, whereas the other protocols offer no such service, with </w:t>
      </w:r>
      <w:proofErr w:type="spellStart"/>
      <w:r>
        <w:t>CoAP</w:t>
      </w:r>
      <w:proofErr w:type="spellEnd"/>
      <w:r>
        <w:t xml:space="preserve"> and AMQP only offering the equivalent to a Level 1 </w:t>
      </w:r>
      <w:proofErr w:type="spellStart"/>
      <w:r>
        <w:t>QoS</w:t>
      </w:r>
      <w:proofErr w:type="spellEnd"/>
      <w:r>
        <w:t xml:space="preserve"> service. Transport protocol is also a consideration when selecting a communication protocol, as TCP is much more reliable than its UDP counterpart.</w:t>
      </w:r>
      <w:r w:rsidRPr="009A03E0">
        <w:t xml:space="preserve"> </w:t>
      </w:r>
      <w:r>
        <w:t xml:space="preserve">It was also shown when it comes to sending small bytes of data similar to the payloads of most </w:t>
      </w:r>
      <w:proofErr w:type="spellStart"/>
      <w:r>
        <w:t>IoT</w:t>
      </w:r>
      <w:proofErr w:type="spellEnd"/>
      <w:r>
        <w:t xml:space="preserve"> devices, MQTT appears to </w:t>
      </w:r>
      <w:r w:rsidRPr="00295224">
        <w:t>perform better with overall less latency compared to its AMQP counterpart (</w:t>
      </w:r>
      <w:proofErr w:type="spellStart"/>
      <w:r w:rsidRPr="00295224">
        <w:t>Sreeraj</w:t>
      </w:r>
      <w:proofErr w:type="spellEnd"/>
      <w:r w:rsidRPr="00295224">
        <w:t xml:space="preserve"> and Kumar, 2018).</w:t>
      </w:r>
      <w:r>
        <w:t xml:space="preserve"> </w:t>
      </w:r>
      <w:r w:rsidR="00FE49A4">
        <w:t>In contrast</w:t>
      </w:r>
      <w:r>
        <w:t>, a recent comparison study</w:t>
      </w:r>
      <w:r w:rsidR="00BD2A9C" w:rsidRPr="00BD2A9C">
        <w:t xml:space="preserve"> found that out of all the common </w:t>
      </w:r>
      <w:proofErr w:type="spellStart"/>
      <w:r w:rsidR="00BD2A9C" w:rsidRPr="00BD2A9C">
        <w:t>IoT</w:t>
      </w:r>
      <w:proofErr w:type="spellEnd"/>
      <w:r w:rsidR="00BD2A9C" w:rsidRPr="00BD2A9C">
        <w:t xml:space="preserve"> communication protocols, MQTT was scored on the lowest in terms of security (</w:t>
      </w:r>
      <w:proofErr w:type="spellStart"/>
      <w:r w:rsidR="00BD2A9C" w:rsidRPr="00BD2A9C">
        <w:t>Naik</w:t>
      </w:r>
      <w:proofErr w:type="spellEnd"/>
      <w:r w:rsidR="00BD2A9C" w:rsidRPr="00BD2A9C">
        <w:t>, 2017).</w:t>
      </w:r>
      <w:r>
        <w:t xml:space="preserve"> This suggests that that SMQTT is the preferred choice for a home security </w:t>
      </w:r>
      <w:r w:rsidR="00FE49A4">
        <w:t>system,</w:t>
      </w:r>
      <w:r>
        <w:t xml:space="preserve"> as this protocol would meet all the given requirements.</w:t>
      </w:r>
    </w:p>
    <w:p w:rsidR="001123FC" w:rsidRDefault="001123FC" w:rsidP="005A5914"/>
    <w:p w:rsidR="009A03E0" w:rsidRDefault="009A03E0" w:rsidP="005A5914"/>
    <w:p w:rsidR="00C240F5" w:rsidRDefault="00C240F5">
      <w:pPr>
        <w:spacing w:line="276" w:lineRule="auto"/>
        <w:ind w:left="284" w:right="284"/>
        <w:rPr>
          <w:rFonts w:eastAsiaTheme="majorEastAsia" w:cstheme="majorBidi"/>
          <w:sz w:val="30"/>
          <w:szCs w:val="26"/>
        </w:rPr>
      </w:pPr>
      <w:r>
        <w:br w:type="page"/>
      </w:r>
    </w:p>
    <w:p w:rsidR="00D63DC1" w:rsidRDefault="00C95355" w:rsidP="00C95355">
      <w:pPr>
        <w:pStyle w:val="Heading2"/>
      </w:pPr>
      <w:bookmarkStart w:id="74" w:name="_Toc11959290"/>
      <w:bookmarkStart w:id="75" w:name="_Toc14464812"/>
      <w:r>
        <w:lastRenderedPageBreak/>
        <w:t>2.4 Data Exchange Formats</w:t>
      </w:r>
      <w:bookmarkEnd w:id="74"/>
      <w:bookmarkEnd w:id="75"/>
    </w:p>
    <w:p w:rsidR="00D63DC1" w:rsidRDefault="00D63DC1" w:rsidP="00D63DC1"/>
    <w:p w:rsidR="00290908" w:rsidRDefault="00D63DC1" w:rsidP="00D63DC1">
      <w:r>
        <w:t xml:space="preserve">Due to the Internet of Things still </w:t>
      </w:r>
      <w:r w:rsidRPr="004427EC">
        <w:t xml:space="preserve">being in its infancy, there is little standardisation in </w:t>
      </w:r>
      <w:r w:rsidR="004427EC" w:rsidRPr="004427EC">
        <w:t>most of its areas. This holds true for data exchange (Al-</w:t>
      </w:r>
      <w:proofErr w:type="spellStart"/>
      <w:r w:rsidR="004427EC" w:rsidRPr="004427EC">
        <w:t>Fuqaha</w:t>
      </w:r>
      <w:proofErr w:type="spellEnd"/>
      <w:r w:rsidR="004427EC" w:rsidRPr="004427EC">
        <w:t xml:space="preserve"> et al., 2015)</w:t>
      </w:r>
      <w:r w:rsidR="004427EC">
        <w:t>, with there being multiple data formats currently being used. This section aims to review the current data exchange formats and suggest the most suitable format for the proposed system.</w:t>
      </w:r>
      <w:r w:rsidR="00D648A7">
        <w:t xml:space="preserve"> </w:t>
      </w:r>
    </w:p>
    <w:p w:rsidR="00290908" w:rsidRDefault="00290908" w:rsidP="00D63DC1"/>
    <w:p w:rsidR="004427EC" w:rsidRDefault="00026D7D" w:rsidP="00D63DC1">
      <w:r>
        <w:t xml:space="preserve">Data serialization is the process of writing </w:t>
      </w:r>
      <w:r w:rsidR="003C3232">
        <w:t>t</w:t>
      </w:r>
      <w:r>
        <w:t xml:space="preserve">he state of an object to a stream and rebuilding this object when received on the other end. This is a way of sending and </w:t>
      </w:r>
      <w:r w:rsidR="003C3232">
        <w:t xml:space="preserve">receiving data over a network. </w:t>
      </w:r>
      <w:r w:rsidR="00D648A7">
        <w:t xml:space="preserve">When choosing </w:t>
      </w:r>
      <w:r w:rsidR="00CB1ACA">
        <w:t>an appropriate data exchange format, the following must be considered:</w:t>
      </w:r>
    </w:p>
    <w:p w:rsidR="00CB1ACA" w:rsidRDefault="005C4E0B" w:rsidP="00CB1ACA">
      <w:pPr>
        <w:pStyle w:val="ListParagraph"/>
        <w:numPr>
          <w:ilvl w:val="0"/>
          <w:numId w:val="11"/>
        </w:numPr>
      </w:pPr>
      <w:r>
        <w:t>Message Size</w:t>
      </w:r>
    </w:p>
    <w:p w:rsidR="002407EB" w:rsidRDefault="005C4E0B" w:rsidP="00CB1ACA">
      <w:pPr>
        <w:pStyle w:val="ListParagraph"/>
        <w:numPr>
          <w:ilvl w:val="0"/>
          <w:numId w:val="11"/>
        </w:numPr>
      </w:pPr>
      <w:r>
        <w:t>Serialization Time</w:t>
      </w:r>
    </w:p>
    <w:p w:rsidR="004427EC" w:rsidRDefault="005C4E0B" w:rsidP="00D63DC1">
      <w:pPr>
        <w:pStyle w:val="ListParagraph"/>
        <w:numPr>
          <w:ilvl w:val="0"/>
          <w:numId w:val="11"/>
        </w:numPr>
      </w:pPr>
      <w:r>
        <w:t>Deserialization Time</w:t>
      </w:r>
    </w:p>
    <w:p w:rsidR="00026D7D" w:rsidRDefault="00026D7D" w:rsidP="00026D7D"/>
    <w:p w:rsidR="00026D7D" w:rsidRDefault="00026D7D" w:rsidP="00026D7D">
      <w:pPr>
        <w:pStyle w:val="Heading3"/>
      </w:pPr>
      <w:bookmarkStart w:id="76" w:name="_Toc11959291"/>
      <w:bookmarkStart w:id="77" w:name="_Toc14464813"/>
      <w:r>
        <w:t>2.4.1 XML</w:t>
      </w:r>
      <w:bookmarkEnd w:id="76"/>
      <w:bookmarkEnd w:id="77"/>
    </w:p>
    <w:p w:rsidR="00026D7D" w:rsidRDefault="00026D7D" w:rsidP="00026D7D">
      <w:r>
        <w:t>XML, published in 1996, is one of the oldest data exchange formats</w:t>
      </w:r>
      <w:r w:rsidR="007774BA">
        <w:t xml:space="preserve"> created by W3C. It was designed to be used over the internet and human legible. </w:t>
      </w:r>
      <w:r w:rsidR="009A7CEA">
        <w:t>It is text based, which can be problematic in terms of speed, as it will also need to be parsed character by character.</w:t>
      </w:r>
    </w:p>
    <w:p w:rsidR="008D3F62" w:rsidRDefault="008D3F62" w:rsidP="00026D7D"/>
    <w:p w:rsidR="009A7CEA" w:rsidRDefault="009A7CEA" w:rsidP="00026D7D"/>
    <w:p w:rsidR="009A7CEA" w:rsidRDefault="00C25186" w:rsidP="009A7CEA">
      <w:pPr>
        <w:keepNext/>
        <w:jc w:val="center"/>
      </w:pPr>
      <w:r>
        <w:rPr>
          <w:noProof/>
        </w:rPr>
        <w:drawing>
          <wp:inline distT="0" distB="0" distL="0" distR="0" wp14:anchorId="4DB13AC4" wp14:editId="23285CBA">
            <wp:extent cx="2724785" cy="805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785" cy="805815"/>
                    </a:xfrm>
                    <a:prstGeom prst="rect">
                      <a:avLst/>
                    </a:prstGeom>
                    <a:noFill/>
                    <a:ln>
                      <a:noFill/>
                    </a:ln>
                  </pic:spPr>
                </pic:pic>
              </a:graphicData>
            </a:graphic>
          </wp:inline>
        </w:drawing>
      </w:r>
    </w:p>
    <w:p w:rsidR="00026D7D" w:rsidRDefault="009A7CEA" w:rsidP="009A7CEA">
      <w:pPr>
        <w:pStyle w:val="Caption"/>
        <w:jc w:val="center"/>
      </w:pPr>
      <w:bookmarkStart w:id="78" w:name="_Toc11959215"/>
      <w:bookmarkStart w:id="79" w:name="_Toc14464766"/>
      <w:bookmarkStart w:id="80" w:name="_Toc14464873"/>
      <w:r>
        <w:t xml:space="preserve">Figure </w:t>
      </w:r>
      <w:r w:rsidR="00D31DAE">
        <w:fldChar w:fldCharType="begin"/>
      </w:r>
      <w:r w:rsidR="00D31DAE">
        <w:instrText xml:space="preserve"> SEQ Figure \* ARABIC </w:instrText>
      </w:r>
      <w:r w:rsidR="00D31DAE">
        <w:fldChar w:fldCharType="separate"/>
      </w:r>
      <w:r w:rsidR="00A12A6C">
        <w:rPr>
          <w:noProof/>
        </w:rPr>
        <w:t>6</w:t>
      </w:r>
      <w:r w:rsidR="00D31DAE">
        <w:rPr>
          <w:noProof/>
        </w:rPr>
        <w:fldChar w:fldCharType="end"/>
      </w:r>
      <w:r>
        <w:t xml:space="preserve">: </w:t>
      </w:r>
      <w:r w:rsidR="00C25186">
        <w:t>Code Snippet showing basic XML Schema</w:t>
      </w:r>
      <w:bookmarkEnd w:id="78"/>
      <w:bookmarkEnd w:id="79"/>
      <w:bookmarkEnd w:id="80"/>
    </w:p>
    <w:p w:rsidR="009A7CEA" w:rsidRPr="00026D7D" w:rsidRDefault="009A7CEA" w:rsidP="009A7CEA">
      <w:pPr>
        <w:jc w:val="center"/>
      </w:pPr>
    </w:p>
    <w:p w:rsidR="004427EC" w:rsidRDefault="00026D7D" w:rsidP="004427EC">
      <w:pPr>
        <w:pStyle w:val="Heading3"/>
      </w:pPr>
      <w:bookmarkStart w:id="81" w:name="_Toc11959292"/>
      <w:bookmarkStart w:id="82" w:name="_Toc14464814"/>
      <w:r>
        <w:t>2.4.2</w:t>
      </w:r>
      <w:r w:rsidR="004427EC">
        <w:t xml:space="preserve"> JSON</w:t>
      </w:r>
      <w:bookmarkEnd w:id="81"/>
      <w:bookmarkEnd w:id="82"/>
    </w:p>
    <w:p w:rsidR="001F4786" w:rsidRDefault="001F4786" w:rsidP="00D63DC1">
      <w:r>
        <w:t>JSON or JavaScript Object Notation, is a message format that arose as a subset of the JavaScript programming language</w:t>
      </w:r>
      <w:r w:rsidR="009A7CEA">
        <w:t xml:space="preserve">. It holds a similar structure to XML, being human readable with a similar schema, but with </w:t>
      </w:r>
      <w:r w:rsidR="009A7CEA" w:rsidRPr="00DA328B">
        <w:t>less overhead</w:t>
      </w:r>
      <w:r w:rsidR="00DA328B" w:rsidRPr="00DA328B">
        <w:t xml:space="preserve"> (as shown in Figure 7). In AJAX applications, JSON and XML were compared, with JSON outperforming XML in terms of data size occupancy and transmission speed </w:t>
      </w:r>
      <w:r w:rsidR="00DA328B" w:rsidRPr="00DA328B">
        <w:rPr>
          <w:rFonts w:eastAsiaTheme="majorEastAsia"/>
        </w:rPr>
        <w:t>(Lin et al., 2012)</w:t>
      </w:r>
      <w:r w:rsidR="00DA328B" w:rsidRPr="00DA328B">
        <w:t>.</w:t>
      </w:r>
    </w:p>
    <w:p w:rsidR="001F4786" w:rsidRDefault="001F4786" w:rsidP="00D63DC1"/>
    <w:p w:rsidR="00C25186" w:rsidRDefault="00C25186" w:rsidP="00C25186">
      <w:pPr>
        <w:keepNext/>
        <w:jc w:val="center"/>
      </w:pPr>
      <w:r>
        <w:rPr>
          <w:noProof/>
        </w:rPr>
        <w:drawing>
          <wp:inline distT="0" distB="0" distL="0" distR="0" wp14:anchorId="5E7A1825" wp14:editId="0CFD35B6">
            <wp:extent cx="1955800" cy="1294765"/>
            <wp:effectExtent l="0" t="0" r="635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5800" cy="1294765"/>
                    </a:xfrm>
                    <a:prstGeom prst="rect">
                      <a:avLst/>
                    </a:prstGeom>
                    <a:noFill/>
                    <a:ln>
                      <a:noFill/>
                    </a:ln>
                  </pic:spPr>
                </pic:pic>
              </a:graphicData>
            </a:graphic>
          </wp:inline>
        </w:drawing>
      </w:r>
    </w:p>
    <w:p w:rsidR="00C25186" w:rsidRDefault="00C25186" w:rsidP="00C25186">
      <w:pPr>
        <w:pStyle w:val="Caption"/>
        <w:jc w:val="center"/>
      </w:pPr>
      <w:bookmarkStart w:id="83" w:name="_Toc11959216"/>
      <w:bookmarkStart w:id="84" w:name="_Toc14464767"/>
      <w:bookmarkStart w:id="85" w:name="_Toc14464874"/>
      <w:r>
        <w:t xml:space="preserve">Figure </w:t>
      </w:r>
      <w:r w:rsidR="00D31DAE">
        <w:fldChar w:fldCharType="begin"/>
      </w:r>
      <w:r w:rsidR="00D31DAE">
        <w:instrText xml:space="preserve"> SEQ Figure \* ARABIC </w:instrText>
      </w:r>
      <w:r w:rsidR="00D31DAE">
        <w:fldChar w:fldCharType="separate"/>
      </w:r>
      <w:r w:rsidR="00A12A6C">
        <w:rPr>
          <w:noProof/>
        </w:rPr>
        <w:t>7</w:t>
      </w:r>
      <w:r w:rsidR="00D31DAE">
        <w:rPr>
          <w:noProof/>
        </w:rPr>
        <w:fldChar w:fldCharType="end"/>
      </w:r>
      <w:r>
        <w:t>: Code snippet showing basic JSON Schema</w:t>
      </w:r>
      <w:bookmarkEnd w:id="83"/>
      <w:bookmarkEnd w:id="84"/>
      <w:bookmarkEnd w:id="85"/>
    </w:p>
    <w:p w:rsidR="001F4786" w:rsidRDefault="001F4786" w:rsidP="00DA328B">
      <w:pPr>
        <w:pStyle w:val="Heading3"/>
      </w:pPr>
      <w:bookmarkStart w:id="86" w:name="_Toc11959293"/>
      <w:bookmarkStart w:id="87" w:name="_Toc14464815"/>
      <w:r>
        <w:lastRenderedPageBreak/>
        <w:t>2.4.3 Protocol Buffer</w:t>
      </w:r>
      <w:r w:rsidR="006737E3">
        <w:t>s</w:t>
      </w:r>
      <w:bookmarkEnd w:id="86"/>
      <w:bookmarkEnd w:id="87"/>
    </w:p>
    <w:p w:rsidR="001F4786" w:rsidRDefault="00500239" w:rsidP="00DA328B">
      <w:pPr>
        <w:keepNext/>
        <w:keepLines/>
      </w:pPr>
      <w:proofErr w:type="spellStart"/>
      <w:r>
        <w:t>ProtoB</w:t>
      </w:r>
      <w:r w:rsidR="001F4786">
        <w:t>uf</w:t>
      </w:r>
      <w:proofErr w:type="spellEnd"/>
      <w:r w:rsidR="006737E3">
        <w:t xml:space="preserve"> is a form of protocol buffer </w:t>
      </w:r>
      <w:r w:rsidR="001F4786">
        <w:t>developed by Google</w:t>
      </w:r>
      <w:r>
        <w:t xml:space="preserve"> which utilises binary instead of text to perform fast serialization and deserialization. </w:t>
      </w:r>
      <w:r w:rsidR="00CB1ACA" w:rsidRPr="00CB1ACA">
        <w:t>When compared to J</w:t>
      </w:r>
      <w:r w:rsidR="00CB1ACA">
        <w:t xml:space="preserve">SON, </w:t>
      </w:r>
      <w:proofErr w:type="spellStart"/>
      <w:r w:rsidR="00CB1ACA">
        <w:t>Protobuf</w:t>
      </w:r>
      <w:proofErr w:type="spellEnd"/>
      <w:r w:rsidR="00CB1ACA" w:rsidRPr="00CB1ACA">
        <w:t xml:space="preserve"> outperformed JSON in both message size and speed in both Java to Java communication and Java to JavaScript, showing promising results </w:t>
      </w:r>
      <w:r w:rsidR="00CB1ACA" w:rsidRPr="00CB1ACA">
        <w:rPr>
          <w:rFonts w:eastAsiaTheme="majorEastAsia"/>
        </w:rPr>
        <w:t>(Krebs, 2017)</w:t>
      </w:r>
      <w:r w:rsidR="00CB1ACA" w:rsidRPr="00CB1ACA">
        <w:t>.</w:t>
      </w:r>
      <w:r w:rsidR="00CB1ACA">
        <w:t xml:space="preserve"> The author claims </w:t>
      </w:r>
      <w:proofErr w:type="spellStart"/>
      <w:r w:rsidR="00CB1ACA">
        <w:t>Protobuf</w:t>
      </w:r>
      <w:proofErr w:type="spellEnd"/>
      <w:r w:rsidR="00CB1ACA">
        <w:t xml:space="preserve"> can perform up to six times faster than JSON.</w:t>
      </w:r>
      <w:r w:rsidR="00CB1ACA" w:rsidRPr="00CB1ACA">
        <w:t xml:space="preserve"> It should be noted that this test only tested these environments and should not be used as a whole representative</w:t>
      </w:r>
      <w:r w:rsidR="00CB1ACA">
        <w:t xml:space="preserve"> for the two data exchange formats.</w:t>
      </w:r>
    </w:p>
    <w:p w:rsidR="00500239" w:rsidRDefault="00500239" w:rsidP="00DA328B">
      <w:pPr>
        <w:keepNext/>
        <w:keepLines/>
      </w:pPr>
    </w:p>
    <w:p w:rsidR="00500239" w:rsidRDefault="00500239" w:rsidP="00DA328B">
      <w:pPr>
        <w:keepNext/>
        <w:keepLines/>
      </w:pPr>
      <w:r>
        <w:t xml:space="preserve">In a comparison study, the serialization size, </w:t>
      </w:r>
      <w:r w:rsidRPr="006978E7">
        <w:t xml:space="preserve">average serialization time and average deserialization time were compared between XML, JSON and </w:t>
      </w:r>
      <w:proofErr w:type="spellStart"/>
      <w:r w:rsidRPr="006978E7">
        <w:t>ProtoBuf</w:t>
      </w:r>
      <w:proofErr w:type="spellEnd"/>
      <w:r w:rsidR="006978E7" w:rsidRPr="006978E7">
        <w:t xml:space="preserve"> </w:t>
      </w:r>
      <w:r w:rsidR="006978E7" w:rsidRPr="006978E7">
        <w:rPr>
          <w:rFonts w:eastAsiaTheme="majorEastAsia"/>
        </w:rPr>
        <w:t>(</w:t>
      </w:r>
      <w:proofErr w:type="spellStart"/>
      <w:r w:rsidR="006978E7" w:rsidRPr="006978E7">
        <w:rPr>
          <w:rFonts w:eastAsiaTheme="majorEastAsia"/>
        </w:rPr>
        <w:t>Sumaray</w:t>
      </w:r>
      <w:proofErr w:type="spellEnd"/>
      <w:r w:rsidR="006978E7" w:rsidRPr="006978E7">
        <w:rPr>
          <w:rFonts w:eastAsiaTheme="majorEastAsia"/>
        </w:rPr>
        <w:t xml:space="preserve"> and </w:t>
      </w:r>
      <w:proofErr w:type="spellStart"/>
      <w:r w:rsidR="006978E7" w:rsidRPr="006978E7">
        <w:rPr>
          <w:rFonts w:eastAsiaTheme="majorEastAsia"/>
        </w:rPr>
        <w:t>Makki</w:t>
      </w:r>
      <w:proofErr w:type="spellEnd"/>
      <w:r w:rsidR="006978E7" w:rsidRPr="006978E7">
        <w:rPr>
          <w:rFonts w:eastAsiaTheme="majorEastAsia"/>
        </w:rPr>
        <w:t>, 2012)</w:t>
      </w:r>
      <w:r w:rsidRPr="006978E7">
        <w:t>. The protocol buffer outperformed both JSON and XML with XML performing the worse in every scenario</w:t>
      </w:r>
      <w:r w:rsidR="006978E7">
        <w:t xml:space="preserve"> (shown in Tables 3, 4 &amp; 5)</w:t>
      </w:r>
      <w:r w:rsidRPr="006978E7">
        <w:t>. This held true regardless of the size of the</w:t>
      </w:r>
      <w:r>
        <w:t xml:space="preserve"> object (large or small) and highlights the efficiency of the protocol buffer.</w:t>
      </w:r>
      <w:r w:rsidR="006978E7">
        <w:t xml:space="preserve"> Although this study was carried out on a mobile platform, it gives a clear perspective on the performance of each of the data exchange formats available for </w:t>
      </w:r>
      <w:proofErr w:type="spellStart"/>
      <w:r w:rsidR="006978E7">
        <w:t>IoT</w:t>
      </w:r>
      <w:proofErr w:type="spellEnd"/>
      <w:r w:rsidR="006978E7">
        <w:t xml:space="preserve"> communication. It can be concluded that the main advantage of using JSON is its human readable interface, which is not necessary for </w:t>
      </w:r>
      <w:proofErr w:type="spellStart"/>
      <w:r w:rsidR="006978E7">
        <w:t>IoT</w:t>
      </w:r>
      <w:proofErr w:type="spellEnd"/>
      <w:r w:rsidR="006978E7">
        <w:t xml:space="preserve"> based systems. Therefore, </w:t>
      </w:r>
      <w:proofErr w:type="spellStart"/>
      <w:r w:rsidR="006978E7">
        <w:t>ProtoBuf</w:t>
      </w:r>
      <w:proofErr w:type="spellEnd"/>
      <w:r w:rsidR="006978E7">
        <w:t xml:space="preserve"> is the most suitable due to its performance in the aforementioned qualities.</w:t>
      </w:r>
    </w:p>
    <w:p w:rsidR="00500239" w:rsidRDefault="00500239" w:rsidP="001F4786"/>
    <w:p w:rsidR="00500239" w:rsidRDefault="00500239"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500239"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500239" w:rsidRDefault="00500239" w:rsidP="00E23BAB">
            <w:pPr>
              <w:ind w:left="720"/>
              <w:jc w:val="center"/>
              <w:rPr>
                <w:rFonts w:asciiTheme="majorHAnsi" w:hAnsiTheme="majorHAnsi" w:cstheme="majorHAnsi"/>
                <w:b w:val="0"/>
              </w:rPr>
            </w:pPr>
          </w:p>
        </w:tc>
        <w:tc>
          <w:tcPr>
            <w:tcW w:w="850"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500239" w:rsidRPr="00500239" w:rsidRDefault="00E23BAB" w:rsidP="00E23B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proofErr w:type="spellStart"/>
            <w:r>
              <w:rPr>
                <w:rFonts w:asciiTheme="majorHAnsi" w:hAnsiTheme="majorHAnsi" w:cstheme="majorHAnsi"/>
                <w:b w:val="0"/>
              </w:rPr>
              <w:t>ProtoBuf</w:t>
            </w:r>
            <w:proofErr w:type="spellEnd"/>
          </w:p>
        </w:tc>
      </w:tr>
      <w:tr w:rsidR="00500239"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00239"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873</w:t>
            </w:r>
          </w:p>
        </w:tc>
        <w:tc>
          <w:tcPr>
            <w:tcW w:w="851"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781</w:t>
            </w:r>
          </w:p>
        </w:tc>
        <w:tc>
          <w:tcPr>
            <w:tcW w:w="1075" w:type="dxa"/>
          </w:tcPr>
          <w:p w:rsidR="00500239" w:rsidRPr="00E23BAB" w:rsidRDefault="00E23BAB" w:rsidP="00E23BA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687</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E23BAB">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231</w:t>
            </w:r>
          </w:p>
        </w:tc>
        <w:tc>
          <w:tcPr>
            <w:tcW w:w="851"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139</w:t>
            </w:r>
          </w:p>
        </w:tc>
        <w:tc>
          <w:tcPr>
            <w:tcW w:w="1075" w:type="dxa"/>
          </w:tcPr>
          <w:p w:rsidR="00E23BAB" w:rsidRPr="00E23BAB" w:rsidRDefault="00E23BAB" w:rsidP="00E23BA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59</w:t>
            </w:r>
          </w:p>
        </w:tc>
      </w:tr>
    </w:tbl>
    <w:p w:rsidR="00E23BAB" w:rsidRDefault="00E23BAB" w:rsidP="00E23BAB">
      <w:pPr>
        <w:pStyle w:val="Caption"/>
        <w:jc w:val="center"/>
      </w:pPr>
      <w:bookmarkStart w:id="88" w:name="_Toc11959222"/>
      <w:bookmarkStart w:id="89" w:name="_Toc14464886"/>
      <w:r>
        <w:t xml:space="preserve">Table </w:t>
      </w:r>
      <w:r w:rsidR="00D31DAE">
        <w:fldChar w:fldCharType="begin"/>
      </w:r>
      <w:r w:rsidR="00D31DAE">
        <w:instrText xml:space="preserve"> SEQ Table \* ARABIC </w:instrText>
      </w:r>
      <w:r w:rsidR="00D31DAE">
        <w:fldChar w:fldCharType="separate"/>
      </w:r>
      <w:r w:rsidR="00A54A18">
        <w:rPr>
          <w:noProof/>
        </w:rPr>
        <w:t>3</w:t>
      </w:r>
      <w:r w:rsidR="00D31DAE">
        <w:rPr>
          <w:noProof/>
        </w:rPr>
        <w:fldChar w:fldCharType="end"/>
      </w:r>
      <w:r>
        <w:t xml:space="preserve">: Serialized </w:t>
      </w:r>
      <w:r w:rsidRPr="006978E7">
        <w:t>size in bytes</w:t>
      </w:r>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88"/>
      <w:bookmarkEnd w:id="89"/>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83"/>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83"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proofErr w:type="spellStart"/>
            <w:r>
              <w:rPr>
                <w:rFonts w:asciiTheme="majorHAnsi" w:hAnsiTheme="majorHAnsi" w:cstheme="majorHAnsi"/>
                <w:b w:val="0"/>
              </w:rPr>
              <w:t>ProtoBuf</w:t>
            </w:r>
            <w:proofErr w:type="spellEnd"/>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83"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22.284</w:t>
            </w:r>
          </w:p>
        </w:tc>
        <w:tc>
          <w:tcPr>
            <w:tcW w:w="851"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4.177</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2.339</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83"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17.884</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4.097</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1.800</w:t>
            </w:r>
          </w:p>
        </w:tc>
      </w:tr>
    </w:tbl>
    <w:p w:rsidR="00E23BAB" w:rsidRPr="006978E7" w:rsidRDefault="00E23BAB" w:rsidP="00E23BAB">
      <w:pPr>
        <w:pStyle w:val="Caption"/>
        <w:jc w:val="center"/>
      </w:pPr>
      <w:bookmarkStart w:id="90" w:name="_Toc11959223"/>
      <w:bookmarkStart w:id="91" w:name="_Toc14464887"/>
      <w:r>
        <w:t xml:space="preserve">Table </w:t>
      </w:r>
      <w:r w:rsidR="00D31DAE">
        <w:fldChar w:fldCharType="begin"/>
      </w:r>
      <w:r w:rsidR="00D31DAE">
        <w:instrText xml:space="preserve"> SEQ Table \* ARABIC </w:instrText>
      </w:r>
      <w:r w:rsidR="00D31DAE">
        <w:fldChar w:fldCharType="separate"/>
      </w:r>
      <w:r w:rsidR="00A54A18">
        <w:rPr>
          <w:noProof/>
        </w:rPr>
        <w:t>4</w:t>
      </w:r>
      <w:r w:rsidR="00D31DAE">
        <w:rPr>
          <w:noProof/>
        </w:rPr>
        <w:fldChar w:fldCharType="end"/>
      </w:r>
      <w:r>
        <w:t xml:space="preserve">: Average </w:t>
      </w:r>
      <w:r w:rsidRPr="006978E7">
        <w:t xml:space="preserv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90"/>
      <w:bookmarkEnd w:id="91"/>
    </w:p>
    <w:p w:rsidR="00E23BAB" w:rsidRDefault="00E23BAB" w:rsidP="00E23BAB">
      <w:pPr>
        <w:ind w:left="2160"/>
        <w:jc w:val="center"/>
      </w:pPr>
    </w:p>
    <w:tbl>
      <w:tblPr>
        <w:tblStyle w:val="PlainTable1"/>
        <w:tblW w:w="0" w:type="auto"/>
        <w:tblInd w:w="2767" w:type="dxa"/>
        <w:tblLook w:val="04A0" w:firstRow="1" w:lastRow="0" w:firstColumn="1" w:lastColumn="0" w:noHBand="0" w:noVBand="1"/>
      </w:tblPr>
      <w:tblGrid>
        <w:gridCol w:w="846"/>
        <w:gridCol w:w="850"/>
        <w:gridCol w:w="851"/>
        <w:gridCol w:w="1075"/>
      </w:tblGrid>
      <w:tr w:rsidR="00E23BAB" w:rsidTr="00E23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500239" w:rsidRDefault="00E23BAB" w:rsidP="0090429C">
            <w:pPr>
              <w:jc w:val="center"/>
              <w:rPr>
                <w:rFonts w:asciiTheme="majorHAnsi" w:hAnsiTheme="majorHAnsi" w:cstheme="majorHAnsi"/>
                <w:b w:val="0"/>
              </w:rPr>
            </w:pPr>
          </w:p>
        </w:tc>
        <w:tc>
          <w:tcPr>
            <w:tcW w:w="850"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XML</w:t>
            </w:r>
          </w:p>
        </w:tc>
        <w:tc>
          <w:tcPr>
            <w:tcW w:w="851"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r>
              <w:rPr>
                <w:rFonts w:asciiTheme="majorHAnsi" w:hAnsiTheme="majorHAnsi" w:cstheme="majorHAnsi"/>
                <w:b w:val="0"/>
              </w:rPr>
              <w:t>JSON</w:t>
            </w:r>
          </w:p>
        </w:tc>
        <w:tc>
          <w:tcPr>
            <w:tcW w:w="1075" w:type="dxa"/>
          </w:tcPr>
          <w:p w:rsidR="00E23BAB" w:rsidRPr="00500239" w:rsidRDefault="00E23BAB" w:rsidP="0090429C">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rPr>
            </w:pPr>
            <w:proofErr w:type="spellStart"/>
            <w:r>
              <w:rPr>
                <w:rFonts w:asciiTheme="majorHAnsi" w:hAnsiTheme="majorHAnsi" w:cstheme="majorHAnsi"/>
                <w:b w:val="0"/>
              </w:rPr>
              <w:t>ProtoBuf</w:t>
            </w:r>
            <w:proofErr w:type="spellEnd"/>
          </w:p>
        </w:tc>
      </w:tr>
      <w:tr w:rsidR="00E23BAB" w:rsidTr="00E23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Book</w:t>
            </w:r>
          </w:p>
        </w:tc>
        <w:tc>
          <w:tcPr>
            <w:tcW w:w="850"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7.908</w:t>
            </w:r>
          </w:p>
        </w:tc>
        <w:tc>
          <w:tcPr>
            <w:tcW w:w="851" w:type="dxa"/>
          </w:tcPr>
          <w:p w:rsidR="00E23BAB" w:rsidRPr="00E23BAB" w:rsidRDefault="00E23BAB" w:rsidP="00E23B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1.199</w:t>
            </w:r>
          </w:p>
        </w:tc>
        <w:tc>
          <w:tcPr>
            <w:tcW w:w="1075" w:type="dxa"/>
          </w:tcPr>
          <w:p w:rsidR="00E23BAB" w:rsidRPr="00E23BAB" w:rsidRDefault="00E23BAB" w:rsidP="0090429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0.298</w:t>
            </w:r>
          </w:p>
        </w:tc>
      </w:tr>
      <w:tr w:rsidR="00E23BAB" w:rsidTr="00E23BAB">
        <w:tc>
          <w:tcPr>
            <w:cnfStyle w:val="001000000000" w:firstRow="0" w:lastRow="0" w:firstColumn="1" w:lastColumn="0" w:oddVBand="0" w:evenVBand="0" w:oddHBand="0" w:evenHBand="0" w:firstRowFirstColumn="0" w:firstRowLastColumn="0" w:lastRowFirstColumn="0" w:lastRowLastColumn="0"/>
            <w:tcW w:w="846" w:type="dxa"/>
          </w:tcPr>
          <w:p w:rsidR="00E23BAB" w:rsidRPr="00E23BAB" w:rsidRDefault="00E23BAB" w:rsidP="0090429C">
            <w:pPr>
              <w:jc w:val="center"/>
              <w:rPr>
                <w:rFonts w:asciiTheme="majorHAnsi" w:hAnsiTheme="majorHAnsi" w:cstheme="majorHAnsi"/>
                <w:b w:val="0"/>
              </w:rPr>
            </w:pPr>
            <w:r w:rsidRPr="00E23BAB">
              <w:rPr>
                <w:rFonts w:asciiTheme="majorHAnsi" w:hAnsiTheme="majorHAnsi" w:cstheme="majorHAnsi"/>
                <w:b w:val="0"/>
              </w:rPr>
              <w:t>Video</w:t>
            </w:r>
          </w:p>
        </w:tc>
        <w:tc>
          <w:tcPr>
            <w:tcW w:w="850"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6.742</w:t>
            </w:r>
          </w:p>
        </w:tc>
        <w:tc>
          <w:tcPr>
            <w:tcW w:w="851"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0.755</w:t>
            </w:r>
          </w:p>
        </w:tc>
        <w:tc>
          <w:tcPr>
            <w:tcW w:w="1075" w:type="dxa"/>
          </w:tcPr>
          <w:p w:rsidR="00E23BAB" w:rsidRPr="00E23BAB" w:rsidRDefault="00E23BAB" w:rsidP="0090429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0.197</w:t>
            </w:r>
          </w:p>
        </w:tc>
      </w:tr>
    </w:tbl>
    <w:p w:rsidR="00E23BAB" w:rsidRDefault="00E23BAB" w:rsidP="00E23BAB">
      <w:pPr>
        <w:pStyle w:val="Caption"/>
        <w:jc w:val="center"/>
        <w:rPr>
          <w:rFonts w:eastAsiaTheme="majorEastAsia"/>
        </w:rPr>
      </w:pPr>
      <w:bookmarkStart w:id="92" w:name="_Toc11959224"/>
      <w:bookmarkStart w:id="93" w:name="_Toc14464888"/>
      <w:r>
        <w:t xml:space="preserve">Table </w:t>
      </w:r>
      <w:r w:rsidR="00D31DAE">
        <w:fldChar w:fldCharType="begin"/>
      </w:r>
      <w:r w:rsidR="00D31DAE">
        <w:instrText xml:space="preserve"> SEQ Table \* ARABIC </w:instrText>
      </w:r>
      <w:r w:rsidR="00D31DAE">
        <w:fldChar w:fldCharType="separate"/>
      </w:r>
      <w:r w:rsidR="00A54A18">
        <w:rPr>
          <w:noProof/>
        </w:rPr>
        <w:t>5</w:t>
      </w:r>
      <w:r w:rsidR="00D31DAE">
        <w:rPr>
          <w:noProof/>
        </w:rPr>
        <w:fldChar w:fldCharType="end"/>
      </w:r>
      <w:r>
        <w:t xml:space="preserve">: Average </w:t>
      </w:r>
      <w:r w:rsidRPr="006978E7">
        <w:t xml:space="preserve">deserialization time in </w:t>
      </w:r>
      <w:proofErr w:type="spellStart"/>
      <w:r w:rsidRPr="006978E7">
        <w:t>ms</w:t>
      </w:r>
      <w:proofErr w:type="spellEnd"/>
      <w:r w:rsidR="006978E7" w:rsidRPr="006978E7">
        <w:t xml:space="preserve"> (</w:t>
      </w:r>
      <w:proofErr w:type="spellStart"/>
      <w:r w:rsidR="006978E7" w:rsidRPr="006978E7">
        <w:t>Sumaray</w:t>
      </w:r>
      <w:proofErr w:type="spellEnd"/>
      <w:r w:rsidR="006978E7" w:rsidRPr="006978E7">
        <w:t xml:space="preserve"> and </w:t>
      </w:r>
      <w:proofErr w:type="spellStart"/>
      <w:r w:rsidR="006978E7" w:rsidRPr="006978E7">
        <w:t>Makki</w:t>
      </w:r>
      <w:proofErr w:type="spellEnd"/>
      <w:r w:rsidR="006978E7" w:rsidRPr="006978E7">
        <w:t>, 2012)</w:t>
      </w:r>
      <w:bookmarkEnd w:id="92"/>
      <w:bookmarkEnd w:id="93"/>
    </w:p>
    <w:p w:rsidR="00C95355" w:rsidRDefault="00C95355" w:rsidP="005C4E0B">
      <w:pPr>
        <w:rPr>
          <w:rFonts w:eastAsiaTheme="majorEastAsia"/>
        </w:rPr>
      </w:pPr>
      <w:r>
        <w:br w:type="page"/>
      </w:r>
    </w:p>
    <w:p w:rsidR="004E74C6" w:rsidRDefault="004E74C6" w:rsidP="004E74C6">
      <w:pPr>
        <w:pStyle w:val="Heading2"/>
      </w:pPr>
      <w:bookmarkStart w:id="94" w:name="_Toc11959297"/>
      <w:bookmarkStart w:id="95" w:name="_Toc14464816"/>
      <w:bookmarkStart w:id="96" w:name="_Toc11959294"/>
      <w:r>
        <w:rPr>
          <w:bCs/>
          <w:color w:val="000000" w:themeColor="text1"/>
        </w:rPr>
        <w:lastRenderedPageBreak/>
        <w:t xml:space="preserve">2.5 </w:t>
      </w:r>
      <w:r>
        <w:t>Security Threats</w:t>
      </w:r>
      <w:bookmarkEnd w:id="94"/>
      <w:bookmarkEnd w:id="95"/>
    </w:p>
    <w:p w:rsidR="004E74C6" w:rsidRDefault="004E74C6" w:rsidP="004E74C6">
      <w:pPr>
        <w:keepNext/>
        <w:keepLines/>
      </w:pPr>
    </w:p>
    <w:p w:rsidR="004E74C6" w:rsidRDefault="004E74C6" w:rsidP="004E74C6">
      <w:pPr>
        <w:keepNext/>
        <w:keepLines/>
      </w:pPr>
      <w:r>
        <w:t xml:space="preserve">This section highlights potential security threats relating to </w:t>
      </w:r>
      <w:proofErr w:type="spellStart"/>
      <w:r>
        <w:t>IoT</w:t>
      </w:r>
      <w:proofErr w:type="spellEnd"/>
      <w:r>
        <w:t xml:space="preserve"> devices. The aim of this section is to uncover the most frequent security vulnerabilities present within </w:t>
      </w:r>
      <w:r w:rsidRPr="001E032A">
        <w:t xml:space="preserve">the </w:t>
      </w:r>
      <w:proofErr w:type="spellStart"/>
      <w:r w:rsidRPr="001E032A">
        <w:t>IoT</w:t>
      </w:r>
      <w:proofErr w:type="spellEnd"/>
      <w:r w:rsidRPr="001E032A">
        <w:t xml:space="preserve"> architecture.</w:t>
      </w:r>
      <w:r w:rsidR="00F56CBF" w:rsidRPr="001E032A">
        <w:t xml:space="preserve"> A recent 2018 </w:t>
      </w:r>
      <w:r w:rsidR="001E032A" w:rsidRPr="001E032A">
        <w:t xml:space="preserve">paper highlighted Denial of Service, Man in the Middle and Address Resolution </w:t>
      </w:r>
      <w:r w:rsidR="001E032A">
        <w:t>Protocol poisoning</w:t>
      </w:r>
      <w:r w:rsidR="001E032A" w:rsidRPr="001E032A">
        <w:t xml:space="preserve"> being the main cyber threats to the Internet of Things (Gao et al., 2018)</w:t>
      </w:r>
      <w:r w:rsidR="001E032A">
        <w:t>.</w:t>
      </w:r>
    </w:p>
    <w:p w:rsidR="004E74C6" w:rsidRPr="0065529D" w:rsidRDefault="004E74C6" w:rsidP="004E74C6">
      <w:pPr>
        <w:keepNext/>
        <w:keepLines/>
      </w:pPr>
    </w:p>
    <w:p w:rsidR="004E74C6" w:rsidRDefault="004E74C6" w:rsidP="004E74C6">
      <w:pPr>
        <w:pStyle w:val="Heading3"/>
      </w:pPr>
      <w:bookmarkStart w:id="97" w:name="_Toc11075222"/>
      <w:bookmarkStart w:id="98" w:name="_Toc11959298"/>
      <w:bookmarkStart w:id="99" w:name="_Toc14464817"/>
      <w:r>
        <w:t xml:space="preserve">2.5.1 </w:t>
      </w:r>
      <w:r w:rsidRPr="005B2C1A">
        <w:t>DOS Attack</w:t>
      </w:r>
      <w:bookmarkEnd w:id="97"/>
      <w:bookmarkEnd w:id="98"/>
      <w:bookmarkEnd w:id="99"/>
    </w:p>
    <w:p w:rsidR="00D31DAE" w:rsidRDefault="004E74C6" w:rsidP="00D31DAE">
      <w:r>
        <w:t xml:space="preserve">Denial of Service attacks are used to prevent access to devices or network resources, essentially taking the network offline. It is accomplished by flooding a network with packets and redundant requests to the point of the network being unable to be accessed by authentic users </w:t>
      </w:r>
      <w:r w:rsidRPr="00780898">
        <w:rPr>
          <w:rStyle w:val="selectable"/>
          <w:color w:val="000000"/>
        </w:rPr>
        <w:t>(</w:t>
      </w:r>
      <w:proofErr w:type="spellStart"/>
      <w:r w:rsidRPr="00780898">
        <w:rPr>
          <w:rStyle w:val="selectable"/>
          <w:color w:val="000000"/>
        </w:rPr>
        <w:t>Prabhakar</w:t>
      </w:r>
      <w:proofErr w:type="spellEnd"/>
      <w:r w:rsidRPr="00780898">
        <w:rPr>
          <w:rStyle w:val="selectable"/>
          <w:color w:val="000000"/>
        </w:rPr>
        <w:t>, 2017).</w:t>
      </w:r>
      <w:r>
        <w:rPr>
          <w:rStyle w:val="selectable"/>
          <w:color w:val="000000"/>
        </w:rPr>
        <w:t xml:space="preserve"> </w:t>
      </w:r>
      <w:r w:rsidR="00800D2B">
        <w:rPr>
          <w:rStyle w:val="selectable"/>
          <w:color w:val="000000"/>
        </w:rPr>
        <w:t>Direct Denial of Service (</w:t>
      </w:r>
      <w:proofErr w:type="spellStart"/>
      <w:r w:rsidR="00800D2B">
        <w:rPr>
          <w:rStyle w:val="selectable"/>
          <w:color w:val="000000"/>
        </w:rPr>
        <w:t>DDoS</w:t>
      </w:r>
      <w:proofErr w:type="spellEnd"/>
      <w:r w:rsidR="00800D2B">
        <w:rPr>
          <w:rStyle w:val="selectable"/>
          <w:color w:val="000000"/>
        </w:rPr>
        <w:t xml:space="preserve">) is a more extreme version of the regular </w:t>
      </w:r>
      <w:proofErr w:type="spellStart"/>
      <w:r w:rsidR="00800D2B">
        <w:rPr>
          <w:rStyle w:val="selectable"/>
          <w:color w:val="000000"/>
        </w:rPr>
        <w:t>DoS</w:t>
      </w:r>
      <w:proofErr w:type="spellEnd"/>
      <w:r w:rsidR="00800D2B">
        <w:rPr>
          <w:rStyle w:val="selectable"/>
          <w:color w:val="000000"/>
        </w:rPr>
        <w:t>, which uses multiple compromised systems instead of a single unit</w:t>
      </w:r>
      <w:r w:rsidR="00D31DAE">
        <w:rPr>
          <w:rStyle w:val="selectable"/>
          <w:color w:val="000000"/>
        </w:rPr>
        <w:t xml:space="preserve"> (shown in Figure 8).</w:t>
      </w:r>
      <w:r w:rsidR="00F20970">
        <w:rPr>
          <w:rStyle w:val="selectable"/>
          <w:color w:val="000000"/>
        </w:rPr>
        <w:t xml:space="preserve"> Infected computers as a collective are called a botnet. </w:t>
      </w:r>
      <w:r w:rsidR="00D31DAE" w:rsidRPr="007D6EA8">
        <w:t xml:space="preserve">A botnet is a collection of computers performing repetitive tasks to keep websites going (Uk.norton.com, </w:t>
      </w:r>
      <w:proofErr w:type="spellStart"/>
      <w:r w:rsidR="00D31DAE" w:rsidRPr="007D6EA8">
        <w:t>n.d.</w:t>
      </w:r>
      <w:proofErr w:type="spellEnd"/>
      <w:r w:rsidR="00D31DAE" w:rsidRPr="007D6EA8">
        <w:t>).</w:t>
      </w:r>
      <w:r w:rsidR="00D31DAE">
        <w:t xml:space="preserve"> The problem arises when this architecture is used for malicious intent, harvesting a machines power to be used in assisting in </w:t>
      </w:r>
      <w:proofErr w:type="spellStart"/>
      <w:r w:rsidR="00D31DAE">
        <w:t>DDoS</w:t>
      </w:r>
      <w:proofErr w:type="spellEnd"/>
      <w:r w:rsidR="00D31DAE">
        <w:t xml:space="preserve"> attacks. Although traditionally used against </w:t>
      </w:r>
      <w:r w:rsidR="00D31DAE" w:rsidRPr="00065B64">
        <w:t xml:space="preserve">computers, </w:t>
      </w:r>
      <w:proofErr w:type="spellStart"/>
      <w:r w:rsidR="00D31DAE" w:rsidRPr="00065B64">
        <w:t>IoT</w:t>
      </w:r>
      <w:proofErr w:type="spellEnd"/>
      <w:r w:rsidR="00D31DAE" w:rsidRPr="00065B64">
        <w:t xml:space="preserve"> devices are starting to be the main target, due to their lack of security. In 2017, it was that the ‘</w:t>
      </w:r>
      <w:proofErr w:type="spellStart"/>
      <w:r w:rsidR="00D31DAE" w:rsidRPr="00065B64">
        <w:t>Rakos</w:t>
      </w:r>
      <w:proofErr w:type="spellEnd"/>
      <w:r w:rsidR="00D31DAE" w:rsidRPr="00065B64">
        <w:t xml:space="preserve">’ botnet consisted of nearly half its entire collection being Raspberry Pi models. In 2017, it was discovered that there were various botnets designed specifically to </w:t>
      </w:r>
      <w:r w:rsidR="00D31DAE">
        <w:t>infect</w:t>
      </w:r>
      <w:r w:rsidR="00D31DAE" w:rsidRPr="00065B64">
        <w:t xml:space="preserve"> </w:t>
      </w:r>
      <w:proofErr w:type="spellStart"/>
      <w:r w:rsidR="00D31DAE" w:rsidRPr="00065B64">
        <w:t>IoT</w:t>
      </w:r>
      <w:proofErr w:type="spellEnd"/>
      <w:r w:rsidR="00D31DAE" w:rsidRPr="00065B64">
        <w:t xml:space="preserve"> devices (Krebs, 2017), namely</w:t>
      </w:r>
      <w:r w:rsidR="00D31DAE">
        <w:t xml:space="preserve"> ‘</w:t>
      </w:r>
      <w:proofErr w:type="spellStart"/>
      <w:r w:rsidR="00D31DAE">
        <w:t>Mirai</w:t>
      </w:r>
      <w:proofErr w:type="spellEnd"/>
      <w:r w:rsidR="00D31DAE">
        <w:t>’, ‘Reaper’ and ‘</w:t>
      </w:r>
      <w:proofErr w:type="spellStart"/>
      <w:r w:rsidR="00D31DAE">
        <w:t>IoTroop</w:t>
      </w:r>
      <w:proofErr w:type="spellEnd"/>
      <w:r w:rsidR="00D31DAE">
        <w:t>’, further adding to the problem.</w:t>
      </w:r>
    </w:p>
    <w:p w:rsidR="004E74C6" w:rsidRPr="005B2C1A" w:rsidRDefault="004E74C6" w:rsidP="004E74C6">
      <w:pPr>
        <w:keepNext/>
        <w:keepLines/>
        <w:rPr>
          <w:rStyle w:val="selectable"/>
        </w:rPr>
      </w:pPr>
    </w:p>
    <w:p w:rsidR="000A6C35" w:rsidRDefault="00E06629" w:rsidP="000A6C35">
      <w:pPr>
        <w:keepNext/>
        <w:keepLines/>
        <w:jc w:val="center"/>
      </w:pPr>
      <w:r>
        <w:rPr>
          <w:noProof/>
        </w:rPr>
        <w:drawing>
          <wp:inline distT="0" distB="0" distL="0" distR="0" wp14:anchorId="69B9E3C2" wp14:editId="052E7856">
            <wp:extent cx="5731510" cy="1464310"/>
            <wp:effectExtent l="0" t="0" r="254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464310"/>
                    </a:xfrm>
                    <a:prstGeom prst="rect">
                      <a:avLst/>
                    </a:prstGeom>
                  </pic:spPr>
                </pic:pic>
              </a:graphicData>
            </a:graphic>
          </wp:inline>
        </w:drawing>
      </w:r>
    </w:p>
    <w:p w:rsidR="004E74C6" w:rsidRPr="00C23B01" w:rsidRDefault="000A6C35" w:rsidP="000A6C35">
      <w:pPr>
        <w:pStyle w:val="Caption"/>
        <w:jc w:val="center"/>
      </w:pPr>
      <w:bookmarkStart w:id="100" w:name="_Toc14464768"/>
      <w:bookmarkStart w:id="101" w:name="_Toc14464875"/>
      <w:r>
        <w:t xml:space="preserve">Figure </w:t>
      </w:r>
      <w:r w:rsidR="00D31DAE">
        <w:fldChar w:fldCharType="begin"/>
      </w:r>
      <w:r w:rsidR="00D31DAE">
        <w:instrText xml:space="preserve"> SEQ Figure \* ARABIC </w:instrText>
      </w:r>
      <w:r w:rsidR="00D31DAE">
        <w:fldChar w:fldCharType="separate"/>
      </w:r>
      <w:r w:rsidR="00A12A6C">
        <w:rPr>
          <w:noProof/>
        </w:rPr>
        <w:t>8</w:t>
      </w:r>
      <w:r w:rsidR="00D31DAE">
        <w:rPr>
          <w:noProof/>
        </w:rPr>
        <w:fldChar w:fldCharType="end"/>
      </w:r>
      <w:r>
        <w:t xml:space="preserve">: Diagram showing a </w:t>
      </w:r>
      <w:proofErr w:type="spellStart"/>
      <w:r>
        <w:t>DDoS</w:t>
      </w:r>
      <w:proofErr w:type="spellEnd"/>
      <w:r>
        <w:t xml:space="preserve"> attack using infected PCs (slaves)</w:t>
      </w:r>
      <w:bookmarkEnd w:id="100"/>
      <w:bookmarkEnd w:id="101"/>
    </w:p>
    <w:p w:rsidR="000A6C35" w:rsidRDefault="000A6C35">
      <w:pPr>
        <w:spacing w:line="276" w:lineRule="auto"/>
        <w:ind w:left="284" w:right="284"/>
        <w:rPr>
          <w:rFonts w:eastAsiaTheme="majorEastAsia" w:cstheme="majorBidi"/>
          <w:i/>
          <w:szCs w:val="24"/>
          <w:u w:val="single"/>
        </w:rPr>
      </w:pPr>
      <w:bookmarkStart w:id="102" w:name="_Toc11075223"/>
      <w:bookmarkStart w:id="103" w:name="_Toc11959299"/>
      <w:r>
        <w:br w:type="page"/>
      </w:r>
    </w:p>
    <w:p w:rsidR="004E74C6" w:rsidRDefault="004E74C6" w:rsidP="004E74C6">
      <w:pPr>
        <w:pStyle w:val="Heading3"/>
      </w:pPr>
      <w:bookmarkStart w:id="104" w:name="_Toc14464818"/>
      <w:r>
        <w:lastRenderedPageBreak/>
        <w:t xml:space="preserve">2.5.2 </w:t>
      </w:r>
      <w:r w:rsidRPr="00780898">
        <w:t>Man in The Middle Attack</w:t>
      </w:r>
      <w:bookmarkEnd w:id="102"/>
      <w:bookmarkEnd w:id="103"/>
      <w:bookmarkEnd w:id="104"/>
    </w:p>
    <w:p w:rsidR="001E032A" w:rsidRDefault="004E74C6" w:rsidP="001E032A">
      <w:r w:rsidRPr="00780898">
        <w:rPr>
          <w:bCs/>
          <w:color w:val="000000" w:themeColor="text1"/>
        </w:rPr>
        <w:t xml:space="preserve">The man-in-the-middle has the ability to capture all messages between a server and </w:t>
      </w:r>
      <w:proofErr w:type="spellStart"/>
      <w:r w:rsidRPr="00780898">
        <w:rPr>
          <w:bCs/>
          <w:color w:val="000000" w:themeColor="text1"/>
        </w:rPr>
        <w:t>IoT</w:t>
      </w:r>
      <w:proofErr w:type="spellEnd"/>
      <w:r w:rsidRPr="00780898">
        <w:rPr>
          <w:bCs/>
          <w:color w:val="000000" w:themeColor="text1"/>
        </w:rPr>
        <w:t xml:space="preserve"> device via </w:t>
      </w:r>
      <w:r w:rsidRPr="0078132E">
        <w:t xml:space="preserve">network spoofing. Using this spoofing strategy, it can assume identification of both the </w:t>
      </w:r>
      <w:proofErr w:type="spellStart"/>
      <w:r w:rsidRPr="0078132E">
        <w:t>IoT</w:t>
      </w:r>
      <w:proofErr w:type="spellEnd"/>
      <w:r w:rsidRPr="0078132E">
        <w:t xml:space="preserve"> device and server and trick both devices into believing they are still communicating with each other (Conti, </w:t>
      </w:r>
      <w:proofErr w:type="spellStart"/>
      <w:r w:rsidRPr="0078132E">
        <w:t>Dragoni</w:t>
      </w:r>
      <w:proofErr w:type="spellEnd"/>
      <w:r w:rsidRPr="0078132E">
        <w:t xml:space="preserve"> and </w:t>
      </w:r>
      <w:proofErr w:type="spellStart"/>
      <w:r w:rsidRPr="0078132E">
        <w:t>Lesyk</w:t>
      </w:r>
      <w:proofErr w:type="spellEnd"/>
      <w:r w:rsidRPr="0078132E">
        <w:t>, 2016).</w:t>
      </w:r>
      <w:r w:rsidR="001E032A">
        <w:t xml:space="preserve"> ARP is a</w:t>
      </w:r>
      <w:r w:rsidR="00131767">
        <w:t xml:space="preserve"> form of MITM attack that uses</w:t>
      </w:r>
      <w:r w:rsidR="001E032A">
        <w:t xml:space="preserve"> TCP/</w:t>
      </w:r>
      <w:r w:rsidR="001E032A" w:rsidRPr="00DC5C95">
        <w:t>IP protocol used to acquire physical addresses</w:t>
      </w:r>
      <w:r w:rsidR="001E032A">
        <w:t xml:space="preserve"> (MAC)</w:t>
      </w:r>
      <w:r w:rsidR="001E032A" w:rsidRPr="00DC5C95">
        <w:t xml:space="preserve"> based on the IP addresses of nodes within the network (Abad and Bonilla, 2007)</w:t>
      </w:r>
      <w:r w:rsidR="001E032A">
        <w:t>. This is done through broadcasting an ARP request on the network, requesting access to the hosts IP address. When this malicious node is on the network, the node being attacked matches its physical address with the IP address of the original communication node. This is done through sending a fraudulent message to the node attacked and recording the error pairing in an APR cache table. The victim node will then communicate with the attacker node by misinterpreting the node as normal communication, sending all data (packets) towards the malicious node.</w:t>
      </w:r>
    </w:p>
    <w:p w:rsidR="00EE7A27" w:rsidRDefault="00EE7A27" w:rsidP="004E74C6"/>
    <w:p w:rsidR="000A6C35" w:rsidRDefault="00F114A6" w:rsidP="000A6C35">
      <w:pPr>
        <w:keepNext/>
        <w:jc w:val="center"/>
      </w:pPr>
      <w:r>
        <w:rPr>
          <w:noProof/>
        </w:rPr>
        <w:drawing>
          <wp:inline distT="0" distB="0" distL="0" distR="0" wp14:anchorId="7E82B3B8" wp14:editId="57C4E767">
            <wp:extent cx="5731510" cy="33737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73755"/>
                    </a:xfrm>
                    <a:prstGeom prst="rect">
                      <a:avLst/>
                    </a:prstGeom>
                  </pic:spPr>
                </pic:pic>
              </a:graphicData>
            </a:graphic>
          </wp:inline>
        </w:drawing>
      </w:r>
    </w:p>
    <w:p w:rsidR="000A6C35" w:rsidRPr="00780898" w:rsidRDefault="000A6C35" w:rsidP="000A6C35">
      <w:pPr>
        <w:pStyle w:val="Caption"/>
        <w:jc w:val="center"/>
      </w:pPr>
      <w:bookmarkStart w:id="105" w:name="_Toc14464769"/>
      <w:bookmarkStart w:id="106" w:name="_Toc14464876"/>
      <w:r>
        <w:t xml:space="preserve">Figure </w:t>
      </w:r>
      <w:r w:rsidR="00D31DAE">
        <w:fldChar w:fldCharType="begin"/>
      </w:r>
      <w:r w:rsidR="00D31DAE">
        <w:instrText xml:space="preserve"> SEQ Figure \* ARABIC </w:instrText>
      </w:r>
      <w:r w:rsidR="00D31DAE">
        <w:fldChar w:fldCharType="separate"/>
      </w:r>
      <w:r w:rsidR="00A12A6C">
        <w:rPr>
          <w:noProof/>
        </w:rPr>
        <w:t>9</w:t>
      </w:r>
      <w:r w:rsidR="00D31DAE">
        <w:rPr>
          <w:noProof/>
        </w:rPr>
        <w:fldChar w:fldCharType="end"/>
      </w:r>
      <w:r>
        <w:t>: Man in The Middle Attack showing an intercepted connection from a malicious attacker</w:t>
      </w:r>
      <w:bookmarkEnd w:id="105"/>
      <w:bookmarkEnd w:id="106"/>
    </w:p>
    <w:p w:rsidR="004E74C6" w:rsidRPr="00A12A6C" w:rsidRDefault="001E032A" w:rsidP="00A12A6C">
      <w:pPr>
        <w:spacing w:line="276" w:lineRule="auto"/>
        <w:ind w:right="284"/>
        <w:rPr>
          <w:rFonts w:eastAsiaTheme="majorEastAsia" w:cstheme="majorBidi"/>
          <w:i/>
          <w:szCs w:val="24"/>
          <w:u w:val="single"/>
        </w:rPr>
      </w:pPr>
      <w:bookmarkStart w:id="107" w:name="_Toc11075224"/>
      <w:bookmarkStart w:id="108" w:name="_Toc11959300"/>
      <w:r>
        <w:br w:type="page"/>
      </w:r>
      <w:bookmarkEnd w:id="107"/>
      <w:bookmarkEnd w:id="108"/>
    </w:p>
    <w:p w:rsidR="004E74C6" w:rsidRDefault="00A12A6C" w:rsidP="00B940AF">
      <w:pPr>
        <w:pStyle w:val="Heading3"/>
      </w:pPr>
      <w:bookmarkStart w:id="109" w:name="_Toc14464822"/>
      <w:r>
        <w:lastRenderedPageBreak/>
        <w:t>2.5.3</w:t>
      </w:r>
      <w:r w:rsidR="004E74C6">
        <w:t xml:space="preserve"> </w:t>
      </w:r>
      <w:r w:rsidR="00B940AF">
        <w:t>Brute Force Attacks</w:t>
      </w:r>
      <w:bookmarkEnd w:id="109"/>
    </w:p>
    <w:p w:rsidR="00445F1C" w:rsidRDefault="00B940AF" w:rsidP="00445F1C">
      <w:pPr>
        <w:keepNext/>
        <w:keepLines/>
      </w:pPr>
      <w:r>
        <w:t xml:space="preserve">Brute force attacks consist of using software to guess as many passwords as possible while attempting to login into a system until the correct password is guessed. This could occur at device level (attempting to login to the device remotely) and at network level e.g. guessing the passphrase of a Wi-Fi router. WAP2, being the most common form of security for personal Wi-Fi routers, is susceptible to these attacks. </w:t>
      </w:r>
      <w:r w:rsidR="004E74C6" w:rsidRPr="007472E0">
        <w:t xml:space="preserve">A recent paper </w:t>
      </w:r>
      <w:r>
        <w:t>concluded</w:t>
      </w:r>
      <w:r w:rsidR="004E74C6" w:rsidRPr="007472E0">
        <w:t xml:space="preserve"> that this protocol is especially vulnerable to dictionary based attacks and key reinstallation attacks (Abo-</w:t>
      </w:r>
      <w:proofErr w:type="spellStart"/>
      <w:r w:rsidR="004E74C6" w:rsidRPr="007472E0">
        <w:t>Soliman</w:t>
      </w:r>
      <w:proofErr w:type="spellEnd"/>
      <w:r w:rsidR="004E74C6" w:rsidRPr="007472E0">
        <w:t xml:space="preserve"> and </w:t>
      </w:r>
      <w:proofErr w:type="spellStart"/>
      <w:r w:rsidR="004E74C6" w:rsidRPr="007472E0">
        <w:t>Azer</w:t>
      </w:r>
      <w:proofErr w:type="spellEnd"/>
      <w:r w:rsidR="004E74C6" w:rsidRPr="007472E0">
        <w:t>, 2017)</w:t>
      </w:r>
      <w:r>
        <w:t>, which are forms of brute force attacks</w:t>
      </w:r>
      <w:r w:rsidR="004E74C6" w:rsidRPr="007472E0">
        <w:t>.</w:t>
      </w:r>
      <w:r w:rsidR="00445F1C">
        <w:t xml:space="preserve"> Implementing a form of account lockout can be an effective strategy to prevent brute force attacks. The UK government recommends a maximum of 10 login attempts before locking out the account (</w:t>
      </w:r>
      <w:proofErr w:type="spellStart"/>
      <w:r w:rsidR="00445F1C">
        <w:t>ukgov</w:t>
      </w:r>
      <w:proofErr w:type="spellEnd"/>
      <w:r w:rsidR="00445F1C">
        <w:t xml:space="preserve">, </w:t>
      </w:r>
      <w:r w:rsidR="00445F1C" w:rsidRPr="00306244">
        <w:t>2015</w:t>
      </w:r>
      <w:r w:rsidR="00445F1C">
        <w:t>).</w:t>
      </w:r>
    </w:p>
    <w:p w:rsidR="00F20970" w:rsidRDefault="00F20970" w:rsidP="00445F1C">
      <w:pPr>
        <w:keepNext/>
        <w:keepLines/>
      </w:pPr>
    </w:p>
    <w:p w:rsidR="00F20970" w:rsidRDefault="00F20970" w:rsidP="00445F1C">
      <w:pPr>
        <w:keepNext/>
        <w:keepLines/>
      </w:pPr>
    </w:p>
    <w:p w:rsidR="00A12A6C" w:rsidRDefault="00F20970" w:rsidP="00A12A6C">
      <w:pPr>
        <w:keepNext/>
        <w:keepLines/>
      </w:pPr>
      <w:r>
        <w:rPr>
          <w:noProof/>
        </w:rPr>
        <w:drawing>
          <wp:inline distT="0" distB="0" distL="0" distR="0" wp14:anchorId="08BD7AC0" wp14:editId="681AD989">
            <wp:extent cx="5731510" cy="2269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69490"/>
                    </a:xfrm>
                    <a:prstGeom prst="rect">
                      <a:avLst/>
                    </a:prstGeom>
                  </pic:spPr>
                </pic:pic>
              </a:graphicData>
            </a:graphic>
          </wp:inline>
        </w:drawing>
      </w:r>
    </w:p>
    <w:p w:rsidR="00F20970" w:rsidRDefault="00A12A6C" w:rsidP="00A12A6C">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Diagram showing a Computer running a script to attempt logins on a website</w:t>
      </w:r>
    </w:p>
    <w:p w:rsidR="00A12A6C" w:rsidRDefault="00A12A6C" w:rsidP="00A12A6C">
      <w:bookmarkStart w:id="110" w:name="_Toc14464819"/>
    </w:p>
    <w:p w:rsidR="00A12A6C" w:rsidRDefault="00A12A6C" w:rsidP="00A12A6C"/>
    <w:p w:rsidR="00A12A6C" w:rsidRDefault="00A12A6C" w:rsidP="00A12A6C">
      <w:pPr>
        <w:pStyle w:val="Heading3"/>
      </w:pPr>
      <w:r>
        <w:t>2.5.</w:t>
      </w:r>
      <w:r>
        <w:t>4</w:t>
      </w:r>
      <w:r>
        <w:t xml:space="preserve"> Malicious Code Attack</w:t>
      </w:r>
      <w:bookmarkEnd w:id="110"/>
    </w:p>
    <w:p w:rsidR="00A12A6C" w:rsidRDefault="00A12A6C" w:rsidP="00A12A6C">
      <w:r>
        <w:t>This is code in any part of the software intended to cause undesirable effects and potentially causing the system to malfunction. This cannot be detected by security tools such as anti-viruses as it not detected as a virus or malware.</w:t>
      </w:r>
    </w:p>
    <w:p w:rsidR="00A12A6C" w:rsidRDefault="00A12A6C" w:rsidP="00A12A6C"/>
    <w:p w:rsidR="00A12A6C" w:rsidRDefault="00A12A6C" w:rsidP="00A12A6C">
      <w:pPr>
        <w:pStyle w:val="Heading3"/>
      </w:pPr>
      <w:bookmarkStart w:id="111" w:name="_Toc11959301"/>
      <w:bookmarkStart w:id="112" w:name="_Toc14464820"/>
      <w:r>
        <w:t>2.5.</w:t>
      </w:r>
      <w:r>
        <w:t>5</w:t>
      </w:r>
      <w:r>
        <w:t xml:space="preserve"> Physical Tampering</w:t>
      </w:r>
      <w:bookmarkEnd w:id="111"/>
      <w:bookmarkEnd w:id="112"/>
    </w:p>
    <w:p w:rsidR="00A12A6C" w:rsidRPr="00C15198" w:rsidRDefault="00A12A6C" w:rsidP="00A12A6C">
      <w:r>
        <w:t>Physical manipulation of a device could occur. This is when the device is modified to act in unexpected ways by someone with malicious intent. It is safe to assume that if this happens the intruder is already in the individual’s home and there is not much that can be done. A way to protect the user’s data if this occurred would be full encryption of the storage and 2-factor authentication to prevent users from accessing the micro SD that is present in the device.</w:t>
      </w:r>
    </w:p>
    <w:p w:rsidR="008D0B12" w:rsidRDefault="008D0B12" w:rsidP="00B940AF">
      <w:pPr>
        <w:keepNext/>
        <w:keepLines/>
      </w:pPr>
    </w:p>
    <w:p w:rsidR="008D0B12" w:rsidRDefault="00A12A6C" w:rsidP="00026397">
      <w:pPr>
        <w:spacing w:line="276" w:lineRule="auto"/>
        <w:ind w:left="284" w:right="284"/>
      </w:pPr>
      <w:r>
        <w:br w:type="page"/>
      </w:r>
    </w:p>
    <w:p w:rsidR="008D0B12" w:rsidRDefault="008D0B12" w:rsidP="008D0B12">
      <w:pPr>
        <w:pStyle w:val="Heading2"/>
      </w:pPr>
      <w:r>
        <w:lastRenderedPageBreak/>
        <w:t>2.6 Cryptography Options</w:t>
      </w:r>
    </w:p>
    <w:p w:rsidR="008D0B12" w:rsidRDefault="008D0B12" w:rsidP="008D0B12"/>
    <w:p w:rsidR="008D0B12" w:rsidRDefault="008D0B12" w:rsidP="003A6CEB">
      <w:pPr>
        <w:pStyle w:val="ListParagraph"/>
        <w:keepNext/>
        <w:keepLines/>
      </w:pPr>
      <w:r>
        <w:t xml:space="preserve">This section aims to review the most common forms of cryptography and establish the state of the art methods in </w:t>
      </w:r>
      <w:r w:rsidRPr="003A6CEB">
        <w:t xml:space="preserve">securing communication between devices. </w:t>
      </w:r>
      <w:r w:rsidR="003A6CEB" w:rsidRPr="003A6CEB">
        <w:t>In accordance with the guidelines set by the UK government (</w:t>
      </w:r>
      <w:proofErr w:type="spellStart"/>
      <w:r w:rsidR="003A6CEB" w:rsidRPr="003A6CEB">
        <w:t>ukgov</w:t>
      </w:r>
      <w:proofErr w:type="spellEnd"/>
      <w:r w:rsidR="003A6CEB" w:rsidRPr="003A6CEB">
        <w:t>, 2015)., passwords should not be stored as plain text. The best way to store passwords is established</w:t>
      </w:r>
      <w:r w:rsidR="003A6CEB">
        <w:t xml:space="preserve"> in this section.</w:t>
      </w:r>
    </w:p>
    <w:p w:rsidR="008D0B12" w:rsidRDefault="008D0B12" w:rsidP="008D0B12"/>
    <w:p w:rsidR="00DA77AA" w:rsidRDefault="00DA77AA" w:rsidP="00DA77AA">
      <w:pPr>
        <w:pStyle w:val="Heading3"/>
      </w:pPr>
      <w:bookmarkStart w:id="113" w:name="_Toc11959304"/>
      <w:bookmarkStart w:id="114" w:name="_Toc14464827"/>
      <w:r>
        <w:t xml:space="preserve">2.6.1 </w:t>
      </w:r>
      <w:bookmarkEnd w:id="113"/>
      <w:r>
        <w:t xml:space="preserve">Symmetric </w:t>
      </w:r>
      <w:bookmarkEnd w:id="114"/>
      <w:r>
        <w:t>Encryption</w:t>
      </w:r>
    </w:p>
    <w:p w:rsidR="00DA77AA" w:rsidRDefault="00DA77AA" w:rsidP="00DA77AA">
      <w:pPr>
        <w:keepNext/>
        <w:keepLines/>
      </w:pPr>
      <w:r>
        <w:t xml:space="preserve">Advance Encryption Standard is symmetric form of encryption, supporting key lengths of 127, 192 and 256 bits. In a comparison study against four different algorithms, it was shown that AES has the highest </w:t>
      </w:r>
      <w:r w:rsidRPr="00685C5A">
        <w:t xml:space="preserve">avalanche effect, which is recorded as how much change there is in an output based on the change of an input. Scoring high in the avalanche effect reflects a high level of cryptographic strength. This suggests when confidentially and integrity are the highest priority, AES should be used </w:t>
      </w:r>
      <w:r w:rsidRPr="00685C5A">
        <w:rPr>
          <w:rFonts w:eastAsiaTheme="majorEastAsia"/>
        </w:rPr>
        <w:t>(</w:t>
      </w:r>
      <w:proofErr w:type="spellStart"/>
      <w:r w:rsidRPr="00685C5A">
        <w:rPr>
          <w:rFonts w:eastAsiaTheme="majorEastAsia"/>
        </w:rPr>
        <w:t>Patil</w:t>
      </w:r>
      <w:proofErr w:type="spellEnd"/>
      <w:r w:rsidRPr="00685C5A">
        <w:rPr>
          <w:rFonts w:eastAsiaTheme="majorEastAsia"/>
        </w:rPr>
        <w:t xml:space="preserve"> et al., 2016)</w:t>
      </w:r>
      <w:r w:rsidRPr="00685C5A">
        <w:t>.</w:t>
      </w:r>
    </w:p>
    <w:p w:rsidR="00DA77AA" w:rsidRDefault="00DA77AA" w:rsidP="008D0B12"/>
    <w:p w:rsidR="00A21E66" w:rsidRDefault="000930E2" w:rsidP="00A21E66">
      <w:pPr>
        <w:keepNext/>
        <w:jc w:val="center"/>
      </w:pPr>
      <w:r>
        <w:rPr>
          <w:noProof/>
        </w:rPr>
        <w:drawing>
          <wp:inline distT="0" distB="0" distL="0" distR="0" wp14:anchorId="14479A76" wp14:editId="03FDE456">
            <wp:extent cx="4257675" cy="1747726"/>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81917" cy="1757677"/>
                    </a:xfrm>
                    <a:prstGeom prst="rect">
                      <a:avLst/>
                    </a:prstGeom>
                  </pic:spPr>
                </pic:pic>
              </a:graphicData>
            </a:graphic>
          </wp:inline>
        </w:drawing>
      </w:r>
    </w:p>
    <w:p w:rsidR="00A21E66" w:rsidRDefault="00A21E66" w:rsidP="00A21E66">
      <w:pPr>
        <w:pStyle w:val="Caption"/>
        <w:jc w:val="center"/>
      </w:pPr>
      <w:r>
        <w:t xml:space="preserve">Figure </w:t>
      </w:r>
      <w:r w:rsidR="00D31DAE">
        <w:fldChar w:fldCharType="begin"/>
      </w:r>
      <w:r w:rsidR="00D31DAE">
        <w:instrText xml:space="preserve"> SEQ Figure \* ARABIC </w:instrText>
      </w:r>
      <w:r w:rsidR="00D31DAE">
        <w:fldChar w:fldCharType="separate"/>
      </w:r>
      <w:r w:rsidR="00A12A6C">
        <w:rPr>
          <w:noProof/>
        </w:rPr>
        <w:t>11</w:t>
      </w:r>
      <w:r w:rsidR="00D31DAE">
        <w:rPr>
          <w:noProof/>
        </w:rPr>
        <w:fldChar w:fldCharType="end"/>
      </w:r>
      <w:r>
        <w:t xml:space="preserve">: </w:t>
      </w:r>
      <w:r w:rsidRPr="007B00FA">
        <w:t>Example of plain text being encrypted</w:t>
      </w:r>
      <w:r>
        <w:t xml:space="preserve"> using symmetric key encryption</w:t>
      </w:r>
    </w:p>
    <w:p w:rsidR="00A21E66" w:rsidRPr="008E229F" w:rsidRDefault="00A21E66" w:rsidP="008D0B12"/>
    <w:p w:rsidR="008D0B12" w:rsidRDefault="00DA77AA" w:rsidP="008D0B12">
      <w:pPr>
        <w:pStyle w:val="Heading3"/>
      </w:pPr>
      <w:bookmarkStart w:id="115" w:name="_Toc14464826"/>
      <w:r>
        <w:t>2.6.2</w:t>
      </w:r>
      <w:r w:rsidR="008D0B12">
        <w:t xml:space="preserve"> Asymmetric </w:t>
      </w:r>
      <w:bookmarkEnd w:id="115"/>
      <w:r w:rsidR="008D0B12">
        <w:t xml:space="preserve">Encryption </w:t>
      </w:r>
    </w:p>
    <w:p w:rsidR="008D0B12" w:rsidRDefault="008D0B12" w:rsidP="008D0B12">
      <w:pPr>
        <w:keepNext/>
        <w:keepLines/>
      </w:pPr>
      <w:r>
        <w:t>RSA works on a public-private key basis that is a form of asymmetric encryption. The public key is available to everyone, i.e</w:t>
      </w:r>
      <w:r w:rsidRPr="00D324D1">
        <w:t xml:space="preserve">. placed on the server (Raspberry Pi) whereas the private key is used to ‘unlock’ that specific public key. This gives an added layer of security as the data can only be decrypted using the individual’s private key. The private key is usually stored on a client device e.g. computer or mobile phone </w:t>
      </w:r>
      <w:r w:rsidRPr="00D324D1">
        <w:rPr>
          <w:rFonts w:eastAsiaTheme="majorEastAsia"/>
        </w:rPr>
        <w:t>(</w:t>
      </w:r>
      <w:proofErr w:type="spellStart"/>
      <w:r w:rsidRPr="00D324D1">
        <w:rPr>
          <w:rFonts w:eastAsiaTheme="majorEastAsia"/>
        </w:rPr>
        <w:t>Goshwe</w:t>
      </w:r>
      <w:proofErr w:type="spellEnd"/>
      <w:r w:rsidRPr="00D324D1">
        <w:rPr>
          <w:rFonts w:eastAsiaTheme="majorEastAsia"/>
        </w:rPr>
        <w:t>, 2013)</w:t>
      </w:r>
      <w:r w:rsidRPr="00D324D1">
        <w:t xml:space="preserve">. This form of encryption was used successfully in the creation of a payment terminal using a Raspberry Pi, TSL and AES based encryption, highlighting its efficiency </w:t>
      </w:r>
      <w:r w:rsidRPr="00D324D1">
        <w:rPr>
          <w:rFonts w:eastAsiaTheme="majorEastAsia"/>
        </w:rPr>
        <w:t>(</w:t>
      </w:r>
      <w:proofErr w:type="spellStart"/>
      <w:r w:rsidRPr="00D324D1">
        <w:rPr>
          <w:rFonts w:eastAsiaTheme="majorEastAsia"/>
        </w:rPr>
        <w:t>Kakar</w:t>
      </w:r>
      <w:proofErr w:type="spellEnd"/>
      <w:r w:rsidRPr="00D324D1">
        <w:rPr>
          <w:rFonts w:eastAsiaTheme="majorEastAsia"/>
        </w:rPr>
        <w:t>, 2016)</w:t>
      </w:r>
      <w:r w:rsidRPr="00D324D1">
        <w:t>.</w:t>
      </w:r>
      <w:r>
        <w:t xml:space="preserve"> This can be used in conjunction with SSH to allow remote access to only those users that have the private key in relation to the public key, aiding in the prevention of brute force attacks.</w:t>
      </w:r>
    </w:p>
    <w:p w:rsidR="008D0B12" w:rsidRDefault="008D0B12" w:rsidP="008D0B12"/>
    <w:p w:rsidR="00A21E66" w:rsidRDefault="00A21E66" w:rsidP="008D0B12"/>
    <w:p w:rsidR="00A21E66" w:rsidRDefault="000930E2" w:rsidP="00A21E66">
      <w:pPr>
        <w:keepNext/>
        <w:keepLines/>
        <w:jc w:val="center"/>
      </w:pPr>
      <w:r>
        <w:rPr>
          <w:noProof/>
        </w:rPr>
        <w:lastRenderedPageBreak/>
        <w:drawing>
          <wp:inline distT="0" distB="0" distL="0" distR="0" wp14:anchorId="0E1A400D" wp14:editId="56760225">
            <wp:extent cx="4095750" cy="1516673"/>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3822" cy="1523365"/>
                    </a:xfrm>
                    <a:prstGeom prst="rect">
                      <a:avLst/>
                    </a:prstGeom>
                  </pic:spPr>
                </pic:pic>
              </a:graphicData>
            </a:graphic>
          </wp:inline>
        </w:drawing>
      </w:r>
    </w:p>
    <w:p w:rsidR="008D0B12" w:rsidRDefault="00A21E66" w:rsidP="00A21E66">
      <w:pPr>
        <w:pStyle w:val="Caption"/>
        <w:jc w:val="center"/>
      </w:pPr>
      <w:r>
        <w:t xml:space="preserve">Figure </w:t>
      </w:r>
      <w:r w:rsidR="00D31DAE">
        <w:fldChar w:fldCharType="begin"/>
      </w:r>
      <w:r w:rsidR="00D31DAE">
        <w:instrText xml:space="preserve"> SEQ Figure \* ARABIC </w:instrText>
      </w:r>
      <w:r w:rsidR="00D31DAE">
        <w:fldChar w:fldCharType="separate"/>
      </w:r>
      <w:r w:rsidR="00A12A6C">
        <w:rPr>
          <w:noProof/>
        </w:rPr>
        <w:t>12</w:t>
      </w:r>
      <w:r w:rsidR="00D31DAE">
        <w:rPr>
          <w:noProof/>
        </w:rPr>
        <w:fldChar w:fldCharType="end"/>
      </w:r>
      <w:r>
        <w:t xml:space="preserve">: </w:t>
      </w:r>
      <w:r w:rsidRPr="000944D0">
        <w:t xml:space="preserve">Example of plain text being encrypted using </w:t>
      </w:r>
      <w:r>
        <w:t>A</w:t>
      </w:r>
      <w:r w:rsidRPr="000944D0">
        <w:t>symmetric key encryption</w:t>
      </w:r>
    </w:p>
    <w:p w:rsidR="008D0B12" w:rsidRDefault="008D0B12" w:rsidP="006E05D9">
      <w:pPr>
        <w:spacing w:line="276" w:lineRule="auto"/>
        <w:ind w:right="284"/>
        <w:rPr>
          <w:rFonts w:eastAsiaTheme="majorEastAsia" w:cstheme="majorBidi"/>
          <w:sz w:val="30"/>
          <w:szCs w:val="26"/>
        </w:rPr>
      </w:pPr>
    </w:p>
    <w:p w:rsidR="008D0B12" w:rsidRDefault="008D0B12" w:rsidP="008D0B12">
      <w:pPr>
        <w:pStyle w:val="ListParagraph"/>
      </w:pPr>
    </w:p>
    <w:p w:rsidR="008D0B12" w:rsidRPr="008D0B12" w:rsidRDefault="00026397" w:rsidP="008D0B12">
      <w:pPr>
        <w:pStyle w:val="Heading3"/>
        <w:rPr>
          <w:rFonts w:eastAsiaTheme="minorHAnsi"/>
        </w:rPr>
      </w:pPr>
      <w:bookmarkStart w:id="116" w:name="_Toc14464829"/>
      <w:r>
        <w:rPr>
          <w:rFonts w:eastAsiaTheme="minorHAnsi"/>
        </w:rPr>
        <w:t xml:space="preserve">2.6.3 </w:t>
      </w:r>
      <w:r w:rsidR="008D0B12">
        <w:rPr>
          <w:rFonts w:eastAsiaTheme="minorHAnsi"/>
        </w:rPr>
        <w:t>Hash</w:t>
      </w:r>
      <w:bookmarkEnd w:id="116"/>
      <w:r w:rsidR="00296B30">
        <w:rPr>
          <w:rFonts w:eastAsiaTheme="minorHAnsi"/>
        </w:rPr>
        <w:t xml:space="preserve"> Encryption</w:t>
      </w:r>
    </w:p>
    <w:p w:rsidR="008D0B12" w:rsidRDefault="00026397" w:rsidP="008D0B12">
      <w:pPr>
        <w:rPr>
          <w:rFonts w:eastAsiaTheme="minorHAnsi"/>
        </w:rPr>
      </w:pPr>
      <w:r>
        <w:rPr>
          <w:rFonts w:eastAsiaTheme="minorHAnsi"/>
        </w:rPr>
        <w:t>H</w:t>
      </w:r>
      <w:r w:rsidR="008D0B12">
        <w:rPr>
          <w:rFonts w:eastAsiaTheme="minorHAnsi"/>
        </w:rPr>
        <w:t>ashing is a form of one-way cryptography where text is transformed into a hash algorithm and cannot be reversed. It is used for password storage due to its key feature of non-reversal resulting in not even the owners or administrators being able to see their users’ passwords.</w:t>
      </w:r>
      <w:r w:rsidR="008D0B12" w:rsidRPr="004C1575">
        <w:rPr>
          <w:rFonts w:eastAsiaTheme="minorHAnsi"/>
        </w:rPr>
        <w:t xml:space="preserve"> </w:t>
      </w:r>
      <w:r w:rsidR="008D0B12">
        <w:rPr>
          <w:rFonts w:eastAsiaTheme="minorHAnsi"/>
        </w:rPr>
        <w:t xml:space="preserve">Hashing is also used in ensuring message integrity when transferring files.  Common hashing algorithms include Message Digest Algorithm (MD5) and Secure Hash Algorithm (SHA-1). In a comparative study, it was shown that regardless of password length, the SHA-1 algorithm </w:t>
      </w:r>
      <w:r w:rsidR="008D0B12" w:rsidRPr="003557DE">
        <w:rPr>
          <w:rFonts w:eastAsiaTheme="minorHAnsi"/>
        </w:rPr>
        <w:t xml:space="preserve">took longer to crack, suggesting this is the superior option when it comes to password hashing </w:t>
      </w:r>
      <w:r w:rsidR="008D0B12" w:rsidRPr="003557DE">
        <w:t>(</w:t>
      </w:r>
      <w:proofErr w:type="spellStart"/>
      <w:r w:rsidR="008D0B12" w:rsidRPr="003557DE">
        <w:t>Putri</w:t>
      </w:r>
      <w:proofErr w:type="spellEnd"/>
      <w:r w:rsidR="008D0B12" w:rsidRPr="003557DE">
        <w:t xml:space="preserve"> </w:t>
      </w:r>
      <w:proofErr w:type="spellStart"/>
      <w:r w:rsidR="008D0B12" w:rsidRPr="003557DE">
        <w:t>Ratna</w:t>
      </w:r>
      <w:proofErr w:type="spellEnd"/>
      <w:r w:rsidR="008D0B12" w:rsidRPr="003557DE">
        <w:t xml:space="preserve"> et al., 2013)</w:t>
      </w:r>
      <w:r w:rsidR="008D0B12" w:rsidRPr="003557DE">
        <w:rPr>
          <w:rFonts w:eastAsiaTheme="minorHAnsi"/>
        </w:rPr>
        <w:t>.</w:t>
      </w:r>
      <w:r w:rsidR="008D0B12">
        <w:rPr>
          <w:rFonts w:eastAsiaTheme="minorHAnsi"/>
        </w:rPr>
        <w:t xml:space="preserve"> The results of the comparison of the two algorithms attack time against a brute force attack for a 6-character password can be seen in figure 11.</w:t>
      </w:r>
    </w:p>
    <w:p w:rsidR="008D0B12" w:rsidRPr="00B17AF6" w:rsidRDefault="008D0B12" w:rsidP="008D0B12">
      <w:pPr>
        <w:rPr>
          <w:rFonts w:eastAsiaTheme="minorHAnsi"/>
        </w:rPr>
      </w:pPr>
    </w:p>
    <w:p w:rsidR="008D0B12" w:rsidRDefault="008D0B12" w:rsidP="008D0B12">
      <w:pPr>
        <w:keepNext/>
        <w:keepLines/>
      </w:pPr>
      <w:r>
        <w:rPr>
          <w:noProof/>
        </w:rPr>
        <w:drawing>
          <wp:inline distT="0" distB="0" distL="0" distR="0" wp14:anchorId="5BA86DED" wp14:editId="678E1116">
            <wp:extent cx="5724525" cy="3486150"/>
            <wp:effectExtent l="0" t="0" r="9525" b="0"/>
            <wp:docPr id="4" name="Picture 4" descr="Brute Force Attack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rute Force Attack Tim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8D0B12" w:rsidRPr="00B02BDE" w:rsidRDefault="008D0B12" w:rsidP="008D0B12">
      <w:pPr>
        <w:pStyle w:val="Caption"/>
        <w:jc w:val="center"/>
      </w:pPr>
      <w:bookmarkStart w:id="117" w:name="_Toc14464771"/>
      <w:bookmarkStart w:id="118" w:name="_Toc14464878"/>
      <w:r>
        <w:t xml:space="preserve">Figure </w:t>
      </w:r>
      <w:r>
        <w:fldChar w:fldCharType="begin"/>
      </w:r>
      <w:r>
        <w:instrText xml:space="preserve"> SEQ Figure \* ARABIC </w:instrText>
      </w:r>
      <w:r>
        <w:fldChar w:fldCharType="separate"/>
      </w:r>
      <w:r w:rsidR="00A12A6C">
        <w:rPr>
          <w:noProof/>
        </w:rPr>
        <w:t>13</w:t>
      </w:r>
      <w:r>
        <w:rPr>
          <w:noProof/>
        </w:rPr>
        <w:fldChar w:fldCharType="end"/>
      </w:r>
      <w:r>
        <w:t xml:space="preserve">: Diagram comparing the two most common algorithms in a </w:t>
      </w:r>
      <w:r w:rsidRPr="00B02BDE">
        <w:t>brute force attack (</w:t>
      </w:r>
      <w:proofErr w:type="spellStart"/>
      <w:r w:rsidRPr="00B02BDE">
        <w:t>Putri</w:t>
      </w:r>
      <w:proofErr w:type="spellEnd"/>
      <w:r w:rsidRPr="00B02BDE">
        <w:t xml:space="preserve"> </w:t>
      </w:r>
      <w:proofErr w:type="spellStart"/>
      <w:r w:rsidRPr="00B02BDE">
        <w:t>Ratna</w:t>
      </w:r>
      <w:proofErr w:type="spellEnd"/>
      <w:r w:rsidRPr="00B02BDE">
        <w:t xml:space="preserve"> et al., 2013)</w:t>
      </w:r>
      <w:bookmarkEnd w:id="117"/>
      <w:bookmarkEnd w:id="118"/>
    </w:p>
    <w:p w:rsidR="008D0B12" w:rsidRPr="00E469A6" w:rsidRDefault="008D0B12" w:rsidP="008D0B12">
      <w:pPr>
        <w:rPr>
          <w:lang w:eastAsia="en-US"/>
        </w:rPr>
      </w:pPr>
    </w:p>
    <w:p w:rsidR="008D0B12" w:rsidRDefault="008D0B12" w:rsidP="00A968C3">
      <w:pPr>
        <w:pStyle w:val="Heading3"/>
      </w:pPr>
      <w:bookmarkStart w:id="119" w:name="_Toc14464830"/>
      <w:bookmarkStart w:id="120" w:name="_Toc11959302"/>
      <w:r>
        <w:lastRenderedPageBreak/>
        <w:t>2.</w:t>
      </w:r>
      <w:r w:rsidR="007E5BBB">
        <w:t xml:space="preserve">6.4 </w:t>
      </w:r>
      <w:r>
        <w:t>Salt</w:t>
      </w:r>
      <w:bookmarkEnd w:id="119"/>
      <w:r w:rsidR="007E5BBB">
        <w:t xml:space="preserve"> </w:t>
      </w:r>
      <w:r w:rsidR="00E40A77">
        <w:t>Encryption</w:t>
      </w:r>
    </w:p>
    <w:p w:rsidR="008D0B12" w:rsidRDefault="008D0B12" w:rsidP="00A968C3">
      <w:pPr>
        <w:keepNext/>
        <w:keepLines/>
        <w:rPr>
          <w:rFonts w:eastAsiaTheme="minorHAnsi"/>
        </w:rPr>
      </w:pPr>
      <w:r>
        <w:rPr>
          <w:rFonts w:eastAsiaTheme="minorHAnsi"/>
        </w:rPr>
        <w:t xml:space="preserve">As recommended by the UK government, </w:t>
      </w:r>
      <w:r w:rsidRPr="00A573BE">
        <w:rPr>
          <w:rFonts w:eastAsiaTheme="minorHAnsi"/>
        </w:rPr>
        <w:t xml:space="preserve">password hashing alone is not enough. In 2015, a paper demonstrated that regardless of hashing algorithm used, passwords were still susceptible brute-force, dictionary and rainbow-table attacks </w:t>
      </w:r>
      <w:r w:rsidRPr="00A573BE">
        <w:t>(</w:t>
      </w:r>
      <w:proofErr w:type="spellStart"/>
      <w:r w:rsidRPr="00A573BE">
        <w:t>Tatli</w:t>
      </w:r>
      <w:proofErr w:type="spellEnd"/>
      <w:r w:rsidRPr="00A573BE">
        <w:t>, 2015)</w:t>
      </w:r>
      <w:r w:rsidRPr="00A573BE">
        <w:rPr>
          <w:rFonts w:eastAsiaTheme="minorHAnsi"/>
        </w:rPr>
        <w:t>, suggesting</w:t>
      </w:r>
      <w:r>
        <w:rPr>
          <w:rFonts w:eastAsiaTheme="minorHAnsi"/>
        </w:rPr>
        <w:t xml:space="preserve"> that without the addition of salt, passwords are not safe in a </w:t>
      </w:r>
      <w:r w:rsidRPr="00F10A35">
        <w:rPr>
          <w:rFonts w:eastAsiaTheme="minorHAnsi"/>
        </w:rPr>
        <w:t xml:space="preserve">regardless hashing protocol. A salt is a random value that is considered cryptographically-string while being fixed length </w:t>
      </w:r>
      <w:r w:rsidRPr="00F10A35">
        <w:t>(Arias, 2018)</w:t>
      </w:r>
      <w:r w:rsidRPr="00F10A35">
        <w:rPr>
          <w:rFonts w:eastAsiaTheme="minorHAnsi"/>
        </w:rPr>
        <w:t>. This salt can be added to a hash function, which makes hash functions</w:t>
      </w:r>
      <w:r>
        <w:rPr>
          <w:rFonts w:eastAsiaTheme="minorHAnsi"/>
        </w:rPr>
        <w:t xml:space="preserve"> unique for every input, meaning if two users have the same password, the hash values for each of their passwords would not be the same, as found with traditional solo hashing. This suggests that when hashing passwords, a salt should be always added to give an additional layer of security.  </w:t>
      </w:r>
    </w:p>
    <w:bookmarkEnd w:id="120"/>
    <w:p w:rsidR="007E1882" w:rsidRPr="008D0B12" w:rsidRDefault="007E1882" w:rsidP="008D0B12">
      <w:pPr>
        <w:spacing w:line="276" w:lineRule="auto"/>
        <w:ind w:right="284"/>
        <w:rPr>
          <w:rFonts w:eastAsiaTheme="majorEastAsia" w:cstheme="majorBidi"/>
          <w:i/>
          <w:szCs w:val="24"/>
          <w:u w:val="single"/>
        </w:rPr>
      </w:pPr>
      <w:r>
        <w:br w:type="page"/>
      </w:r>
    </w:p>
    <w:p w:rsidR="00A00267" w:rsidRDefault="008367BA" w:rsidP="00A00267">
      <w:pPr>
        <w:pStyle w:val="Heading2"/>
      </w:pPr>
      <w:bookmarkStart w:id="121" w:name="_Toc11075221"/>
      <w:bookmarkStart w:id="122" w:name="_Toc11959305"/>
      <w:bookmarkEnd w:id="96"/>
      <w:r>
        <w:lastRenderedPageBreak/>
        <w:t>2.7</w:t>
      </w:r>
      <w:r w:rsidR="00A00267">
        <w:t xml:space="preserve"> Message Integrity</w:t>
      </w:r>
    </w:p>
    <w:p w:rsidR="00A00267" w:rsidRDefault="00A00267" w:rsidP="00A00267"/>
    <w:p w:rsidR="00D5068A" w:rsidRDefault="00D5068A" w:rsidP="00A00267">
      <w:r>
        <w:t>When transporting sensitive data such as private images or messages, message integrity is essential. There are various strategies to protect against third parties modifying or viewing messages as they are being transported through protocols such as MQTT. This section aims to determine the state of the art strategies in message integrity and ensuring only the authorised individuals and devices are able to receive and access messages. This is usually achieved through a form of ‘digital stamp’ which is added to the payload which can then be used to verify the message was not tamped with by a third party.</w:t>
      </w:r>
    </w:p>
    <w:p w:rsidR="00D5068A" w:rsidRDefault="00D5068A" w:rsidP="00A00267"/>
    <w:p w:rsidR="00D5068A" w:rsidRDefault="008367BA" w:rsidP="00111CD4">
      <w:pPr>
        <w:pStyle w:val="Heading3"/>
      </w:pPr>
      <w:r>
        <w:t>2.7</w:t>
      </w:r>
      <w:r w:rsidR="00D5068A">
        <w:t>.1 Hash Algorithms</w:t>
      </w:r>
    </w:p>
    <w:p w:rsidR="00D5068A" w:rsidRDefault="00D5068A" w:rsidP="00A00267">
      <w:r>
        <w:t>As previously mentioned, hashing is an excellent way to achieve data integrity when transferring files as well as storing passwords securely. This is achieved by adding the hash algorithm to the payload and verifying it once it reaches a given recipient. The main advantage of this compared to the other mentioned methods is speed. As there is no modification to the network (change?) and only to the payload, it has very little impact on message transport speed.</w:t>
      </w:r>
    </w:p>
    <w:p w:rsidR="00D5068A" w:rsidRDefault="00D5068A" w:rsidP="00A00267"/>
    <w:p w:rsidR="00D5068A" w:rsidRDefault="008367BA" w:rsidP="00111CD4">
      <w:pPr>
        <w:pStyle w:val="Heading3"/>
      </w:pPr>
      <w:r>
        <w:t>2.7</w:t>
      </w:r>
      <w:r w:rsidR="00D5068A">
        <w:t>.2 Message Authentication Code Algorithms</w:t>
      </w:r>
    </w:p>
    <w:p w:rsidR="00D5068A" w:rsidRDefault="00D5068A" w:rsidP="00A00267">
      <w:r>
        <w:t>MACs</w:t>
      </w:r>
      <w:r w:rsidR="00111CD4">
        <w:t xml:space="preserve"> added to the security provided by hash algorithms by adding a layer of authentication. Authentication is when the receiver of the message can be ensured that the message originates from a trusted sender. This is done through a form of key encryption (see 2.5), meaning only trusted parties have access to the key required to create the digital stamp. This is a form of symmetric encryption. </w:t>
      </w:r>
    </w:p>
    <w:p w:rsidR="00111CD4" w:rsidRDefault="00111CD4" w:rsidP="00A00267"/>
    <w:p w:rsidR="00111CD4" w:rsidRDefault="008B182F" w:rsidP="00111CD4">
      <w:pPr>
        <w:pStyle w:val="Heading3"/>
      </w:pPr>
      <w:r>
        <w:t>2</w:t>
      </w:r>
      <w:r w:rsidR="008367BA">
        <w:t>.7</w:t>
      </w:r>
      <w:r w:rsidR="00111CD4">
        <w:t>.3 Digital Signatures</w:t>
      </w:r>
    </w:p>
    <w:p w:rsidR="00111CD4" w:rsidRDefault="00111CD4" w:rsidP="00111CD4">
      <w:r>
        <w:t>Digital signatures improve upon the MAC method of securing MQTT messages by ensuring non-repudiations of the message sent. This utilises asymmetric key encryption, meaning only the sender of the message with access to the private key can generate the digital stamp. The main fundamental difference between this and the former method is other parties can verify the signature, using the public key, but cannot create the stamp using the private key, which the sender should have.</w:t>
      </w:r>
    </w:p>
    <w:p w:rsidR="005546B6" w:rsidRDefault="005546B6" w:rsidP="00111CD4"/>
    <w:p w:rsidR="005546B6" w:rsidRPr="00633591" w:rsidRDefault="005546B6" w:rsidP="00111CD4">
      <w:r>
        <w:t xml:space="preserve">In their review </w:t>
      </w:r>
      <w:r w:rsidRPr="00633591">
        <w:t xml:space="preserve">of MQTT security practices, </w:t>
      </w:r>
      <w:proofErr w:type="spellStart"/>
      <w:r w:rsidRPr="00633591">
        <w:t>HiveMQ</w:t>
      </w:r>
      <w:proofErr w:type="spellEnd"/>
      <w:r w:rsidRPr="00633591">
        <w:t xml:space="preserve">, the online MQTT cloud broker highlights the use of digital signatures as the highest form of </w:t>
      </w:r>
      <w:r w:rsidR="00EF33BF" w:rsidRPr="00633591">
        <w:t>secure practices using the MQTT communication protocol</w:t>
      </w:r>
      <w:r w:rsidR="00633591" w:rsidRPr="00633591">
        <w:t xml:space="preserve"> </w:t>
      </w:r>
      <w:r w:rsidR="00633591" w:rsidRPr="00633591">
        <w:rPr>
          <w:rFonts w:eastAsiaTheme="majorEastAsia"/>
        </w:rPr>
        <w:t>(Hivemq.com, 2015)</w:t>
      </w:r>
      <w:r w:rsidR="00EF33BF" w:rsidRPr="00633591">
        <w:t xml:space="preserve">. The main argument being, it </w:t>
      </w:r>
      <w:r w:rsidR="00633591" w:rsidRPr="00633591">
        <w:t>addresses</w:t>
      </w:r>
      <w:r w:rsidR="00EF33BF" w:rsidRPr="00633591">
        <w:t xml:space="preserve"> the three main issues when it comes to message security: data integrity, authentication and non-repudiation.</w:t>
      </w:r>
    </w:p>
    <w:p w:rsidR="00D5068A" w:rsidRDefault="00D5068A" w:rsidP="00A00267"/>
    <w:p w:rsidR="00A00267" w:rsidRDefault="00A00267" w:rsidP="00A00267">
      <w:pPr>
        <w:rPr>
          <w:rFonts w:eastAsiaTheme="majorEastAsia"/>
        </w:rPr>
      </w:pPr>
      <w:r>
        <w:br w:type="page"/>
      </w:r>
    </w:p>
    <w:p w:rsidR="008D0B12" w:rsidRPr="001C00DF" w:rsidRDefault="0017637C" w:rsidP="008D0B12">
      <w:pPr>
        <w:pStyle w:val="Heading2"/>
      </w:pPr>
      <w:bookmarkStart w:id="123" w:name="_Toc14464823"/>
      <w:bookmarkStart w:id="124" w:name="_Toc14464831"/>
      <w:bookmarkEnd w:id="121"/>
      <w:bookmarkEnd w:id="122"/>
      <w:r>
        <w:lastRenderedPageBreak/>
        <w:t>2.8</w:t>
      </w:r>
      <w:r w:rsidR="008D0B12">
        <w:t xml:space="preserve"> Security Guidelines for Internet of Things</w:t>
      </w:r>
      <w:bookmarkStart w:id="125" w:name="_Toc11959295"/>
      <w:bookmarkEnd w:id="123"/>
    </w:p>
    <w:p w:rsidR="008D0B12" w:rsidRDefault="008D0B12" w:rsidP="008D0B12"/>
    <w:p w:rsidR="008D0B12" w:rsidRPr="007E1882" w:rsidRDefault="008D0B12" w:rsidP="008D0B12">
      <w:r>
        <w:t xml:space="preserve">This section highlights recommended security measures for Internet of Things-based development. In </w:t>
      </w:r>
      <w:r w:rsidRPr="00DB45F7">
        <w:t xml:space="preserve">accordance with the best practices outlined by the </w:t>
      </w:r>
      <w:proofErr w:type="spellStart"/>
      <w:r w:rsidRPr="00DB45F7">
        <w:t>IoT</w:t>
      </w:r>
      <w:proofErr w:type="spellEnd"/>
      <w:r w:rsidRPr="00DB45F7">
        <w:t xml:space="preserve"> security foundation </w:t>
      </w:r>
      <w:r w:rsidRPr="00B26643">
        <w:rPr>
          <w:szCs w:val="24"/>
        </w:rPr>
        <w:t>(</w:t>
      </w:r>
      <w:proofErr w:type="spellStart"/>
      <w:r w:rsidRPr="00B26643">
        <w:rPr>
          <w:szCs w:val="24"/>
        </w:rPr>
        <w:t>IoT</w:t>
      </w:r>
      <w:proofErr w:type="spellEnd"/>
      <w:r w:rsidRPr="00B26643">
        <w:rPr>
          <w:szCs w:val="24"/>
        </w:rPr>
        <w:t xml:space="preserve"> Security Compliance Framework, 2018)</w:t>
      </w:r>
      <w:r>
        <w:rPr>
          <w:szCs w:val="24"/>
        </w:rPr>
        <w:t>, the following security measures have been highlighted relating to the project:</w:t>
      </w:r>
    </w:p>
    <w:p w:rsidR="008D0B12" w:rsidRDefault="008D0B12" w:rsidP="008D0B12">
      <w:pPr>
        <w:rPr>
          <w:szCs w:val="24"/>
        </w:rPr>
      </w:pPr>
    </w:p>
    <w:tbl>
      <w:tblPr>
        <w:tblStyle w:val="PlainTable1"/>
        <w:tblW w:w="9072" w:type="dxa"/>
        <w:tblInd w:w="-5" w:type="dxa"/>
        <w:tblLook w:val="04A0" w:firstRow="1" w:lastRow="0" w:firstColumn="1" w:lastColumn="0" w:noHBand="0" w:noVBand="1"/>
      </w:tblPr>
      <w:tblGrid>
        <w:gridCol w:w="993"/>
        <w:gridCol w:w="6804"/>
        <w:gridCol w:w="1275"/>
      </w:tblGrid>
      <w:tr w:rsidR="008D0B12" w:rsidRPr="00AA11AB" w:rsidTr="00D31D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AA11AB" w:rsidRDefault="008D0B12" w:rsidP="00D31DAE">
            <w:pPr>
              <w:jc w:val="center"/>
              <w:rPr>
                <w:rFonts w:asciiTheme="majorHAnsi" w:hAnsiTheme="majorHAnsi" w:cstheme="majorHAnsi"/>
                <w:b w:val="0"/>
                <w:i/>
                <w:szCs w:val="24"/>
              </w:rPr>
            </w:pPr>
            <w:r>
              <w:rPr>
                <w:rFonts w:asciiTheme="majorHAnsi" w:hAnsiTheme="majorHAnsi" w:cstheme="majorHAnsi"/>
                <w:b w:val="0"/>
                <w:i/>
                <w:szCs w:val="24"/>
              </w:rPr>
              <w:t>Req. No</w:t>
            </w:r>
          </w:p>
        </w:tc>
        <w:tc>
          <w:tcPr>
            <w:tcW w:w="6804" w:type="dxa"/>
          </w:tcPr>
          <w:p w:rsidR="008D0B12" w:rsidRPr="00AA11AB" w:rsidRDefault="008D0B12" w:rsidP="00D31DA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Requirement</w:t>
            </w:r>
          </w:p>
        </w:tc>
        <w:tc>
          <w:tcPr>
            <w:tcW w:w="1275" w:type="dxa"/>
          </w:tcPr>
          <w:p w:rsidR="008D0B12" w:rsidRPr="00AA11AB" w:rsidRDefault="008D0B12" w:rsidP="00D31DA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sidRPr="00AA11AB">
              <w:rPr>
                <w:rFonts w:asciiTheme="majorHAnsi" w:hAnsiTheme="majorHAnsi" w:cstheme="majorHAnsi"/>
                <w:b w:val="0"/>
                <w:i/>
                <w:szCs w:val="24"/>
              </w:rPr>
              <w:t>Section</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measures to prevent unauthenticated software and files being loaded onto it.</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2.4.5.2</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Regarding remote software updates, software images are digitally signed and approved by the appropriate signing authority. </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2.4.5.5</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disables any virtual ports not required for normal operation, the ports are disabled or only allowed to communicate with authenticated devices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2.4.5.6</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Watchdog timer is present and cannot be disabled to prevent stalling or disruption of operations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protects against unauthorised reversion of software to earlier &amp; potentially insecure version</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2.4.5.21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communicates over TCP, device software uses cryptography to protect data</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implemented with relevant security updates prior to release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2.4.6.3</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unnecessary logins or accounts are disabled at end of software development lifecycle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2.4.6.4</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Minimum access privileges required to function are assigned to relevant files, directories and data</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2.4.6.5</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If passwords are stored on device, password files are only accessible by most privileged accounts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2.4.6.6</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non-essential services have been removed from devices software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2.4.6.7</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OS command line access to most privileged accounts have been removed from OS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OS Kernel cannot be called by external product level interfaces or unauthorised products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2.4.6.9</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Applications are operated at lowest privilege level and only have access to necessary resources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2.4.6.10</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supported security features available on OS are enabled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2.4.6.11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OS is separate from application &amp; is only accessible via defined secure interfaces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Devices prevents unauthorised connections  to it, i.e. firewall enabled &amp; internet layer protocol</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2.4.7.4</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only supports versions of application layer protocols with no known vulnerabilities </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2.4.7.5</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If unauthorised change is detected, device should alert admin </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2.4.7.6</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All unused ports are closed &amp; only required ports are active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Process</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2.4.7.10</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For any Wi-Fi connection using WPA2, secure encryption is used and WPA is disabled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2.4.7.13</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When a TCP protocol such as MQTT is used, it is protected by a TLS connection</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2.4.7.18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only enables network, application protocols and network services appropriate for device</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Policy</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2.4.8.4</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accept null or blank passwords</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2.4.8.5</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does not allow new passwords containing the users username</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2.4.8.6</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Passwords entry follows industry standard</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2.4.8.7</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Device has defence against brute force attacks</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2.4.8.8</w:t>
            </w:r>
          </w:p>
        </w:tc>
        <w:tc>
          <w:tcPr>
            <w:tcW w:w="6804"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 xml:space="preserve">Device securely stores passwords using industry standard cryptography </w:t>
            </w:r>
          </w:p>
        </w:tc>
        <w:tc>
          <w:tcPr>
            <w:tcW w:w="1275" w:type="dxa"/>
          </w:tcPr>
          <w:p w:rsidR="008D0B12" w:rsidRPr="007E1882" w:rsidRDefault="008D0B12" w:rsidP="00D31DAE">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r w:rsidR="008D0B12" w:rsidRPr="00AA11AB" w:rsidTr="00D31DAE">
        <w:tc>
          <w:tcPr>
            <w:cnfStyle w:val="001000000000" w:firstRow="0" w:lastRow="0" w:firstColumn="1" w:lastColumn="0" w:oddVBand="0" w:evenVBand="0" w:oddHBand="0" w:evenHBand="0" w:firstRowFirstColumn="0" w:firstRowLastColumn="0" w:lastRowFirstColumn="0" w:lastRowLastColumn="0"/>
            <w:tcW w:w="993" w:type="dxa"/>
          </w:tcPr>
          <w:p w:rsidR="008D0B12" w:rsidRPr="007E1882" w:rsidRDefault="008D0B12" w:rsidP="00D31DAE">
            <w:pPr>
              <w:jc w:val="left"/>
              <w:rPr>
                <w:rFonts w:asciiTheme="majorHAnsi" w:hAnsiTheme="majorHAnsi" w:cstheme="majorHAnsi"/>
                <w:b w:val="0"/>
                <w:sz w:val="18"/>
                <w:szCs w:val="18"/>
              </w:rPr>
            </w:pPr>
            <w:r w:rsidRPr="007E1882">
              <w:rPr>
                <w:rFonts w:asciiTheme="majorHAnsi" w:hAnsiTheme="majorHAnsi" w:cstheme="majorHAnsi"/>
                <w:b w:val="0"/>
                <w:sz w:val="18"/>
                <w:szCs w:val="18"/>
              </w:rPr>
              <w:t>2.4.8.11</w:t>
            </w:r>
          </w:p>
        </w:tc>
        <w:tc>
          <w:tcPr>
            <w:tcW w:w="6804"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Product only allows controlled user account access, no guest user accounts are supported</w:t>
            </w:r>
          </w:p>
        </w:tc>
        <w:tc>
          <w:tcPr>
            <w:tcW w:w="1275" w:type="dxa"/>
          </w:tcPr>
          <w:p w:rsidR="008D0B12" w:rsidRPr="007E1882" w:rsidRDefault="008D0B12" w:rsidP="00D31DAE">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sidRPr="007E1882">
              <w:rPr>
                <w:rFonts w:asciiTheme="majorHAnsi" w:hAnsiTheme="majorHAnsi" w:cstheme="majorHAnsi"/>
                <w:sz w:val="18"/>
                <w:szCs w:val="18"/>
              </w:rPr>
              <w:t>Software</w:t>
            </w:r>
          </w:p>
        </w:tc>
      </w:tr>
    </w:tbl>
    <w:p w:rsidR="008D0B12" w:rsidRDefault="008D0B12" w:rsidP="008D0B12">
      <w:pPr>
        <w:pStyle w:val="Caption"/>
        <w:jc w:val="center"/>
      </w:pPr>
      <w:bookmarkStart w:id="126" w:name="_Toc14464889"/>
      <w:r>
        <w:t xml:space="preserve">Table </w:t>
      </w:r>
      <w:r>
        <w:fldChar w:fldCharType="begin"/>
      </w:r>
      <w:r>
        <w:instrText xml:space="preserve"> SEQ Table \* ARABIC </w:instrText>
      </w:r>
      <w:r>
        <w:fldChar w:fldCharType="separate"/>
      </w:r>
      <w:r>
        <w:rPr>
          <w:noProof/>
        </w:rPr>
        <w:t>6</w:t>
      </w:r>
      <w:r>
        <w:rPr>
          <w:noProof/>
        </w:rPr>
        <w:fldChar w:fldCharType="end"/>
      </w:r>
      <w:r>
        <w:t xml:space="preserve">: Relevant </w:t>
      </w:r>
      <w:proofErr w:type="spellStart"/>
      <w:r>
        <w:t>IoT</w:t>
      </w:r>
      <w:proofErr w:type="spellEnd"/>
      <w:r>
        <w:t xml:space="preserve"> best practices in relation to the project</w:t>
      </w:r>
      <w:bookmarkEnd w:id="126"/>
    </w:p>
    <w:bookmarkEnd w:id="125"/>
    <w:p w:rsidR="008D0B12" w:rsidRDefault="008D0B12" w:rsidP="008D0B12"/>
    <w:p w:rsidR="008D0B12" w:rsidRDefault="008D0B12" w:rsidP="008D0B12"/>
    <w:p w:rsidR="008D0B12" w:rsidRDefault="008D0B12" w:rsidP="008D0B12">
      <w:pPr>
        <w:spacing w:line="276" w:lineRule="auto"/>
        <w:ind w:left="284" w:right="284"/>
        <w:rPr>
          <w:rFonts w:eastAsiaTheme="majorEastAsia" w:cstheme="majorBidi"/>
          <w:sz w:val="30"/>
          <w:szCs w:val="26"/>
        </w:rPr>
      </w:pPr>
      <w:r>
        <w:br w:type="page"/>
      </w:r>
    </w:p>
    <w:p w:rsidR="005053AE" w:rsidRDefault="002E785A" w:rsidP="00131767">
      <w:pPr>
        <w:pStyle w:val="Heading2"/>
      </w:pPr>
      <w:r>
        <w:lastRenderedPageBreak/>
        <w:t>2.9</w:t>
      </w:r>
      <w:r w:rsidR="002D01F0">
        <w:t xml:space="preserve"> Facial</w:t>
      </w:r>
      <w:r w:rsidR="005053AE">
        <w:t xml:space="preserve"> Recognition</w:t>
      </w:r>
      <w:bookmarkEnd w:id="124"/>
    </w:p>
    <w:p w:rsidR="005053AE" w:rsidRDefault="005053AE" w:rsidP="00131767">
      <w:pPr>
        <w:keepNext/>
        <w:keepLines/>
      </w:pPr>
    </w:p>
    <w:p w:rsidR="005A6FF9" w:rsidRDefault="005A6FF9" w:rsidP="00131767">
      <w:pPr>
        <w:keepNext/>
        <w:keepLines/>
      </w:pPr>
      <w:r>
        <w:t>This section covers the numerous options of face recognition algorithms. As face recognition in generally is computationally expensive, limits are imposed in terms of computational power as the Raspberry Pi’s processing power is limited.</w:t>
      </w:r>
    </w:p>
    <w:p w:rsidR="005A6FF9" w:rsidRDefault="005A6FF9" w:rsidP="00131767">
      <w:pPr>
        <w:keepNext/>
        <w:keepLines/>
      </w:pPr>
    </w:p>
    <w:p w:rsidR="005053AE" w:rsidRDefault="002E785A" w:rsidP="00131767">
      <w:pPr>
        <w:pStyle w:val="Heading3"/>
      </w:pPr>
      <w:bookmarkStart w:id="127" w:name="_Toc14464832"/>
      <w:r>
        <w:t>2.9.1</w:t>
      </w:r>
      <w:r w:rsidR="005053AE">
        <w:t xml:space="preserve"> Haar Cascade</w:t>
      </w:r>
      <w:bookmarkEnd w:id="127"/>
    </w:p>
    <w:p w:rsidR="00652150" w:rsidRDefault="005053AE" w:rsidP="00131767">
      <w:pPr>
        <w:keepNext/>
        <w:keepLines/>
      </w:pPr>
      <w:r>
        <w:t>The Haar Cascade method is a form of object detection algorithm</w:t>
      </w:r>
      <w:r w:rsidR="00AF2D39">
        <w:t xml:space="preserve"> primarily used in face detection</w:t>
      </w:r>
      <w:r>
        <w:t>. The purpose of the algorithm is to identify objects within a video or image based on feature selection. The algorithm is trained via positive and negative images and once trained, is then used to detect objects in other images.</w:t>
      </w:r>
      <w:r w:rsidR="002B631B">
        <w:t xml:space="preserve"> Each image is broken up into ‘Haar-Features’ which can be used to detect specific features of an image, the most common being edge, line and four rectangle features, the latter being used to detect slanted lines</w:t>
      </w:r>
      <w:r w:rsidR="00273D67">
        <w:t xml:space="preserve"> (as seen in Figure 12</w:t>
      </w:r>
      <w:r w:rsidR="00652150">
        <w:t>)</w:t>
      </w:r>
      <w:r w:rsidR="002B631B">
        <w:t>.</w:t>
      </w:r>
      <w:r w:rsidR="00652150">
        <w:t xml:space="preserve"> Each calculated feature </w:t>
      </w:r>
      <w:r w:rsidR="00652150" w:rsidRPr="00301AC1">
        <w:t xml:space="preserve">results in a single value by summing both rectangles and subtracting the sum of the white rectangle from the sum of the black rectangle. </w:t>
      </w:r>
      <w:r w:rsidR="00301AC1" w:rsidRPr="00301AC1">
        <w:t xml:space="preserve">Although possible to calculate every single feature, there is very computationally expensive (Docs.opencv.org, </w:t>
      </w:r>
      <w:proofErr w:type="spellStart"/>
      <w:r w:rsidR="00301AC1" w:rsidRPr="00301AC1">
        <w:t>n.d.</w:t>
      </w:r>
      <w:proofErr w:type="spellEnd"/>
      <w:r w:rsidR="00301AC1" w:rsidRPr="00301AC1">
        <w:t>)</w:t>
      </w:r>
      <w:r w:rsidR="00301AC1">
        <w:t xml:space="preserve">. </w:t>
      </w:r>
    </w:p>
    <w:p w:rsidR="00301AC1" w:rsidRDefault="00301AC1" w:rsidP="005053AE"/>
    <w:p w:rsidR="00301AC1" w:rsidRDefault="000930E2" w:rsidP="00301AC1">
      <w:pPr>
        <w:keepNext/>
        <w:jc w:val="center"/>
      </w:pPr>
      <w:r>
        <w:rPr>
          <w:noProof/>
        </w:rPr>
        <w:drawing>
          <wp:inline distT="0" distB="0" distL="0" distR="0" wp14:anchorId="3C671B01" wp14:editId="6529FA2D">
            <wp:extent cx="3733800" cy="298091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4347" cy="2997321"/>
                    </a:xfrm>
                    <a:prstGeom prst="rect">
                      <a:avLst/>
                    </a:prstGeom>
                  </pic:spPr>
                </pic:pic>
              </a:graphicData>
            </a:graphic>
          </wp:inline>
        </w:drawing>
      </w:r>
    </w:p>
    <w:p w:rsidR="00301AC1" w:rsidRDefault="00301AC1" w:rsidP="00301AC1">
      <w:pPr>
        <w:pStyle w:val="Caption"/>
        <w:jc w:val="center"/>
      </w:pPr>
      <w:bookmarkStart w:id="128" w:name="_Toc14464772"/>
      <w:bookmarkStart w:id="129" w:name="_Toc14464879"/>
      <w:r>
        <w:t xml:space="preserve">Figure </w:t>
      </w:r>
      <w:r w:rsidR="00D31DAE">
        <w:fldChar w:fldCharType="begin"/>
      </w:r>
      <w:r w:rsidR="00D31DAE">
        <w:instrText xml:space="preserve"> SEQ Figure \* ARABIC </w:instrText>
      </w:r>
      <w:r w:rsidR="00D31DAE">
        <w:fldChar w:fldCharType="separate"/>
      </w:r>
      <w:r w:rsidR="00A12A6C">
        <w:rPr>
          <w:noProof/>
        </w:rPr>
        <w:t>14</w:t>
      </w:r>
      <w:r w:rsidR="00D31DAE">
        <w:rPr>
          <w:noProof/>
        </w:rPr>
        <w:fldChar w:fldCharType="end"/>
      </w:r>
      <w:r>
        <w:t>: Diagram showing the most commonly detect features in the Haar Cascade algorithm</w:t>
      </w:r>
      <w:bookmarkEnd w:id="128"/>
      <w:bookmarkEnd w:id="129"/>
    </w:p>
    <w:p w:rsidR="00301AC1" w:rsidRPr="00301AC1" w:rsidRDefault="00301AC1" w:rsidP="00301AC1">
      <w:pPr>
        <w:rPr>
          <w:rFonts w:eastAsiaTheme="majorEastAsia"/>
          <w:noProof/>
          <w:sz w:val="32"/>
          <w:szCs w:val="32"/>
        </w:rPr>
      </w:pPr>
    </w:p>
    <w:p w:rsidR="00301AC1" w:rsidRDefault="00301AC1" w:rsidP="003371F2">
      <w:pPr>
        <w:keepNext/>
        <w:keepLines/>
      </w:pPr>
      <w:r>
        <w:t xml:space="preserve">To remedy this, </w:t>
      </w:r>
      <w:proofErr w:type="spellStart"/>
      <w:r>
        <w:t>Adaboost</w:t>
      </w:r>
      <w:proofErr w:type="spellEnd"/>
      <w:r>
        <w:t xml:space="preserve"> is normally implemented. When it comes to training, every feature is applied on every training image. </w:t>
      </w:r>
      <w:proofErr w:type="spellStart"/>
      <w:r>
        <w:t>Adaboost</w:t>
      </w:r>
      <w:proofErr w:type="spellEnd"/>
      <w:r>
        <w:t xml:space="preserve"> then finds the best threshold for each feature, determining which features contain the minimum error rate. This is done through classification and is continually readjusted until the desired error rate is achieved. The resulting final classifier is a weighted sum of these weak classifiers. The term ‘weak’ is used because these features detected cannot classify an image, but when the selected features are used together, it gives strong classification results. </w:t>
      </w:r>
    </w:p>
    <w:p w:rsidR="005A6FF9" w:rsidRDefault="005A6FF9" w:rsidP="00B14335"/>
    <w:p w:rsidR="00AF2D39" w:rsidRDefault="00AF2D39" w:rsidP="005A6FF9">
      <w:pPr>
        <w:pStyle w:val="Heading3"/>
      </w:pPr>
      <w:bookmarkStart w:id="130" w:name="_Toc14464833"/>
      <w:r>
        <w:lastRenderedPageBreak/>
        <w:t>2.</w:t>
      </w:r>
      <w:r w:rsidR="002E785A">
        <w:t>9</w:t>
      </w:r>
      <w:r>
        <w:t>.2 Histogram of Oriented Gradients</w:t>
      </w:r>
      <w:bookmarkEnd w:id="130"/>
    </w:p>
    <w:p w:rsidR="00AF2D39" w:rsidRDefault="00AF2D39" w:rsidP="0066312A">
      <w:pPr>
        <w:keepNext/>
        <w:keepLines/>
      </w:pPr>
      <w:r>
        <w:t xml:space="preserve">HOG is a feature descriptor used to detect objects/faces in the field of computer vision and image processing. The algorithm works by dividing the </w:t>
      </w:r>
      <w:r w:rsidRPr="006946AA">
        <w:t>image into smaller parts via edge detection technique, being highly dependent on the orientations of the edge</w:t>
      </w:r>
      <w:r w:rsidR="006946AA" w:rsidRPr="006946AA">
        <w:t xml:space="preserve"> </w:t>
      </w:r>
      <w:r w:rsidR="006946AA" w:rsidRPr="006946AA">
        <w:rPr>
          <w:rFonts w:eastAsiaTheme="majorEastAsia"/>
        </w:rPr>
        <w:t>(Patel and Rajput, 2018)</w:t>
      </w:r>
      <w:r w:rsidRPr="006946AA">
        <w:t>. These smaller parts of the image are then further divided into</w:t>
      </w:r>
      <w:r>
        <w:t xml:space="preserve"> small continuously connected regions called cells.</w:t>
      </w:r>
      <w:bookmarkStart w:id="131" w:name="_Toc11959306"/>
      <w:r w:rsidR="00364DB5">
        <w:t xml:space="preserve"> There are two components of the gradient – horizontal and vertical</w:t>
      </w:r>
      <w:r w:rsidR="006946AA">
        <w:t xml:space="preserve"> which can be calculated using the following formula:</w:t>
      </w:r>
    </w:p>
    <w:p w:rsidR="00364DB5" w:rsidRDefault="00364DB5" w:rsidP="0066312A">
      <w:pPr>
        <w:keepNext/>
        <w:keepLines/>
      </w:pPr>
    </w:p>
    <w:p w:rsidR="00364DB5" w:rsidRPr="006946AA" w:rsidRDefault="00364DB5" w:rsidP="006946AA">
      <w:pPr>
        <w:keepNext/>
        <w:keepLines/>
        <w:jc w:val="center"/>
        <w:rPr>
          <w:rFonts w:cs="Times New Roman"/>
          <w:szCs w:val="24"/>
        </w:rPr>
      </w:pPr>
      <w:r w:rsidRPr="006946AA">
        <w:rPr>
          <w:rFonts w:cs="Times New Roman"/>
          <w:szCs w:val="24"/>
        </w:rPr>
        <w:t xml:space="preserve">Magnitude of gradients = </w:t>
      </w:r>
      <m:oMath>
        <m:rad>
          <m:radPr>
            <m:degHide m:val="1"/>
            <m:ctrlPr>
              <w:rPr>
                <w:rFonts w:ascii="Cambria Math" w:hAnsi="Cambria Math" w:cs="Times New Roman"/>
                <w:szCs w:val="24"/>
              </w:rPr>
            </m:ctrlPr>
          </m:radPr>
          <m:deg/>
          <m:e>
            <m:r>
              <w:rPr>
                <w:rFonts w:ascii="Cambria Math" w:hAnsi="Cambria Math" w:cs="Times New Roman"/>
                <w:szCs w:val="24"/>
              </w:rPr>
              <m:t>gx</m:t>
            </m:r>
            <m:r>
              <m:rPr>
                <m:sty m:val="p"/>
              </m:rPr>
              <w:rPr>
                <w:rFonts w:ascii="Cambria Math" w:hAnsi="Cambria Math" w:cs="Times New Roman"/>
                <w:szCs w:val="24"/>
              </w:rPr>
              <m:t>²</m:t>
            </m:r>
            <m:r>
              <w:rPr>
                <w:rFonts w:ascii="Cambria Math" w:hAnsi="Cambria Math" w:cs="Times New Roman"/>
                <w:szCs w:val="24"/>
              </w:rPr>
              <m:t>+ gy</m:t>
            </m:r>
            <m:r>
              <m:rPr>
                <m:sty m:val="p"/>
              </m:rPr>
              <w:rPr>
                <w:rFonts w:ascii="Cambria Math" w:hAnsi="Cambria Math" w:cs="Times New Roman"/>
                <w:szCs w:val="24"/>
              </w:rPr>
              <m:t>²</m:t>
            </m:r>
          </m:e>
        </m:rad>
      </m:oMath>
    </w:p>
    <w:p w:rsidR="006946AA" w:rsidRDefault="006946AA" w:rsidP="006946AA">
      <w:pPr>
        <w:keepNext/>
        <w:keepLines/>
        <w:jc w:val="center"/>
        <w:rPr>
          <w:szCs w:val="24"/>
        </w:rPr>
      </w:pPr>
    </w:p>
    <w:p w:rsidR="00A01104" w:rsidRDefault="006946AA" w:rsidP="006946AA">
      <w:pPr>
        <w:keepNext/>
        <w:keepLines/>
        <w:jc w:val="center"/>
        <w:rPr>
          <w:sz w:val="25"/>
          <w:szCs w:val="25"/>
        </w:rPr>
      </w:pPr>
      <w:r>
        <w:rPr>
          <w:szCs w:val="24"/>
        </w:rPr>
        <w:t xml:space="preserve">Direction of gradients = </w:t>
      </w:r>
      <m:oMath>
        <m:d>
          <m:dPr>
            <m:ctrlPr>
              <w:rPr>
                <w:rFonts w:ascii="Cambria Math" w:hAnsi="Cambria Math"/>
                <w:sz w:val="25"/>
                <w:szCs w:val="25"/>
              </w:rPr>
            </m:ctrlPr>
          </m:dPr>
          <m:e>
            <m:r>
              <m:rPr>
                <m:sty m:val="p"/>
              </m:rPr>
              <w:rPr>
                <w:rFonts w:ascii="Cambria Math" w:hAnsi="Cambria Math"/>
                <w:sz w:val="25"/>
                <w:szCs w:val="25"/>
              </w:rPr>
              <m:t>Ѳ</m:t>
            </m:r>
          </m:e>
        </m:d>
        <m:r>
          <w:rPr>
            <w:rFonts w:ascii="Cambria Math" w:hAnsi="Cambria Math"/>
            <w:sz w:val="25"/>
            <w:szCs w:val="25"/>
          </w:rPr>
          <m:t xml:space="preserve">=arc </m:t>
        </m:r>
        <m:func>
          <m:funcPr>
            <m:ctrlPr>
              <w:rPr>
                <w:rFonts w:ascii="Cambria Math" w:hAnsi="Cambria Math"/>
                <w:i/>
                <w:sz w:val="25"/>
                <w:szCs w:val="25"/>
              </w:rPr>
            </m:ctrlPr>
          </m:funcPr>
          <m:fName>
            <m:r>
              <m:rPr>
                <m:sty m:val="p"/>
              </m:rPr>
              <w:rPr>
                <w:rFonts w:ascii="Cambria Math" w:hAnsi="Cambria Math"/>
                <w:sz w:val="25"/>
                <w:szCs w:val="25"/>
              </w:rPr>
              <m:t>tan</m:t>
            </m:r>
          </m:fName>
          <m:e>
            <m:f>
              <m:fPr>
                <m:ctrlPr>
                  <w:rPr>
                    <w:rFonts w:ascii="Cambria Math" w:hAnsi="Cambria Math"/>
                    <w:i/>
                    <w:sz w:val="25"/>
                    <w:szCs w:val="25"/>
                  </w:rPr>
                </m:ctrlPr>
              </m:fPr>
              <m:num>
                <m:r>
                  <w:rPr>
                    <w:rFonts w:ascii="Cambria Math" w:hAnsi="Cambria Math"/>
                    <w:sz w:val="25"/>
                    <w:szCs w:val="25"/>
                  </w:rPr>
                  <m:t>gy</m:t>
                </m:r>
              </m:num>
              <m:den>
                <m:r>
                  <w:rPr>
                    <w:rFonts w:ascii="Cambria Math" w:hAnsi="Cambria Math"/>
                    <w:sz w:val="25"/>
                    <w:szCs w:val="25"/>
                  </w:rPr>
                  <m:t>gx</m:t>
                </m:r>
              </m:den>
            </m:f>
          </m:e>
        </m:func>
      </m:oMath>
    </w:p>
    <w:p w:rsidR="00C02263" w:rsidRDefault="00C02263" w:rsidP="00C02263">
      <w:pPr>
        <w:keepNext/>
        <w:keepLines/>
        <w:tabs>
          <w:tab w:val="left" w:pos="900"/>
        </w:tabs>
      </w:pPr>
    </w:p>
    <w:p w:rsidR="00C02263" w:rsidRDefault="00C02263" w:rsidP="00C02263">
      <w:pPr>
        <w:keepNext/>
        <w:keepLines/>
        <w:tabs>
          <w:tab w:val="left" w:pos="900"/>
        </w:tabs>
      </w:pPr>
      <w:r>
        <w:t xml:space="preserve">With the computational limitations of the </w:t>
      </w:r>
      <w:r w:rsidRPr="00990CCD">
        <w:t xml:space="preserve">Raspberry Pi considered, the HOG algorithm appears to be viable in terms of real time face detection. In their paper </w:t>
      </w:r>
      <w:r w:rsidR="00990CCD" w:rsidRPr="00990CCD">
        <w:rPr>
          <w:rFonts w:eastAsiaTheme="majorEastAsia"/>
        </w:rPr>
        <w:t xml:space="preserve">(Noman, </w:t>
      </w:r>
      <w:proofErr w:type="spellStart"/>
      <w:r w:rsidR="00990CCD" w:rsidRPr="00990CCD">
        <w:rPr>
          <w:rFonts w:eastAsiaTheme="majorEastAsia"/>
        </w:rPr>
        <w:t>Yousaf</w:t>
      </w:r>
      <w:proofErr w:type="spellEnd"/>
      <w:r w:rsidR="00990CCD" w:rsidRPr="00990CCD">
        <w:rPr>
          <w:rFonts w:eastAsiaTheme="majorEastAsia"/>
        </w:rPr>
        <w:t xml:space="preserve"> and </w:t>
      </w:r>
      <w:proofErr w:type="spellStart"/>
      <w:r w:rsidR="00990CCD" w:rsidRPr="00990CCD">
        <w:rPr>
          <w:rFonts w:eastAsiaTheme="majorEastAsia"/>
        </w:rPr>
        <w:t>Velastin</w:t>
      </w:r>
      <w:proofErr w:type="spellEnd"/>
      <w:r w:rsidR="00990CCD" w:rsidRPr="00990CCD">
        <w:rPr>
          <w:rFonts w:eastAsiaTheme="majorEastAsia"/>
        </w:rPr>
        <w:t>, 2016)</w:t>
      </w:r>
      <w:r w:rsidRPr="00990CCD">
        <w:t xml:space="preserve">, it is demonstrated that human detection in real time is possible using a simple Raspberry Pi model. Though promising, the author uses </w:t>
      </w:r>
      <w:r w:rsidR="00990CCD" w:rsidRPr="00990CCD">
        <w:t>foreground</w:t>
      </w:r>
      <w:r w:rsidRPr="00990CCD">
        <w:t xml:space="preserve"> estimation</w:t>
      </w:r>
      <w:r w:rsidR="00990CCD" w:rsidRPr="00990CCD">
        <w:t>, focusing on the area in which humans have a high likelihood of appearing in the frame</w:t>
      </w:r>
      <w:r w:rsidR="00990CCD">
        <w:t>, to reduce the workload of the Pi. Other strategies such as greyscale conversion and background subtraction techniques were applied, further reducing the computational load on the Pi. It should be highlighted that the Raspberry Pi model used in the experiment was the model 1b, the original Pi model. This suggests that the aforementioned load reducing techniques may not be necessary on future versions of the Raspberry Pi, as the one proposed in this experiment.</w:t>
      </w:r>
    </w:p>
    <w:p w:rsidR="00C95E31" w:rsidRDefault="00C95E31">
      <w:pPr>
        <w:spacing w:line="276" w:lineRule="auto"/>
        <w:ind w:left="284" w:right="284"/>
      </w:pPr>
      <w:bookmarkStart w:id="132" w:name="_Toc14464835"/>
      <w:r>
        <w:br w:type="page"/>
      </w:r>
    </w:p>
    <w:p w:rsidR="00FB1EBF" w:rsidRDefault="00FE49A4" w:rsidP="0090429C">
      <w:pPr>
        <w:pStyle w:val="Heading1"/>
      </w:pPr>
      <w:r>
        <w:lastRenderedPageBreak/>
        <w:t>3.0 Technology Review</w:t>
      </w:r>
      <w:bookmarkEnd w:id="131"/>
      <w:bookmarkEnd w:id="132"/>
    </w:p>
    <w:p w:rsidR="00A87CA6" w:rsidRDefault="00A87CA6" w:rsidP="00A87CA6"/>
    <w:p w:rsidR="00312990" w:rsidRDefault="00312990" w:rsidP="00A87CA6">
      <w:r>
        <w:t>This section details the various technologies proposed to carry out the experiment. This includes hardware selection, programming language choices, operating systems, various tools for security, software libraries and frameworks.</w:t>
      </w:r>
    </w:p>
    <w:p w:rsidR="00312990" w:rsidRDefault="00312990" w:rsidP="00A87CA6"/>
    <w:p w:rsidR="000F22E0" w:rsidRDefault="00EA7F5A" w:rsidP="00EA7F5A">
      <w:pPr>
        <w:pStyle w:val="Heading2"/>
      </w:pPr>
      <w:bookmarkStart w:id="133" w:name="_Toc14464836"/>
      <w:r>
        <w:t>3.1</w:t>
      </w:r>
      <w:r w:rsidR="00492A64">
        <w:t xml:space="preserve"> </w:t>
      </w:r>
      <w:r w:rsidR="007E5482">
        <w:t>Hardware Selection</w:t>
      </w:r>
      <w:bookmarkEnd w:id="133"/>
    </w:p>
    <w:p w:rsidR="00EA7F5A" w:rsidRDefault="00EA7F5A" w:rsidP="00EA7F5A"/>
    <w:p w:rsidR="000F22E0" w:rsidRPr="008C355B" w:rsidRDefault="008C355B" w:rsidP="000F22E0">
      <w:r>
        <w:t xml:space="preserve">The Raspberry Pi model 3b was selected as the main piece of hardware due to its low cost, operating system malleability and camera support. With support for Linux based operating systems and increased processing power compared to previous models, the board is more than capable of running computer vision libraries for the surveillance system.  </w:t>
      </w:r>
      <w:r w:rsidR="00C179E1">
        <w:t>Border surveillance was carried out successfully using a Raspberry Pi in a recent paper, demonstrating the boards capabilities.</w:t>
      </w:r>
      <w:r w:rsidR="000F22E0">
        <w:t xml:space="preserve"> </w:t>
      </w:r>
      <w:r w:rsidR="000F22E0">
        <w:rPr>
          <w:rStyle w:val="selectable"/>
          <w:color w:val="000000"/>
        </w:rPr>
        <w:t>(</w:t>
      </w:r>
      <w:proofErr w:type="spellStart"/>
      <w:r w:rsidR="000F22E0">
        <w:rPr>
          <w:rStyle w:val="selectable"/>
          <w:color w:val="000000"/>
        </w:rPr>
        <w:t>Abdalla</w:t>
      </w:r>
      <w:proofErr w:type="spellEnd"/>
      <w:r w:rsidR="000F22E0">
        <w:rPr>
          <w:rStyle w:val="selectable"/>
          <w:color w:val="000000"/>
        </w:rPr>
        <w:t xml:space="preserve"> and </w:t>
      </w:r>
      <w:proofErr w:type="spellStart"/>
      <w:r w:rsidR="000F22E0">
        <w:rPr>
          <w:rStyle w:val="selectable"/>
          <w:color w:val="000000"/>
        </w:rPr>
        <w:t>Veeramanikandasamy</w:t>
      </w:r>
      <w:proofErr w:type="spellEnd"/>
      <w:r w:rsidR="000F22E0">
        <w:rPr>
          <w:rStyle w:val="selectable"/>
          <w:color w:val="000000"/>
        </w:rPr>
        <w:t xml:space="preserve">, 2017). </w:t>
      </w:r>
    </w:p>
    <w:p w:rsidR="000F22E0" w:rsidRDefault="000F22E0" w:rsidP="00A87CA6"/>
    <w:p w:rsidR="000F22E0" w:rsidRDefault="000F22E0" w:rsidP="000F22E0">
      <w:pPr>
        <w:keepNext/>
        <w:jc w:val="center"/>
      </w:pPr>
      <w:r>
        <w:rPr>
          <w:noProof/>
        </w:rPr>
        <w:drawing>
          <wp:inline distT="0" distB="0" distL="0" distR="0" wp14:anchorId="391C838F" wp14:editId="15EFD127">
            <wp:extent cx="2285819" cy="1638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93551" cy="1643841"/>
                    </a:xfrm>
                    <a:prstGeom prst="rect">
                      <a:avLst/>
                    </a:prstGeom>
                  </pic:spPr>
                </pic:pic>
              </a:graphicData>
            </a:graphic>
          </wp:inline>
        </w:drawing>
      </w:r>
    </w:p>
    <w:p w:rsidR="00A87CA6" w:rsidRDefault="000F22E0" w:rsidP="000F22E0">
      <w:pPr>
        <w:pStyle w:val="Caption"/>
        <w:jc w:val="center"/>
      </w:pPr>
      <w:bookmarkStart w:id="134" w:name="_Toc14464773"/>
      <w:bookmarkStart w:id="135" w:name="_Toc14464880"/>
      <w:r>
        <w:t xml:space="preserve">Figure </w:t>
      </w:r>
      <w:r w:rsidR="00D31DAE">
        <w:fldChar w:fldCharType="begin"/>
      </w:r>
      <w:r w:rsidR="00D31DAE">
        <w:instrText xml:space="preserve"> SEQ Figure \* ARABIC </w:instrText>
      </w:r>
      <w:r w:rsidR="00D31DAE">
        <w:fldChar w:fldCharType="separate"/>
      </w:r>
      <w:r w:rsidR="00A12A6C">
        <w:rPr>
          <w:noProof/>
        </w:rPr>
        <w:t>15</w:t>
      </w:r>
      <w:r w:rsidR="00D31DAE">
        <w:rPr>
          <w:noProof/>
        </w:rPr>
        <w:fldChar w:fldCharType="end"/>
      </w:r>
      <w:r>
        <w:t>: Raspberry Pi Model 3b</w:t>
      </w:r>
      <w:bookmarkEnd w:id="134"/>
      <w:bookmarkEnd w:id="135"/>
    </w:p>
    <w:p w:rsidR="0051073F" w:rsidRDefault="0051073F" w:rsidP="0051073F"/>
    <w:p w:rsidR="00312990" w:rsidRDefault="00312990" w:rsidP="00312990">
      <w:pPr>
        <w:pStyle w:val="Heading2"/>
      </w:pPr>
      <w:bookmarkStart w:id="136" w:name="_Toc14464837"/>
      <w:r>
        <w:t>3.2 Operating System</w:t>
      </w:r>
      <w:r w:rsidR="00614919">
        <w:t xml:space="preserve"> Selection</w:t>
      </w:r>
      <w:bookmarkEnd w:id="136"/>
    </w:p>
    <w:p w:rsidR="00312990" w:rsidRDefault="00312990" w:rsidP="00312990"/>
    <w:p w:rsidR="00614919" w:rsidRDefault="00614919" w:rsidP="00614919">
      <w:pPr>
        <w:pStyle w:val="Heading3"/>
      </w:pPr>
      <w:bookmarkStart w:id="137" w:name="_Toc14464838"/>
      <w:r>
        <w:t>3.2.1 Raspberry Pi Operating System</w:t>
      </w:r>
      <w:bookmarkEnd w:id="137"/>
    </w:p>
    <w:p w:rsidR="00312990" w:rsidRDefault="00312990" w:rsidP="00312990">
      <w:r>
        <w:t xml:space="preserve">While there are multiple available OS systems available for the Raspberry Pi, </w:t>
      </w:r>
      <w:proofErr w:type="spellStart"/>
      <w:r>
        <w:t>Raspbian</w:t>
      </w:r>
      <w:proofErr w:type="spellEnd"/>
      <w:r>
        <w:t xml:space="preserve"> is currently the most recommend, having been designed specifically for the Raspberry Pi model </w:t>
      </w:r>
      <w:r w:rsidRPr="0035115D">
        <w:t xml:space="preserve">(Raspbian.org, </w:t>
      </w:r>
      <w:proofErr w:type="spellStart"/>
      <w:r w:rsidRPr="0035115D">
        <w:t>n.d.</w:t>
      </w:r>
      <w:proofErr w:type="spellEnd"/>
      <w:r w:rsidRPr="0035115D">
        <w:t>)</w:t>
      </w:r>
      <w:r>
        <w:t xml:space="preserve">. </w:t>
      </w:r>
      <w:proofErr w:type="spellStart"/>
      <w:r>
        <w:t>Raspbian</w:t>
      </w:r>
      <w:proofErr w:type="spellEnd"/>
      <w:r>
        <w:t xml:space="preserve"> is an operating system based on the Linux </w:t>
      </w:r>
      <w:r w:rsidRPr="0035115D">
        <w:t xml:space="preserve">distribution </w:t>
      </w:r>
      <w:proofErr w:type="spellStart"/>
      <w:r w:rsidRPr="0035115D">
        <w:t>Debian</w:t>
      </w:r>
      <w:proofErr w:type="spellEnd"/>
      <w:r>
        <w:t>, meaning it has all the features of a standard Linux operating system while being lightweight and designed for the Pi</w:t>
      </w:r>
      <w:r w:rsidRPr="0035115D">
        <w:t xml:space="preserve">. </w:t>
      </w:r>
    </w:p>
    <w:p w:rsidR="00614919" w:rsidRDefault="00614919" w:rsidP="00614919">
      <w:pPr>
        <w:keepNext/>
        <w:keepLines/>
      </w:pPr>
    </w:p>
    <w:p w:rsidR="00614919" w:rsidRPr="00523BFC" w:rsidRDefault="00614919" w:rsidP="00614919">
      <w:pPr>
        <w:pStyle w:val="Heading3"/>
      </w:pPr>
      <w:bookmarkStart w:id="138" w:name="_Toc14464839"/>
      <w:r>
        <w:t>3.2.2 Cyber Security Operating System</w:t>
      </w:r>
      <w:bookmarkEnd w:id="138"/>
    </w:p>
    <w:p w:rsidR="00614919" w:rsidRPr="005F5842" w:rsidRDefault="00614919" w:rsidP="00614919">
      <w:pPr>
        <w:keepNext/>
        <w:keepLines/>
      </w:pPr>
      <w:r>
        <w:t xml:space="preserve">Currently, the standard operating system used in cyber security and digital forensics is Kali Linux, derived from the Linux distribution </w:t>
      </w:r>
      <w:proofErr w:type="spellStart"/>
      <w:r>
        <w:t>Debian</w:t>
      </w:r>
      <w:proofErr w:type="spellEnd"/>
      <w:r>
        <w:t xml:space="preserve">. The operating system contains over 300 programs and tools used in </w:t>
      </w:r>
      <w:r w:rsidRPr="009D28F6">
        <w:t>ethnical hacking, making it the gold standard for carrying out simulated attacks. In the 2016 paper (Liang et al., 2016), three</w:t>
      </w:r>
      <w:r>
        <w:t xml:space="preserve"> different types of </w:t>
      </w:r>
      <w:proofErr w:type="spellStart"/>
      <w:r>
        <w:t>DoS</w:t>
      </w:r>
      <w:proofErr w:type="spellEnd"/>
      <w:r>
        <w:t xml:space="preserve"> attacks were carried out, resulting in all three being successful against a small </w:t>
      </w:r>
      <w:proofErr w:type="spellStart"/>
      <w:r>
        <w:t>IoT</w:t>
      </w:r>
      <w:proofErr w:type="spellEnd"/>
      <w:r>
        <w:t xml:space="preserve"> device.</w:t>
      </w:r>
    </w:p>
    <w:p w:rsidR="00614919" w:rsidRDefault="00614919" w:rsidP="00312990"/>
    <w:p w:rsidR="00312990" w:rsidRDefault="00312990" w:rsidP="0051073F"/>
    <w:p w:rsidR="00EA7F5A" w:rsidRDefault="00312990" w:rsidP="00D276D4">
      <w:pPr>
        <w:pStyle w:val="Heading2"/>
      </w:pPr>
      <w:bookmarkStart w:id="139" w:name="_Toc14464840"/>
      <w:r>
        <w:lastRenderedPageBreak/>
        <w:t>3.3</w:t>
      </w:r>
      <w:r w:rsidR="00EA7F5A">
        <w:t xml:space="preserve"> Programming Language Selection</w:t>
      </w:r>
      <w:bookmarkEnd w:id="139"/>
    </w:p>
    <w:p w:rsidR="00EA7F5A" w:rsidRDefault="00EA7F5A" w:rsidP="00D276D4">
      <w:pPr>
        <w:keepNext/>
        <w:keepLines/>
      </w:pPr>
    </w:p>
    <w:p w:rsidR="00FA4A9C" w:rsidRPr="00FA4A9C" w:rsidRDefault="00FA4A9C" w:rsidP="00D276D4">
      <w:pPr>
        <w:keepNext/>
        <w:keepLines/>
        <w:rPr>
          <w:i/>
          <w:u w:val="single"/>
        </w:rPr>
      </w:pPr>
      <w:r w:rsidRPr="00FA4A9C">
        <w:rPr>
          <w:i/>
          <w:u w:val="single"/>
        </w:rPr>
        <w:t>Raspberry Pi Development</w:t>
      </w:r>
    </w:p>
    <w:p w:rsidR="00614919" w:rsidRDefault="00312990" w:rsidP="00D276D4">
      <w:pPr>
        <w:keepNext/>
        <w:keepLines/>
      </w:pPr>
      <w:r>
        <w:t xml:space="preserve">Development on the Raspberry Pi has limitations in terms of programming language choice, with platform specific languages such as C# being severely limited due to having little support for non-Windows platforms. Python is a programming language which offers tremendous support in terms of Computer Vision, granting access to libraries </w:t>
      </w:r>
      <w:proofErr w:type="spellStart"/>
      <w:r>
        <w:t>OpenCV</w:t>
      </w:r>
      <w:proofErr w:type="spellEnd"/>
      <w:r>
        <w:t xml:space="preserve"> and </w:t>
      </w:r>
      <w:proofErr w:type="spellStart"/>
      <w:r>
        <w:t>Dlib</w:t>
      </w:r>
      <w:proofErr w:type="spellEnd"/>
      <w:r>
        <w:t xml:space="preserve">. The only alternative languages that support these packages are C and C++. Due to time constraints and the authors previous experience with Python, it has been selected for the Raspberry Pi-based development of this experiment. </w:t>
      </w:r>
    </w:p>
    <w:p w:rsidR="00873726" w:rsidRDefault="00873726" w:rsidP="00873726"/>
    <w:p w:rsidR="00FA4A9C" w:rsidRDefault="00FA4A9C" w:rsidP="00FA4A9C">
      <w:pPr>
        <w:keepNext/>
        <w:keepLines/>
        <w:rPr>
          <w:i/>
          <w:u w:val="single"/>
        </w:rPr>
      </w:pPr>
      <w:r w:rsidRPr="00FA4A9C">
        <w:rPr>
          <w:i/>
          <w:u w:val="single"/>
        </w:rPr>
        <w:t>Application Development</w:t>
      </w:r>
    </w:p>
    <w:p w:rsidR="00FA4A9C" w:rsidRDefault="00FA4A9C" w:rsidP="00412694">
      <w:pPr>
        <w:keepNext/>
        <w:keepLines/>
      </w:pPr>
      <w:proofErr w:type="spellStart"/>
      <w:r>
        <w:t>Xamarin</w:t>
      </w:r>
      <w:proofErr w:type="spellEnd"/>
      <w:r>
        <w:t xml:space="preserve"> has been selected as a framework to develop </w:t>
      </w:r>
      <w:r w:rsidR="001D3E63">
        <w:t xml:space="preserve">a hybrid mobile </w:t>
      </w:r>
      <w:r>
        <w:t xml:space="preserve">application which will receive images and interact with the Raspberry Pi. </w:t>
      </w:r>
      <w:proofErr w:type="spellStart"/>
      <w:r>
        <w:t>Xamarin</w:t>
      </w:r>
      <w:proofErr w:type="spellEnd"/>
      <w:r>
        <w:t xml:space="preserve"> is based on Visual Studio and the programming language C# </w:t>
      </w:r>
      <w:r w:rsidRPr="001D3E63">
        <w:t>and works on a Model-View-</w:t>
      </w:r>
      <w:proofErr w:type="spellStart"/>
      <w:r w:rsidRPr="001D3E63">
        <w:t>ViewModel</w:t>
      </w:r>
      <w:proofErr w:type="spellEnd"/>
      <w:r w:rsidRPr="001D3E63">
        <w:t xml:space="preserve"> architecture which allows for clean separation of application logic from its user interface. A recent comparative study </w:t>
      </w:r>
      <w:r w:rsidR="001D3E63" w:rsidRPr="001D3E63">
        <w:t xml:space="preserve">showed this specific feature was the biggest advantage over other hybrid and native application approaches (Vishal and </w:t>
      </w:r>
      <w:proofErr w:type="spellStart"/>
      <w:r w:rsidR="001D3E63" w:rsidRPr="001D3E63">
        <w:t>Kushwaha</w:t>
      </w:r>
      <w:proofErr w:type="spellEnd"/>
      <w:r w:rsidR="001D3E63" w:rsidRPr="001D3E63">
        <w:t>, 2018).</w:t>
      </w:r>
      <w:r w:rsidR="00A17AFB">
        <w:t xml:space="preserve"> This, along with the authors previous experience with the programming language C#, makes </w:t>
      </w:r>
      <w:proofErr w:type="spellStart"/>
      <w:r w:rsidR="00A17AFB">
        <w:t>Xamarin</w:t>
      </w:r>
      <w:proofErr w:type="spellEnd"/>
      <w:r w:rsidR="00A17AFB">
        <w:t xml:space="preserve"> the most suitable choice for application development.</w:t>
      </w:r>
    </w:p>
    <w:p w:rsidR="00FA4A9C" w:rsidRDefault="00FA4A9C" w:rsidP="00FA4A9C"/>
    <w:p w:rsidR="00873726" w:rsidRDefault="00FA4A9C" w:rsidP="00873726">
      <w:pPr>
        <w:pStyle w:val="Heading2"/>
      </w:pPr>
      <w:bookmarkStart w:id="140" w:name="_Toc14464841"/>
      <w:r>
        <w:t>3.4</w:t>
      </w:r>
      <w:r w:rsidR="00CB42D0">
        <w:t xml:space="preserve"> </w:t>
      </w:r>
      <w:r w:rsidR="00873726">
        <w:t>Library Selection</w:t>
      </w:r>
      <w:bookmarkEnd w:id="140"/>
    </w:p>
    <w:p w:rsidR="00CB42D0" w:rsidRDefault="00CB42D0" w:rsidP="00873726"/>
    <w:p w:rsidR="00412694" w:rsidRDefault="00412694" w:rsidP="00873726">
      <w:r>
        <w:t xml:space="preserve">This section details the various </w:t>
      </w:r>
      <w:r w:rsidR="00941F98">
        <w:t>libraries</w:t>
      </w:r>
      <w:r>
        <w:t xml:space="preserve"> to be used in both the Raspberry Pi development and </w:t>
      </w:r>
      <w:proofErr w:type="spellStart"/>
      <w:r>
        <w:t>Xamarin</w:t>
      </w:r>
      <w:proofErr w:type="spellEnd"/>
      <w:r>
        <w:t xml:space="preserve"> smart phone application development. As both languages differ greatly, it is important to find the industry standard and more trustworthy packages for each language, as this will differ greatly between the two.</w:t>
      </w:r>
    </w:p>
    <w:p w:rsidR="00412694" w:rsidRDefault="00412694" w:rsidP="00873726"/>
    <w:p w:rsidR="00412694" w:rsidRDefault="00412694" w:rsidP="00412694">
      <w:pPr>
        <w:pStyle w:val="Heading3"/>
      </w:pPr>
      <w:bookmarkStart w:id="141" w:name="_Toc14464842"/>
      <w:r>
        <w:t>3.4.1 Python Library Selection</w:t>
      </w:r>
      <w:bookmarkEnd w:id="141"/>
    </w:p>
    <w:p w:rsidR="00412694" w:rsidRPr="00412694" w:rsidRDefault="00412694" w:rsidP="00412694"/>
    <w:p w:rsidR="00873726" w:rsidRDefault="00873726" w:rsidP="00873726">
      <w:proofErr w:type="spellStart"/>
      <w:r w:rsidRPr="00941F98">
        <w:rPr>
          <w:b/>
        </w:rPr>
        <w:t>OpenCV</w:t>
      </w:r>
      <w:proofErr w:type="spellEnd"/>
      <w:r>
        <w:t xml:space="preserve"> is an open source</w:t>
      </w:r>
      <w:r w:rsidR="008145FC">
        <w:t xml:space="preserve"> library</w:t>
      </w:r>
      <w:r>
        <w:t xml:space="preserve"> that offers a range of feature detecting and feature matching algorithms. It is shown that the majority of the algorithms used, detect thousands of features with seconds </w:t>
      </w:r>
      <w:r>
        <w:rPr>
          <w:rStyle w:val="selectable"/>
          <w:color w:val="000000"/>
        </w:rPr>
        <w:t>(Noble, 2016), making it suitable for a face detection system.</w:t>
      </w:r>
      <w:r>
        <w:t xml:space="preserve"> To highlight the accuracy of this technology, a recent </w:t>
      </w:r>
      <w:r w:rsidRPr="006D2231">
        <w:t xml:space="preserve">paper showed success in detecting eye fatigue in drivers using </w:t>
      </w:r>
      <w:proofErr w:type="spellStart"/>
      <w:r w:rsidRPr="006D2231">
        <w:t>OpenCV</w:t>
      </w:r>
      <w:proofErr w:type="spellEnd"/>
      <w:r w:rsidRPr="006D2231">
        <w:t xml:space="preserve"> (</w:t>
      </w:r>
      <w:proofErr w:type="spellStart"/>
      <w:r w:rsidRPr="006D2231">
        <w:t>Manoharan</w:t>
      </w:r>
      <w:proofErr w:type="spellEnd"/>
      <w:r w:rsidRPr="006D2231">
        <w:t xml:space="preserve"> and </w:t>
      </w:r>
      <w:proofErr w:type="spellStart"/>
      <w:r w:rsidRPr="006D2231">
        <w:t>Chandrakala</w:t>
      </w:r>
      <w:proofErr w:type="spellEnd"/>
      <w:r w:rsidRPr="006D2231">
        <w:t>, 2015).</w:t>
      </w:r>
      <w:r>
        <w:t xml:space="preserve"> </w:t>
      </w:r>
    </w:p>
    <w:p w:rsidR="00CB42D0" w:rsidRDefault="00CB42D0" w:rsidP="00873726"/>
    <w:p w:rsidR="008145FC" w:rsidRDefault="008145FC" w:rsidP="00873726">
      <w:proofErr w:type="spellStart"/>
      <w:r w:rsidRPr="00941F98">
        <w:rPr>
          <w:b/>
        </w:rPr>
        <w:t>Dlib</w:t>
      </w:r>
      <w:proofErr w:type="spellEnd"/>
      <w:r w:rsidRPr="005A2BD7">
        <w:rPr>
          <w:i/>
        </w:rPr>
        <w:t xml:space="preserve"> </w:t>
      </w:r>
      <w:r>
        <w:t>is an</w:t>
      </w:r>
      <w:r w:rsidR="00CB42D0">
        <w:t>other</w:t>
      </w:r>
      <w:r>
        <w:t xml:space="preserve"> open source library containing </w:t>
      </w:r>
      <w:r w:rsidR="005053AE">
        <w:t xml:space="preserve">support for </w:t>
      </w:r>
      <w:r w:rsidR="005053AE" w:rsidRPr="005053AE">
        <w:t xml:space="preserve">deep learning and machine learning respectively. It has excellent image processing support, with support for SURF, HOG and FHOG algorithms and additional tools for frontal face detection (Dlib.net, </w:t>
      </w:r>
      <w:proofErr w:type="spellStart"/>
      <w:r w:rsidR="005053AE" w:rsidRPr="005053AE">
        <w:t>n.d.</w:t>
      </w:r>
      <w:proofErr w:type="spellEnd"/>
      <w:r w:rsidR="005053AE" w:rsidRPr="005053AE">
        <w:t>).</w:t>
      </w:r>
      <w:r w:rsidR="005053AE">
        <w:t xml:space="preserve"> </w:t>
      </w:r>
    </w:p>
    <w:p w:rsidR="005A2BD7" w:rsidRDefault="005A2BD7" w:rsidP="00873726"/>
    <w:p w:rsidR="005A2BD7" w:rsidRDefault="005A2BD7" w:rsidP="00873726">
      <w:r w:rsidRPr="00941F98">
        <w:rPr>
          <w:b/>
        </w:rPr>
        <w:t>Imutils</w:t>
      </w:r>
      <w:r w:rsidRPr="005A2BD7">
        <w:rPr>
          <w:i/>
        </w:rPr>
        <w:t xml:space="preserve"> </w:t>
      </w:r>
      <w:r>
        <w:t xml:space="preserve">is a support library for computer vision specialising in processing functions such as translation, </w:t>
      </w:r>
      <w:r w:rsidRPr="005A2BD7">
        <w:t>rotation and resizing while holding support for both Python 2 and 3 respectively (GitHub, 2019). It will be used</w:t>
      </w:r>
      <w:r>
        <w:t xml:space="preserve"> in conjunction with the computer vision </w:t>
      </w:r>
      <w:proofErr w:type="spellStart"/>
      <w:r>
        <w:t>OpenCV</w:t>
      </w:r>
      <w:proofErr w:type="spellEnd"/>
      <w:r>
        <w:t xml:space="preserve"> to assist in processing images.</w:t>
      </w:r>
    </w:p>
    <w:p w:rsidR="00EC27C9" w:rsidRDefault="00EC27C9" w:rsidP="00873726"/>
    <w:p w:rsidR="00EC27C9" w:rsidRDefault="00EC27C9" w:rsidP="00873726">
      <w:r w:rsidRPr="00941F98">
        <w:rPr>
          <w:b/>
        </w:rPr>
        <w:lastRenderedPageBreak/>
        <w:t>Pickle</w:t>
      </w:r>
      <w:r>
        <w:t xml:space="preserve"> is a Python library used for the serialization and </w:t>
      </w:r>
      <w:r w:rsidRPr="00EC27C9">
        <w:t>deserialization of objects It is used to encode and save objects on a disk in a character stream format (</w:t>
      </w:r>
      <w:proofErr w:type="spellStart"/>
      <w:r w:rsidRPr="00EC27C9">
        <w:t>GeeksforGeeks</w:t>
      </w:r>
      <w:proofErr w:type="spellEnd"/>
      <w:r w:rsidRPr="00EC27C9">
        <w:t xml:space="preserve">, </w:t>
      </w:r>
      <w:proofErr w:type="spellStart"/>
      <w:r w:rsidRPr="00EC27C9">
        <w:t>n.d.</w:t>
      </w:r>
      <w:proofErr w:type="spellEnd"/>
      <w:r w:rsidRPr="00EC27C9">
        <w:t>). This stream contains all the information necessary to reconstruct the original object</w:t>
      </w:r>
      <w:r>
        <w:t xml:space="preserve"> in a separate python script</w:t>
      </w:r>
      <w:r w:rsidR="003B3D2D">
        <w:t>.</w:t>
      </w:r>
    </w:p>
    <w:p w:rsidR="003B3D2D" w:rsidRDefault="003B3D2D" w:rsidP="00873726"/>
    <w:p w:rsidR="003B3D2D" w:rsidRDefault="003B3D2D" w:rsidP="00873726">
      <w:proofErr w:type="spellStart"/>
      <w:r w:rsidRPr="00941F98">
        <w:rPr>
          <w:b/>
        </w:rPr>
        <w:t>Face_Recogniton</w:t>
      </w:r>
      <w:proofErr w:type="spellEnd"/>
      <w:r w:rsidRPr="00941F98">
        <w:rPr>
          <w:b/>
        </w:rPr>
        <w:t xml:space="preserve"> </w:t>
      </w:r>
      <w:r>
        <w:t xml:space="preserve">is an open source </w:t>
      </w:r>
      <w:r w:rsidRPr="003B3D2D">
        <w:t xml:space="preserve">Python library based on </w:t>
      </w:r>
      <w:proofErr w:type="spellStart"/>
      <w:r w:rsidRPr="003B3D2D">
        <w:t>Dlib</w:t>
      </w:r>
      <w:proofErr w:type="spellEnd"/>
      <w:r w:rsidRPr="003B3D2D">
        <w:t xml:space="preserve"> used to recognise and manipulate faces in a simplistic easy to used manner (GitHub, 2019). The library is used for quick face recognition and can be used in live video stream. Being compact and lightweight makes it ideal for a Raspberry Pi surveillance system.</w:t>
      </w:r>
      <w:r w:rsidR="009B0215">
        <w:t xml:space="preserve"> </w:t>
      </w:r>
      <w:proofErr w:type="spellStart"/>
      <w:r w:rsidR="009B0215">
        <w:t>Dlib</w:t>
      </w:r>
      <w:proofErr w:type="spellEnd"/>
      <w:r w:rsidR="009B0215">
        <w:t xml:space="preserve"> is a prerequisite library for this module and must be installed </w:t>
      </w:r>
      <w:r w:rsidR="00B70509">
        <w:t>alongside</w:t>
      </w:r>
      <w:r w:rsidR="009B0215">
        <w:t xml:space="preserve"> it. </w:t>
      </w:r>
    </w:p>
    <w:p w:rsidR="005C4A63" w:rsidRDefault="005C4A63" w:rsidP="00873726"/>
    <w:p w:rsidR="005C4A63" w:rsidRDefault="005C4A63" w:rsidP="00873726">
      <w:proofErr w:type="spellStart"/>
      <w:r w:rsidRPr="005C4A63">
        <w:rPr>
          <w:b/>
        </w:rPr>
        <w:t>PiCamera</w:t>
      </w:r>
      <w:proofErr w:type="spellEnd"/>
      <w:r>
        <w:rPr>
          <w:b/>
        </w:rPr>
        <w:t xml:space="preserve"> </w:t>
      </w:r>
      <w:r w:rsidRPr="005C4A63">
        <w:t>is a support</w:t>
      </w:r>
      <w:r>
        <w:t xml:space="preserve"> package for handling and interacting with the Raspberry Pi camera. It can be used to show a live feed of the camera on the Raspberry Pi and capture images which can then be sent using the MQTT protocol.</w:t>
      </w:r>
    </w:p>
    <w:p w:rsidR="005A763A" w:rsidRDefault="005A763A" w:rsidP="00873726"/>
    <w:p w:rsidR="005A763A" w:rsidRPr="005A763A" w:rsidRDefault="005A763A" w:rsidP="00873726">
      <w:proofErr w:type="spellStart"/>
      <w:r w:rsidRPr="005A763A">
        <w:rPr>
          <w:b/>
        </w:rPr>
        <w:t>Paho</w:t>
      </w:r>
      <w:proofErr w:type="spellEnd"/>
      <w:r w:rsidRPr="005A763A">
        <w:rPr>
          <w:b/>
        </w:rPr>
        <w:t xml:space="preserve"> MQTT</w:t>
      </w:r>
      <w:r>
        <w:rPr>
          <w:b/>
        </w:rPr>
        <w:t xml:space="preserve"> </w:t>
      </w:r>
      <w:r>
        <w:t xml:space="preserve">is a client used for interacting with the MQTT protocol. This will be used to send messages via the </w:t>
      </w:r>
      <w:proofErr w:type="spellStart"/>
      <w:r>
        <w:t>Mosquitto</w:t>
      </w:r>
      <w:proofErr w:type="spellEnd"/>
      <w:r>
        <w:t xml:space="preserve"> broker which can then be received using the M2MQTT client on the smart phone devices.</w:t>
      </w:r>
    </w:p>
    <w:p w:rsidR="00941F98" w:rsidRDefault="00941F98" w:rsidP="00873726"/>
    <w:p w:rsidR="00941F98" w:rsidRDefault="00941F98" w:rsidP="00941F98">
      <w:pPr>
        <w:pStyle w:val="Heading3"/>
      </w:pPr>
      <w:bookmarkStart w:id="142" w:name="_Toc14464843"/>
      <w:r>
        <w:t>3.4.2 C# Library Selection</w:t>
      </w:r>
      <w:bookmarkEnd w:id="142"/>
    </w:p>
    <w:p w:rsidR="00941F98" w:rsidRDefault="00941F98" w:rsidP="00941F98"/>
    <w:p w:rsidR="00941F98" w:rsidRDefault="001C0EF8" w:rsidP="00941F98">
      <w:r w:rsidRPr="001C0EF8">
        <w:rPr>
          <w:b/>
        </w:rPr>
        <w:t>SQLite</w:t>
      </w:r>
      <w:r>
        <w:rPr>
          <w:b/>
        </w:rPr>
        <w:t xml:space="preserve"> </w:t>
      </w:r>
      <w:r>
        <w:t xml:space="preserve">is a lightweight version of SQL that can be used within the </w:t>
      </w:r>
      <w:proofErr w:type="spellStart"/>
      <w:r>
        <w:t>Xamarin</w:t>
      </w:r>
      <w:proofErr w:type="spellEnd"/>
      <w:r>
        <w:t xml:space="preserve"> platform. SQLite has the main </w:t>
      </w:r>
      <w:r w:rsidRPr="00255468">
        <w:t xml:space="preserve">advantage of being </w:t>
      </w:r>
      <w:proofErr w:type="spellStart"/>
      <w:r w:rsidRPr="00255468">
        <w:t>serverless</w:t>
      </w:r>
      <w:proofErr w:type="spellEnd"/>
      <w:r w:rsidRPr="00255468">
        <w:t xml:space="preserve"> and extremely lightweight with the library being less than 500KiB in size</w:t>
      </w:r>
      <w:r w:rsidR="00255468" w:rsidRPr="00255468">
        <w:t xml:space="preserve"> </w:t>
      </w:r>
      <w:r w:rsidR="00255468" w:rsidRPr="00255468">
        <w:rPr>
          <w:rFonts w:eastAsiaTheme="majorEastAsia"/>
        </w:rPr>
        <w:t xml:space="preserve">(Sqlite.org, </w:t>
      </w:r>
      <w:proofErr w:type="spellStart"/>
      <w:r w:rsidR="00255468" w:rsidRPr="00255468">
        <w:rPr>
          <w:rFonts w:eastAsiaTheme="majorEastAsia"/>
        </w:rPr>
        <w:t>n.d.</w:t>
      </w:r>
      <w:proofErr w:type="spellEnd"/>
      <w:r w:rsidR="00255468" w:rsidRPr="00255468">
        <w:rPr>
          <w:rFonts w:eastAsiaTheme="majorEastAsia"/>
        </w:rPr>
        <w:t>)</w:t>
      </w:r>
      <w:r w:rsidRPr="00255468">
        <w:t xml:space="preserve">. Being </w:t>
      </w:r>
      <w:proofErr w:type="spellStart"/>
      <w:r w:rsidRPr="00255468">
        <w:t>serverless</w:t>
      </w:r>
      <w:proofErr w:type="spellEnd"/>
      <w:r w:rsidRPr="00255468">
        <w:t xml:space="preserve"> has the advantage of being able to read and write to the database without a network protocol such as TCP/IP. This, along with its lightweight build, make it suitable for</w:t>
      </w:r>
      <w:r>
        <w:t xml:space="preserve"> smart phone database storage.</w:t>
      </w:r>
    </w:p>
    <w:p w:rsidR="00255468" w:rsidRDefault="00255468" w:rsidP="00941F98"/>
    <w:p w:rsidR="00255468" w:rsidRDefault="00255468" w:rsidP="00941F98">
      <w:pPr>
        <w:rPr>
          <w:rFonts w:eastAsiaTheme="majorEastAsia"/>
        </w:rPr>
      </w:pPr>
      <w:r w:rsidRPr="00255468">
        <w:rPr>
          <w:b/>
        </w:rPr>
        <w:t>M2Mqtt</w:t>
      </w:r>
      <w:r w:rsidR="00146BC6">
        <w:rPr>
          <w:b/>
        </w:rPr>
        <w:t xml:space="preserve"> </w:t>
      </w:r>
      <w:r w:rsidR="00146BC6" w:rsidRPr="00146BC6">
        <w:t>is a MQTT</w:t>
      </w:r>
      <w:r w:rsidR="00146BC6">
        <w:t xml:space="preserve"> c</w:t>
      </w:r>
      <w:r w:rsidR="00146BC6" w:rsidRPr="00146BC6">
        <w:t xml:space="preserve">lient made for all .Net platforms, including support for Internet of Things and M2M communication </w:t>
      </w:r>
      <w:r w:rsidR="00C9538A">
        <w:rPr>
          <w:rFonts w:eastAsiaTheme="majorEastAsia"/>
        </w:rPr>
        <w:t>(GitHub, 2019</w:t>
      </w:r>
      <w:r w:rsidR="00146BC6" w:rsidRPr="00146BC6">
        <w:rPr>
          <w:rFonts w:eastAsiaTheme="majorEastAsia"/>
        </w:rPr>
        <w:t>)</w:t>
      </w:r>
      <w:r w:rsidR="00146BC6">
        <w:rPr>
          <w:rFonts w:eastAsiaTheme="majorEastAsia"/>
        </w:rPr>
        <w:t xml:space="preserve">. Other MQTT clients such as </w:t>
      </w:r>
      <w:proofErr w:type="spellStart"/>
      <w:r w:rsidR="00146BC6">
        <w:rPr>
          <w:rFonts w:eastAsiaTheme="majorEastAsia"/>
        </w:rPr>
        <w:t>MQTTnet</w:t>
      </w:r>
      <w:proofErr w:type="spellEnd"/>
      <w:r w:rsidR="00146BC6">
        <w:rPr>
          <w:rFonts w:eastAsiaTheme="majorEastAsia"/>
        </w:rPr>
        <w:t xml:space="preserve"> </w:t>
      </w:r>
      <w:r w:rsidR="00CE0839">
        <w:rPr>
          <w:rFonts w:eastAsiaTheme="majorEastAsia"/>
        </w:rPr>
        <w:t xml:space="preserve">are platform specific and therefore not applicable to </w:t>
      </w:r>
      <w:proofErr w:type="spellStart"/>
      <w:r w:rsidR="00CE0839">
        <w:rPr>
          <w:rFonts w:eastAsiaTheme="majorEastAsia"/>
        </w:rPr>
        <w:t>Xamarin</w:t>
      </w:r>
      <w:proofErr w:type="spellEnd"/>
      <w:r w:rsidR="00CE0839">
        <w:rPr>
          <w:rFonts w:eastAsiaTheme="majorEastAsia"/>
        </w:rPr>
        <w:t xml:space="preserve"> development</w:t>
      </w:r>
    </w:p>
    <w:p w:rsidR="00FA4A9C" w:rsidRDefault="00FA4A9C" w:rsidP="00FA4A9C">
      <w:pPr>
        <w:spacing w:line="276" w:lineRule="auto"/>
        <w:ind w:right="284"/>
      </w:pPr>
      <w:bookmarkStart w:id="143" w:name="_Toc11075217"/>
      <w:bookmarkStart w:id="144" w:name="_Toc11959308"/>
    </w:p>
    <w:p w:rsidR="00FA4A9C" w:rsidRDefault="00FA4A9C" w:rsidP="00FA4A9C">
      <w:pPr>
        <w:pStyle w:val="Heading2"/>
      </w:pPr>
      <w:bookmarkStart w:id="145" w:name="_Toc11959309"/>
      <w:bookmarkStart w:id="146" w:name="_Toc14464844"/>
      <w:r>
        <w:lastRenderedPageBreak/>
        <w:t xml:space="preserve">3.5 </w:t>
      </w:r>
      <w:bookmarkEnd w:id="145"/>
      <w:r>
        <w:t>Software Review</w:t>
      </w:r>
      <w:bookmarkEnd w:id="146"/>
    </w:p>
    <w:p w:rsidR="00FA4A9C" w:rsidRDefault="00FA4A9C" w:rsidP="00FA4A9C">
      <w:pPr>
        <w:keepNext/>
        <w:keepLines/>
      </w:pPr>
    </w:p>
    <w:p w:rsidR="00FA4A9C" w:rsidRDefault="00FA4A9C" w:rsidP="00FA4A9C">
      <w:pPr>
        <w:keepNext/>
        <w:keepLines/>
      </w:pPr>
      <w:r w:rsidRPr="005E73FB">
        <w:rPr>
          <w:b/>
        </w:rPr>
        <w:t>Fail2Ban</w:t>
      </w:r>
      <w:r>
        <w:t xml:space="preserve"> is a Python based </w:t>
      </w:r>
      <w:r w:rsidRPr="00A476BB">
        <w:t xml:space="preserve">open source software that interacts with the Raspberry Pi’s operating system’s firewall (Fail2ban.org, </w:t>
      </w:r>
      <w:proofErr w:type="spellStart"/>
      <w:r w:rsidRPr="00A476BB">
        <w:t>n.d.</w:t>
      </w:r>
      <w:proofErr w:type="spellEnd"/>
      <w:r w:rsidRPr="00A476BB">
        <w:t xml:space="preserve">). Its main </w:t>
      </w:r>
      <w:r w:rsidRPr="003A0592">
        <w:t xml:space="preserve">purpose is to ban IPs that show malicious intent. This includes too many password attempts, seeking for exploits, etc. It is </w:t>
      </w:r>
      <w:r w:rsidRPr="005B6005">
        <w:t xml:space="preserve">recommended by the Raspberry Pi Foundation, giving it additional credibility (Raspberrypi.org, </w:t>
      </w:r>
      <w:proofErr w:type="spellStart"/>
      <w:r w:rsidRPr="005B6005">
        <w:t>n.d.</w:t>
      </w:r>
      <w:proofErr w:type="spellEnd"/>
      <w:r w:rsidRPr="005B6005">
        <w:t xml:space="preserve">). The software is also claimed to help protect again </w:t>
      </w:r>
      <w:proofErr w:type="spellStart"/>
      <w:r w:rsidRPr="005B6005">
        <w:t>DDoS</w:t>
      </w:r>
      <w:proofErr w:type="spellEnd"/>
      <w:r w:rsidRPr="005B6005">
        <w:t xml:space="preserve"> attacks (George, 2019).</w:t>
      </w:r>
    </w:p>
    <w:p w:rsidR="005E73FB" w:rsidRDefault="005E73FB" w:rsidP="00FA4A9C">
      <w:pPr>
        <w:keepNext/>
        <w:keepLines/>
      </w:pPr>
    </w:p>
    <w:p w:rsidR="005E73FB" w:rsidRDefault="005E73FB" w:rsidP="00FA4A9C">
      <w:pPr>
        <w:keepNext/>
        <w:keepLines/>
      </w:pPr>
      <w:proofErr w:type="spellStart"/>
      <w:r w:rsidRPr="005E73FB">
        <w:rPr>
          <w:b/>
        </w:rPr>
        <w:t>Mosquitto</w:t>
      </w:r>
      <w:proofErr w:type="spellEnd"/>
      <w:r>
        <w:t xml:space="preserve"> is an open source message broker </w:t>
      </w:r>
      <w:r w:rsidRPr="005E73FB">
        <w:t xml:space="preserve">which implements the MQTT protocol. Its lightweight size makes it ideal for small low power boards such as the Raspberry Pi (Eclipse </w:t>
      </w:r>
      <w:proofErr w:type="spellStart"/>
      <w:r w:rsidRPr="005E73FB">
        <w:t>Mosquitto</w:t>
      </w:r>
      <w:proofErr w:type="spellEnd"/>
      <w:r w:rsidRPr="005E73FB">
        <w:t xml:space="preserve">, </w:t>
      </w:r>
      <w:proofErr w:type="spellStart"/>
      <w:r w:rsidRPr="005E73FB">
        <w:t>n.d.</w:t>
      </w:r>
      <w:proofErr w:type="spellEnd"/>
      <w:r w:rsidRPr="005E73FB">
        <w:t>). As mentioned in the Introduction Section, the aim</w:t>
      </w:r>
      <w:r>
        <w:t xml:space="preserve"> of this project is to limit the amount of potential security vulnerabilities by removing services such as Cloud vendors from the equation. </w:t>
      </w:r>
      <w:proofErr w:type="spellStart"/>
      <w:r>
        <w:t>Mosquitto</w:t>
      </w:r>
      <w:proofErr w:type="spellEnd"/>
      <w:r>
        <w:t xml:space="preserve"> is an alternative to MQTT cloud vendors such as </w:t>
      </w:r>
      <w:proofErr w:type="spellStart"/>
      <w:r>
        <w:t>HiveMQ</w:t>
      </w:r>
      <w:proofErr w:type="spellEnd"/>
      <w:r>
        <w:t>, which grant public access to their topics and messages.</w:t>
      </w:r>
    </w:p>
    <w:p w:rsidR="00A528B3" w:rsidRDefault="00A528B3" w:rsidP="00FA4A9C">
      <w:pPr>
        <w:keepNext/>
        <w:keepLines/>
      </w:pPr>
    </w:p>
    <w:p w:rsidR="00A528B3" w:rsidRPr="00A528B3" w:rsidRDefault="00A528B3" w:rsidP="00FA4A9C">
      <w:pPr>
        <w:keepNext/>
        <w:keepLines/>
        <w:rPr>
          <w:u w:val="single"/>
        </w:rPr>
      </w:pPr>
      <w:proofErr w:type="spellStart"/>
      <w:r w:rsidRPr="00A528B3">
        <w:rPr>
          <w:b/>
        </w:rPr>
        <w:t>Certbot</w:t>
      </w:r>
      <w:proofErr w:type="spellEnd"/>
      <w:r>
        <w:rPr>
          <w:b/>
        </w:rPr>
        <w:t xml:space="preserve"> </w:t>
      </w:r>
      <w:r>
        <w:t xml:space="preserve">is a client used for </w:t>
      </w:r>
      <w:r w:rsidRPr="00A528B3">
        <w:t xml:space="preserve">interacting with Let’s Encrypt, which is a company that offer free certificates acting as a Certificate Authority (Letsencrypt.org, </w:t>
      </w:r>
      <w:proofErr w:type="spellStart"/>
      <w:r w:rsidRPr="00A528B3">
        <w:t>n.d.</w:t>
      </w:r>
      <w:proofErr w:type="spellEnd"/>
      <w:r w:rsidRPr="00A528B3">
        <w:t xml:space="preserve">). </w:t>
      </w:r>
      <w:proofErr w:type="spellStart"/>
      <w:r w:rsidRPr="00A528B3">
        <w:t>Certbot</w:t>
      </w:r>
      <w:proofErr w:type="spellEnd"/>
      <w:r w:rsidRPr="00A528B3">
        <w:t xml:space="preserve"> allows for the automation of Certificate creation and maintenance which can be used in conjunction with the </w:t>
      </w:r>
      <w:proofErr w:type="spellStart"/>
      <w:r w:rsidRPr="00A528B3">
        <w:t>Mosquitto</w:t>
      </w:r>
      <w:proofErr w:type="spellEnd"/>
      <w:r w:rsidRPr="00A528B3">
        <w:t xml:space="preserve"> client to ensure message integrity and</w:t>
      </w:r>
      <w:r>
        <w:t xml:space="preserve"> authentication when communicating through MQTT.</w:t>
      </w:r>
    </w:p>
    <w:bookmarkEnd w:id="143"/>
    <w:bookmarkEnd w:id="144"/>
    <w:p w:rsidR="006C67C7" w:rsidRDefault="006C67C7" w:rsidP="006C67C7"/>
    <w:p w:rsidR="009E55B2" w:rsidRPr="006C67C7" w:rsidRDefault="009E55B2" w:rsidP="006C67C7">
      <w:proofErr w:type="spellStart"/>
      <w:r w:rsidRPr="00C83255">
        <w:rPr>
          <w:b/>
        </w:rPr>
        <w:t>Xrdp</w:t>
      </w:r>
      <w:proofErr w:type="spellEnd"/>
      <w:r>
        <w:t xml:space="preserve"> is an open-source remote desktop client used to give operating systems other than Windows a full functional desktop experience. This is used in conjunction with SSH to grant full remote access to the Raspberry Pi.</w:t>
      </w:r>
    </w:p>
    <w:p w:rsidR="00723FF1" w:rsidRDefault="00723FF1" w:rsidP="00614919">
      <w:pPr>
        <w:spacing w:line="276" w:lineRule="auto"/>
        <w:ind w:right="284"/>
        <w:rPr>
          <w:rFonts w:eastAsiaTheme="majorEastAsia" w:cstheme="majorBidi"/>
          <w:noProof/>
          <w:sz w:val="32"/>
          <w:szCs w:val="32"/>
          <w:highlight w:val="lightGray"/>
        </w:rPr>
      </w:pPr>
      <w:r>
        <w:rPr>
          <w:highlight w:val="lightGray"/>
        </w:rPr>
        <w:br w:type="page"/>
      </w:r>
    </w:p>
    <w:p w:rsidR="00C02E81" w:rsidRDefault="00C02E81" w:rsidP="00C02E81">
      <w:pPr>
        <w:pStyle w:val="Heading1"/>
        <w:ind w:left="0" w:firstLine="0"/>
      </w:pPr>
      <w:bookmarkStart w:id="147" w:name="_Toc14464845"/>
      <w:r>
        <w:lastRenderedPageBreak/>
        <w:t>4.0 System Requirements</w:t>
      </w:r>
      <w:bookmarkEnd w:id="147"/>
    </w:p>
    <w:p w:rsidR="00C02E81" w:rsidRDefault="00C02E81" w:rsidP="00C02E81"/>
    <w:p w:rsidR="00C02E81" w:rsidRDefault="00C02E81" w:rsidP="00C02E81">
      <w:r>
        <w:t>This section details the hardware and software requirements required to carry out the project. Functional and non-functional requirements are highlighted along with each requirement having a priority level. This is important as criteria with the highest level of priority should always be carried out first, whereas non-functional requirements are additional and should be treated as such.</w:t>
      </w:r>
    </w:p>
    <w:p w:rsidR="00C02E81" w:rsidRDefault="00C02E81" w:rsidP="00C02E81"/>
    <w:p w:rsidR="00C02E81" w:rsidRDefault="00B66B89" w:rsidP="00B66B89">
      <w:pPr>
        <w:pStyle w:val="Heading2"/>
      </w:pPr>
      <w:bookmarkStart w:id="148" w:name="_Toc14464846"/>
      <w:r>
        <w:t xml:space="preserve">4.1 </w:t>
      </w:r>
      <w:r w:rsidR="00C02E81">
        <w:t>Hardware and Software Requirements</w:t>
      </w:r>
      <w:bookmarkEnd w:id="148"/>
    </w:p>
    <w:p w:rsidR="00C02E81" w:rsidRDefault="00C02E81" w:rsidP="00C02E81"/>
    <w:p w:rsidR="007E5482" w:rsidRDefault="007E5482" w:rsidP="00C02E81">
      <w:r>
        <w:t>This section refers to both the software and hardware requirements required for the project. Hardware requirements (see Table 6) are established, with each hardware requirement having an additional backup in case of malfunction. Software requirements are also listed (see Table 7) to highlight the relevant programming languages &amp; libraries required for the competition of this project.</w:t>
      </w:r>
    </w:p>
    <w:p w:rsidR="005A2BD7" w:rsidRDefault="005A2BD7" w:rsidP="00C02E81"/>
    <w:p w:rsidR="007E5482" w:rsidRDefault="007E5482" w:rsidP="00C02E81"/>
    <w:tbl>
      <w:tblPr>
        <w:tblStyle w:val="PlainTable1"/>
        <w:tblW w:w="9067" w:type="dxa"/>
        <w:tblLook w:val="04A0" w:firstRow="1" w:lastRow="0" w:firstColumn="1" w:lastColumn="0" w:noHBand="0" w:noVBand="1"/>
      </w:tblPr>
      <w:tblGrid>
        <w:gridCol w:w="318"/>
        <w:gridCol w:w="7946"/>
        <w:gridCol w:w="803"/>
      </w:tblGrid>
      <w:tr w:rsidR="007E5482" w:rsidRPr="00C02E81" w:rsidTr="004B17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946"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803" w:type="dxa"/>
          </w:tcPr>
          <w:p w:rsidR="007E5482" w:rsidRPr="00C02E81" w:rsidRDefault="007E5482"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7E5482"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946" w:type="dxa"/>
          </w:tcPr>
          <w:p w:rsidR="007E5482" w:rsidRPr="00C02E81" w:rsidRDefault="007E5482"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Raspberry Pi Model 3b</w:t>
            </w:r>
          </w:p>
        </w:tc>
        <w:tc>
          <w:tcPr>
            <w:tcW w:w="803" w:type="dxa"/>
          </w:tcPr>
          <w:p w:rsidR="007E5482" w:rsidRPr="00C02E81" w:rsidRDefault="007E5482"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7E5482"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946" w:type="dxa"/>
          </w:tcPr>
          <w:p w:rsidR="007E5482" w:rsidRPr="00C02E81" w:rsidRDefault="007E54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 xml:space="preserve">Raspberry Pi </w:t>
            </w:r>
            <w:proofErr w:type="spellStart"/>
            <w:r w:rsidRPr="00C02E81">
              <w:rPr>
                <w:rFonts w:asciiTheme="majorHAnsi" w:hAnsiTheme="majorHAnsi" w:cstheme="majorHAnsi"/>
                <w:sz w:val="20"/>
                <w:szCs w:val="20"/>
              </w:rPr>
              <w:t>NoIR</w:t>
            </w:r>
            <w:proofErr w:type="spellEnd"/>
            <w:r w:rsidRPr="00C02E81">
              <w:rPr>
                <w:rFonts w:asciiTheme="majorHAnsi" w:hAnsiTheme="majorHAnsi" w:cstheme="majorHAnsi"/>
                <w:sz w:val="20"/>
                <w:szCs w:val="20"/>
              </w:rPr>
              <w:t xml:space="preserve"> Camera</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4B1704" w:rsidRPr="00C02E81" w:rsidTr="004B17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Pr>
          <w:p w:rsidR="004B1704"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3</w:t>
            </w:r>
          </w:p>
        </w:tc>
        <w:tc>
          <w:tcPr>
            <w:tcW w:w="7946" w:type="dxa"/>
          </w:tcPr>
          <w:p w:rsidR="004B1704" w:rsidRPr="00C02E81" w:rsidRDefault="004B170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32Gb Micro SD Card</w:t>
            </w:r>
          </w:p>
        </w:tc>
        <w:tc>
          <w:tcPr>
            <w:tcW w:w="803" w:type="dxa"/>
          </w:tcPr>
          <w:p w:rsidR="004B1704" w:rsidRPr="00C02E81" w:rsidRDefault="00970164" w:rsidP="004441D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E5482" w:rsidRPr="00C02E81" w:rsidTr="004B1704">
        <w:tc>
          <w:tcPr>
            <w:cnfStyle w:val="001000000000" w:firstRow="0" w:lastRow="0" w:firstColumn="1" w:lastColumn="0" w:oddVBand="0" w:evenVBand="0" w:oddHBand="0" w:evenHBand="0" w:firstRowFirstColumn="0" w:firstRowLastColumn="0" w:lastRowFirstColumn="0" w:lastRowLastColumn="0"/>
            <w:tcW w:w="318" w:type="dxa"/>
          </w:tcPr>
          <w:p w:rsidR="007E5482" w:rsidRPr="00C02E81" w:rsidRDefault="004B1704" w:rsidP="00DA05EE">
            <w:pPr>
              <w:rPr>
                <w:rFonts w:asciiTheme="majorHAnsi" w:hAnsiTheme="majorHAnsi" w:cstheme="majorHAnsi"/>
                <w:sz w:val="20"/>
                <w:szCs w:val="20"/>
              </w:rPr>
            </w:pPr>
            <w:r>
              <w:rPr>
                <w:rFonts w:asciiTheme="majorHAnsi" w:hAnsiTheme="majorHAnsi" w:cstheme="majorHAnsi"/>
                <w:sz w:val="20"/>
                <w:szCs w:val="20"/>
              </w:rPr>
              <w:t>4</w:t>
            </w:r>
          </w:p>
        </w:tc>
        <w:tc>
          <w:tcPr>
            <w:tcW w:w="7946" w:type="dxa"/>
          </w:tcPr>
          <w:p w:rsidR="007E5482" w:rsidRPr="00C02E81" w:rsidRDefault="005868C6"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Personal </w:t>
            </w:r>
            <w:r w:rsidR="007E5482" w:rsidRPr="00C02E81">
              <w:rPr>
                <w:rFonts w:asciiTheme="majorHAnsi" w:hAnsiTheme="majorHAnsi" w:cstheme="majorHAnsi"/>
                <w:sz w:val="20"/>
                <w:szCs w:val="20"/>
              </w:rPr>
              <w:t>Computer</w:t>
            </w:r>
          </w:p>
        </w:tc>
        <w:tc>
          <w:tcPr>
            <w:tcW w:w="803" w:type="dxa"/>
          </w:tcPr>
          <w:p w:rsidR="007E5482" w:rsidRPr="00C02E81" w:rsidRDefault="007E5482" w:rsidP="004441D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bl>
    <w:p w:rsidR="00C02E81" w:rsidRPr="00C02E81" w:rsidRDefault="00B66B89" w:rsidP="00B66B89">
      <w:pPr>
        <w:pStyle w:val="Caption"/>
        <w:jc w:val="center"/>
        <w:rPr>
          <w:rFonts w:asciiTheme="majorHAnsi" w:hAnsiTheme="majorHAnsi" w:cstheme="majorHAnsi"/>
          <w:sz w:val="20"/>
          <w:szCs w:val="20"/>
        </w:rPr>
      </w:pPr>
      <w:bookmarkStart w:id="149" w:name="_Toc14464890"/>
      <w:r>
        <w:t xml:space="preserve">Table </w:t>
      </w:r>
      <w:r w:rsidR="00D31DAE">
        <w:fldChar w:fldCharType="begin"/>
      </w:r>
      <w:r w:rsidR="00D31DAE">
        <w:instrText xml:space="preserve"> SEQ Table \* ARABIC </w:instrText>
      </w:r>
      <w:r w:rsidR="00D31DAE">
        <w:fldChar w:fldCharType="separate"/>
      </w:r>
      <w:r w:rsidR="00A54A18">
        <w:rPr>
          <w:noProof/>
        </w:rPr>
        <w:t>7</w:t>
      </w:r>
      <w:r w:rsidR="00D31DAE">
        <w:rPr>
          <w:noProof/>
        </w:rPr>
        <w:fldChar w:fldCharType="end"/>
      </w:r>
      <w:r>
        <w:t>: Hardware Requirements for project</w:t>
      </w:r>
      <w:bookmarkEnd w:id="149"/>
    </w:p>
    <w:p w:rsidR="00C02E81" w:rsidRPr="00C02E81" w:rsidRDefault="00C02E81" w:rsidP="00C02E81">
      <w:pPr>
        <w:rPr>
          <w:rFonts w:asciiTheme="majorHAnsi" w:hAnsiTheme="majorHAnsi" w:cstheme="majorHAnsi"/>
          <w:sz w:val="20"/>
          <w:szCs w:val="20"/>
        </w:rPr>
      </w:pPr>
    </w:p>
    <w:tbl>
      <w:tblPr>
        <w:tblStyle w:val="PlainTable1"/>
        <w:tblW w:w="9067" w:type="dxa"/>
        <w:tblLook w:val="04A0" w:firstRow="1" w:lastRow="0" w:firstColumn="1" w:lastColumn="0" w:noHBand="0" w:noVBand="1"/>
      </w:tblPr>
      <w:tblGrid>
        <w:gridCol w:w="419"/>
        <w:gridCol w:w="3023"/>
        <w:gridCol w:w="4731"/>
        <w:gridCol w:w="894"/>
      </w:tblGrid>
      <w:tr w:rsidR="004441D7" w:rsidRPr="00C02E81" w:rsidTr="00156EA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19" w:type="dxa"/>
          </w:tcPr>
          <w:p w:rsidR="004441D7" w:rsidRPr="00C02E81" w:rsidRDefault="004441D7" w:rsidP="004441D7">
            <w:pPr>
              <w:rPr>
                <w:rFonts w:asciiTheme="majorHAnsi" w:hAnsiTheme="majorHAnsi" w:cstheme="majorHAnsi"/>
                <w:sz w:val="20"/>
                <w:szCs w:val="20"/>
              </w:rPr>
            </w:pPr>
            <w:r w:rsidRPr="00C02E81">
              <w:rPr>
                <w:rFonts w:asciiTheme="majorHAnsi" w:hAnsiTheme="majorHAnsi" w:cstheme="majorHAnsi"/>
                <w:sz w:val="20"/>
                <w:szCs w:val="20"/>
              </w:rPr>
              <w:t>#</w:t>
            </w:r>
          </w:p>
        </w:tc>
        <w:tc>
          <w:tcPr>
            <w:tcW w:w="3023"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4731"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Justification</w:t>
            </w:r>
          </w:p>
        </w:tc>
        <w:tc>
          <w:tcPr>
            <w:tcW w:w="894" w:type="dxa"/>
          </w:tcPr>
          <w:p w:rsidR="004441D7" w:rsidRPr="00C02E81" w:rsidRDefault="004441D7" w:rsidP="004441D7">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sidRPr="00C02E81">
              <w:rPr>
                <w:rFonts w:asciiTheme="majorHAnsi" w:hAnsiTheme="majorHAnsi" w:cstheme="majorHAnsi"/>
                <w:sz w:val="20"/>
                <w:szCs w:val="20"/>
              </w:rPr>
              <w:t>1</w:t>
            </w:r>
          </w:p>
        </w:tc>
        <w:tc>
          <w:tcPr>
            <w:tcW w:w="3023"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roofErr w:type="spellStart"/>
            <w:r>
              <w:rPr>
                <w:rFonts w:asciiTheme="majorHAnsi" w:hAnsiTheme="majorHAnsi" w:cstheme="majorHAnsi"/>
                <w:sz w:val="20"/>
                <w:szCs w:val="20"/>
              </w:rPr>
              <w:t>Raspbian</w:t>
            </w:r>
            <w:proofErr w:type="spellEnd"/>
            <w:r>
              <w:rPr>
                <w:rFonts w:asciiTheme="majorHAnsi" w:hAnsiTheme="majorHAnsi" w:cstheme="majorHAnsi"/>
                <w:sz w:val="20"/>
                <w:szCs w:val="20"/>
              </w:rPr>
              <w:t xml:space="preserve"> Operating System</w:t>
            </w:r>
          </w:p>
        </w:tc>
        <w:tc>
          <w:tcPr>
            <w:tcW w:w="4731" w:type="dxa"/>
          </w:tcPr>
          <w:p w:rsidR="00156EA7" w:rsidRPr="00C02E81" w:rsidRDefault="00156EA7" w:rsidP="00156EA7">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Optimised operating system made specifically for the Raspberry Pi model</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2</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Kali Linux Operating System</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Operating system used for cybersecurity</w:t>
            </w:r>
          </w:p>
        </w:tc>
        <w:tc>
          <w:tcPr>
            <w:tcW w:w="894" w:type="dxa"/>
          </w:tcPr>
          <w:p w:rsidR="0074212D" w:rsidRPr="00C02E81"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Pr="00C02E81" w:rsidRDefault="0074212D" w:rsidP="0074212D">
            <w:pPr>
              <w:rPr>
                <w:rFonts w:asciiTheme="majorHAnsi" w:hAnsiTheme="majorHAnsi" w:cstheme="majorHAnsi"/>
                <w:sz w:val="20"/>
                <w:szCs w:val="20"/>
              </w:rPr>
            </w:pPr>
            <w:r w:rsidRPr="00C02E81">
              <w:rPr>
                <w:rFonts w:asciiTheme="majorHAnsi" w:hAnsiTheme="majorHAnsi" w:cstheme="majorHAnsi"/>
                <w:sz w:val="20"/>
                <w:szCs w:val="20"/>
              </w:rPr>
              <w:t>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Programming Language</w:t>
            </w:r>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Has industry standard face recognition libraries and MQTT support</w:t>
            </w:r>
          </w:p>
        </w:tc>
        <w:tc>
          <w:tcPr>
            <w:tcW w:w="894" w:type="dxa"/>
          </w:tcPr>
          <w:p w:rsidR="0074212D" w:rsidRPr="00C02E81"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4</w:t>
            </w:r>
          </w:p>
        </w:tc>
        <w:tc>
          <w:tcPr>
            <w:tcW w:w="3023"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Face_Recognition</w:t>
            </w:r>
            <w:proofErr w:type="spellEnd"/>
          </w:p>
        </w:tc>
        <w:tc>
          <w:tcPr>
            <w:tcW w:w="4731" w:type="dxa"/>
          </w:tcPr>
          <w:p w:rsidR="00156EA7" w:rsidRPr="00C02E81" w:rsidRDefault="00156EA7" w:rsidP="00156EA7">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face recognition modules</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5</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Dlib</w:t>
            </w:r>
            <w:proofErr w:type="spellEnd"/>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156EA7"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6</w:t>
            </w:r>
          </w:p>
        </w:tc>
        <w:tc>
          <w:tcPr>
            <w:tcW w:w="3023"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Imutils</w:t>
            </w:r>
          </w:p>
        </w:tc>
        <w:tc>
          <w:tcPr>
            <w:tcW w:w="4731" w:type="dxa"/>
          </w:tcPr>
          <w:p w:rsidR="00156EA7" w:rsidRPr="00C02E81" w:rsidRDefault="00156EA7"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Support package for computer vision</w:t>
            </w:r>
          </w:p>
        </w:tc>
        <w:tc>
          <w:tcPr>
            <w:tcW w:w="894" w:type="dxa"/>
          </w:tcPr>
          <w:p w:rsidR="00156EA7" w:rsidRPr="00C02E81" w:rsidRDefault="00156EA7"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156EA7"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156EA7" w:rsidRPr="00C02E81" w:rsidRDefault="00156EA7" w:rsidP="00156EA7">
            <w:pPr>
              <w:rPr>
                <w:rFonts w:asciiTheme="majorHAnsi" w:hAnsiTheme="majorHAnsi" w:cstheme="majorHAnsi"/>
                <w:sz w:val="20"/>
                <w:szCs w:val="20"/>
              </w:rPr>
            </w:pPr>
            <w:r>
              <w:rPr>
                <w:rFonts w:asciiTheme="majorHAnsi" w:hAnsiTheme="majorHAnsi" w:cstheme="majorHAnsi"/>
                <w:sz w:val="20"/>
                <w:szCs w:val="20"/>
              </w:rPr>
              <w:t>7</w:t>
            </w:r>
          </w:p>
        </w:tc>
        <w:tc>
          <w:tcPr>
            <w:tcW w:w="3023"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Pickle</w:t>
            </w:r>
          </w:p>
        </w:tc>
        <w:tc>
          <w:tcPr>
            <w:tcW w:w="4731" w:type="dxa"/>
          </w:tcPr>
          <w:p w:rsidR="00156EA7" w:rsidRPr="00C02E81" w:rsidRDefault="00156EA7"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object deserialization</w:t>
            </w:r>
          </w:p>
        </w:tc>
        <w:tc>
          <w:tcPr>
            <w:tcW w:w="894" w:type="dxa"/>
          </w:tcPr>
          <w:p w:rsidR="00156EA7" w:rsidRPr="00C02E81" w:rsidRDefault="00156EA7"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8</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OS</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open and save external files</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9</w:t>
            </w:r>
          </w:p>
        </w:tc>
        <w:tc>
          <w:tcPr>
            <w:tcW w:w="3023" w:type="dxa"/>
          </w:tcPr>
          <w:p w:rsidR="00715F05" w:rsidRDefault="00715F05"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argparse</w:t>
            </w:r>
            <w:proofErr w:type="spellEnd"/>
          </w:p>
        </w:tc>
        <w:tc>
          <w:tcPr>
            <w:tcW w:w="4731" w:type="dxa"/>
          </w:tcPr>
          <w:p w:rsidR="00715F05" w:rsidRDefault="00715F05" w:rsidP="00715F05">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pass arguments into a script when ran</w:t>
            </w:r>
          </w:p>
        </w:tc>
        <w:tc>
          <w:tcPr>
            <w:tcW w:w="894" w:type="dxa"/>
          </w:tcPr>
          <w:p w:rsidR="00715F05" w:rsidRDefault="00715F05"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15F05"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15F05" w:rsidRDefault="0074212D" w:rsidP="00156EA7">
            <w:pPr>
              <w:rPr>
                <w:rFonts w:asciiTheme="majorHAnsi" w:hAnsiTheme="majorHAnsi" w:cstheme="majorHAnsi"/>
                <w:sz w:val="20"/>
                <w:szCs w:val="20"/>
              </w:rPr>
            </w:pPr>
            <w:r>
              <w:rPr>
                <w:rFonts w:asciiTheme="majorHAnsi" w:hAnsiTheme="majorHAnsi" w:cstheme="majorHAnsi"/>
                <w:sz w:val="20"/>
                <w:szCs w:val="20"/>
              </w:rPr>
              <w:t>10</w:t>
            </w:r>
          </w:p>
        </w:tc>
        <w:tc>
          <w:tcPr>
            <w:tcW w:w="3023"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Python Library – time</w:t>
            </w:r>
          </w:p>
        </w:tc>
        <w:tc>
          <w:tcPr>
            <w:tcW w:w="4731" w:type="dxa"/>
          </w:tcPr>
          <w:p w:rsidR="00715F05" w:rsidRDefault="00715F05"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to access the current date and time</w:t>
            </w:r>
          </w:p>
        </w:tc>
        <w:tc>
          <w:tcPr>
            <w:tcW w:w="894" w:type="dxa"/>
          </w:tcPr>
          <w:p w:rsidR="00715F05" w:rsidRDefault="00715F05"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11</w:t>
            </w:r>
          </w:p>
        </w:tc>
        <w:tc>
          <w:tcPr>
            <w:tcW w:w="3023" w:type="dxa"/>
          </w:tcPr>
          <w:p w:rsidR="00D96EFE" w:rsidRDefault="00D96EFE"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pathlib</w:t>
            </w:r>
            <w:proofErr w:type="spellEnd"/>
          </w:p>
        </w:tc>
        <w:tc>
          <w:tcPr>
            <w:tcW w:w="4731" w:type="dxa"/>
          </w:tcPr>
          <w:p w:rsidR="00D96EFE" w:rsidRDefault="00BC16D9" w:rsidP="00156EA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Prerequisite</w:t>
            </w:r>
            <w:r w:rsidR="00D96EFE">
              <w:rPr>
                <w:rFonts w:asciiTheme="majorHAnsi" w:hAnsiTheme="majorHAnsi" w:cstheme="majorHAnsi"/>
                <w:sz w:val="20"/>
                <w:szCs w:val="20"/>
              </w:rPr>
              <w:t xml:space="preserve"> for </w:t>
            </w:r>
            <w:proofErr w:type="spellStart"/>
            <w:r w:rsidR="00D96EFE">
              <w:rPr>
                <w:rFonts w:asciiTheme="majorHAnsi" w:hAnsiTheme="majorHAnsi" w:cstheme="majorHAnsi"/>
                <w:sz w:val="20"/>
                <w:szCs w:val="20"/>
              </w:rPr>
              <w:t>protobuf</w:t>
            </w:r>
            <w:proofErr w:type="spellEnd"/>
            <w:r w:rsidR="00D96EFE">
              <w:rPr>
                <w:rFonts w:asciiTheme="majorHAnsi" w:hAnsiTheme="majorHAnsi" w:cstheme="majorHAnsi"/>
                <w:sz w:val="20"/>
                <w:szCs w:val="20"/>
              </w:rPr>
              <w:t>-compiler package</w:t>
            </w:r>
          </w:p>
        </w:tc>
        <w:tc>
          <w:tcPr>
            <w:tcW w:w="894" w:type="dxa"/>
          </w:tcPr>
          <w:p w:rsidR="00D96EFE" w:rsidRDefault="00D96EFE" w:rsidP="00156EA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D96EFE"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D96EFE" w:rsidRDefault="0074212D" w:rsidP="00156EA7">
            <w:pPr>
              <w:rPr>
                <w:rFonts w:asciiTheme="majorHAnsi" w:hAnsiTheme="majorHAnsi" w:cstheme="majorHAnsi"/>
                <w:sz w:val="20"/>
                <w:szCs w:val="20"/>
              </w:rPr>
            </w:pPr>
            <w:r>
              <w:rPr>
                <w:rFonts w:asciiTheme="majorHAnsi" w:hAnsiTheme="majorHAnsi" w:cstheme="majorHAnsi"/>
                <w:sz w:val="20"/>
                <w:szCs w:val="20"/>
              </w:rPr>
              <w:t>12</w:t>
            </w:r>
          </w:p>
        </w:tc>
        <w:tc>
          <w:tcPr>
            <w:tcW w:w="3023"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protobuf</w:t>
            </w:r>
            <w:proofErr w:type="spellEnd"/>
            <w:r>
              <w:rPr>
                <w:rFonts w:asciiTheme="majorHAnsi" w:hAnsiTheme="majorHAnsi" w:cstheme="majorHAnsi"/>
                <w:sz w:val="20"/>
                <w:szCs w:val="20"/>
              </w:rPr>
              <w:t>-compiler</w:t>
            </w:r>
          </w:p>
        </w:tc>
        <w:tc>
          <w:tcPr>
            <w:tcW w:w="4731" w:type="dxa"/>
          </w:tcPr>
          <w:p w:rsidR="00D96EFE" w:rsidRDefault="00D96EFE" w:rsidP="00156EA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compiling .proto files</w:t>
            </w:r>
          </w:p>
        </w:tc>
        <w:tc>
          <w:tcPr>
            <w:tcW w:w="894" w:type="dxa"/>
          </w:tcPr>
          <w:p w:rsidR="00D96EFE" w:rsidRDefault="00D96EFE" w:rsidP="00156EA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13</w:t>
            </w:r>
          </w:p>
        </w:tc>
        <w:tc>
          <w:tcPr>
            <w:tcW w:w="3023"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Python Library  - </w:t>
            </w:r>
            <w:proofErr w:type="spellStart"/>
            <w:r>
              <w:rPr>
                <w:rFonts w:asciiTheme="majorHAnsi" w:hAnsiTheme="majorHAnsi" w:cstheme="majorHAnsi"/>
                <w:sz w:val="20"/>
                <w:szCs w:val="20"/>
              </w:rPr>
              <w:t>OpenCV</w:t>
            </w:r>
            <w:proofErr w:type="spellEnd"/>
          </w:p>
        </w:tc>
        <w:tc>
          <w:tcPr>
            <w:tcW w:w="4731" w:type="dxa"/>
          </w:tcPr>
          <w:p w:rsidR="0074212D" w:rsidRPr="00C02E81" w:rsidRDefault="0074212D" w:rsidP="0074212D">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computer vision</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p>
        </w:tc>
      </w:tr>
      <w:tr w:rsidR="0074212D" w:rsidRPr="00C02E81" w:rsidTr="00156EA7">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14</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C# Library – SQLite</w:t>
            </w: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read/writing to an SQLite database</w:t>
            </w: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156E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15</w:t>
            </w:r>
          </w:p>
        </w:tc>
        <w:tc>
          <w:tcPr>
            <w:tcW w:w="3023"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C# Library - M2Mqtt </w:t>
            </w:r>
          </w:p>
        </w:tc>
        <w:tc>
          <w:tcPr>
            <w:tcW w:w="4731" w:type="dxa"/>
          </w:tcPr>
          <w:p w:rsidR="0074212D" w:rsidRDefault="0074212D" w:rsidP="0074212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Package used for creation of MQTT client</w:t>
            </w:r>
          </w:p>
        </w:tc>
        <w:tc>
          <w:tcPr>
            <w:tcW w:w="894" w:type="dxa"/>
          </w:tcPr>
          <w:p w:rsidR="0074212D" w:rsidRDefault="0074212D" w:rsidP="0074212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74212D" w:rsidRPr="00C02E81" w:rsidTr="007D5AF4">
        <w:trPr>
          <w:trHeight w:val="94"/>
        </w:trPr>
        <w:tc>
          <w:tcPr>
            <w:cnfStyle w:val="001000000000" w:firstRow="0" w:lastRow="0" w:firstColumn="1" w:lastColumn="0" w:oddVBand="0" w:evenVBand="0" w:oddHBand="0" w:evenHBand="0" w:firstRowFirstColumn="0" w:firstRowLastColumn="0" w:lastRowFirstColumn="0" w:lastRowLastColumn="0"/>
            <w:tcW w:w="419" w:type="dxa"/>
          </w:tcPr>
          <w:p w:rsidR="0074212D" w:rsidRDefault="0074212D" w:rsidP="0074212D">
            <w:pPr>
              <w:rPr>
                <w:rFonts w:asciiTheme="majorHAnsi" w:hAnsiTheme="majorHAnsi" w:cstheme="majorHAnsi"/>
                <w:sz w:val="20"/>
                <w:szCs w:val="20"/>
              </w:rPr>
            </w:pPr>
            <w:r>
              <w:rPr>
                <w:rFonts w:asciiTheme="majorHAnsi" w:hAnsiTheme="majorHAnsi" w:cstheme="majorHAnsi"/>
                <w:sz w:val="20"/>
                <w:szCs w:val="20"/>
              </w:rPr>
              <w:t>16</w:t>
            </w:r>
          </w:p>
        </w:tc>
        <w:tc>
          <w:tcPr>
            <w:tcW w:w="3023"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4731" w:type="dxa"/>
          </w:tcPr>
          <w:p w:rsidR="0074212D" w:rsidRDefault="0074212D" w:rsidP="0074212D">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tcW w:w="894" w:type="dxa"/>
          </w:tcPr>
          <w:p w:rsidR="0074212D" w:rsidRDefault="0074212D" w:rsidP="0074212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rsidR="00B66B89" w:rsidRDefault="00B66B89" w:rsidP="00B66B89">
      <w:pPr>
        <w:pStyle w:val="Caption"/>
        <w:jc w:val="center"/>
      </w:pPr>
      <w:bookmarkStart w:id="150" w:name="_Toc14464891"/>
      <w:r>
        <w:t xml:space="preserve">Table </w:t>
      </w:r>
      <w:r w:rsidR="00D31DAE">
        <w:fldChar w:fldCharType="begin"/>
      </w:r>
      <w:r w:rsidR="00D31DAE">
        <w:instrText xml:space="preserve"> SEQ Table \* ARABIC </w:instrText>
      </w:r>
      <w:r w:rsidR="00D31DAE">
        <w:fldChar w:fldCharType="separate"/>
      </w:r>
      <w:r w:rsidR="00A54A18">
        <w:rPr>
          <w:noProof/>
        </w:rPr>
        <w:t>8</w:t>
      </w:r>
      <w:r w:rsidR="00D31DAE">
        <w:rPr>
          <w:noProof/>
        </w:rPr>
        <w:fldChar w:fldCharType="end"/>
      </w:r>
      <w:r>
        <w:t>: Software Requirements for project</w:t>
      </w:r>
      <w:bookmarkEnd w:id="150"/>
    </w:p>
    <w:p w:rsidR="00ED6A5D" w:rsidRDefault="00ED6A5D">
      <w:pPr>
        <w:spacing w:line="276" w:lineRule="auto"/>
        <w:ind w:left="284" w:right="284"/>
        <w:rPr>
          <w:rFonts w:cstheme="majorBidi"/>
          <w:sz w:val="30"/>
          <w:szCs w:val="26"/>
          <w:lang w:eastAsia="en-US"/>
        </w:rPr>
      </w:pPr>
      <w:r>
        <w:rPr>
          <w:lang w:eastAsia="en-US"/>
        </w:rPr>
        <w:br w:type="page"/>
      </w:r>
    </w:p>
    <w:p w:rsidR="00B66B89" w:rsidRDefault="00ED6A5D" w:rsidP="00ED6A5D">
      <w:pPr>
        <w:pStyle w:val="Heading2"/>
        <w:rPr>
          <w:rFonts w:eastAsia="Times New Roman"/>
          <w:lang w:eastAsia="en-US"/>
        </w:rPr>
      </w:pPr>
      <w:bookmarkStart w:id="151" w:name="_Toc14464847"/>
      <w:r>
        <w:rPr>
          <w:rFonts w:eastAsia="Times New Roman"/>
          <w:lang w:eastAsia="en-US"/>
        </w:rPr>
        <w:lastRenderedPageBreak/>
        <w:t>4.2 Functional &amp; Non Functional Requirements</w:t>
      </w:r>
      <w:bookmarkEnd w:id="151"/>
    </w:p>
    <w:p w:rsidR="00ED6A5D" w:rsidRDefault="00ED6A5D" w:rsidP="00B66B89">
      <w:pPr>
        <w:rPr>
          <w:lang w:eastAsia="en-US"/>
        </w:rPr>
      </w:pPr>
    </w:p>
    <w:p w:rsidR="00ED6A5D" w:rsidRDefault="00ED6A5D" w:rsidP="00ED6A5D">
      <w:pPr>
        <w:rPr>
          <w:lang w:eastAsia="en-US"/>
        </w:rPr>
      </w:pPr>
      <w:r>
        <w:rPr>
          <w:lang w:eastAsia="en-US"/>
        </w:rPr>
        <w:t>This section highlights the functional &amp; non-functional requirements for the development of this project. Development of the functional requirements is carried out first, with those of highest priority completed before other lower priority task. Once the core system is completed, all security related requirements are prioritised with the intention of making the system as secure as possible. Table 8 highlights the core functionality of the system with Table 9 referring to the non-functional requirements.</w:t>
      </w:r>
    </w:p>
    <w:p w:rsidR="00ED6A5D" w:rsidRDefault="00ED6A5D" w:rsidP="00B66B89">
      <w:pPr>
        <w:rPr>
          <w:lang w:eastAsia="en-US"/>
        </w:rPr>
      </w:pPr>
    </w:p>
    <w:p w:rsidR="00ED6A5D" w:rsidRPr="00ED6A5D" w:rsidRDefault="00ED6A5D" w:rsidP="00B66B89">
      <w:pPr>
        <w:rPr>
          <w:lang w:eastAsia="en-US"/>
        </w:rPr>
      </w:pPr>
    </w:p>
    <w:tbl>
      <w:tblPr>
        <w:tblStyle w:val="PlainTable1"/>
        <w:tblW w:w="9067" w:type="dxa"/>
        <w:tblLook w:val="04A0" w:firstRow="1" w:lastRow="0" w:firstColumn="1" w:lastColumn="0" w:noHBand="0" w:noVBand="1"/>
      </w:tblPr>
      <w:tblGrid>
        <w:gridCol w:w="421"/>
        <w:gridCol w:w="7654"/>
        <w:gridCol w:w="992"/>
      </w:tblGrid>
      <w:tr w:rsidR="00B66B89"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B66B89" w:rsidRPr="00C02E81" w:rsidRDefault="00B66B89"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allows for photos to be taken from the camera of an individual initially to train the model on recognising their faces</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encode each image to allow for training to occur</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use the trained model to identify family members during a live video stream</w:t>
            </w:r>
          </w:p>
        </w:tc>
        <w:tc>
          <w:tcPr>
            <w:tcW w:w="992" w:type="dxa"/>
          </w:tcPr>
          <w:p w:rsidR="00B66B89" w:rsidRPr="00C02E81" w:rsidRDefault="00B66B8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B66B89"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identify individuals that are not recognised as family members during a live video stream</w:t>
            </w:r>
          </w:p>
        </w:tc>
        <w:tc>
          <w:tcPr>
            <w:tcW w:w="992" w:type="dxa"/>
          </w:tcPr>
          <w:p w:rsidR="00B66B89" w:rsidRPr="00C02E81" w:rsidRDefault="00B66B89"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B66B89" w:rsidRPr="00C02E81" w:rsidRDefault="0034209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capture an image when a person is detected but not identified as a family member</w:t>
            </w:r>
          </w:p>
        </w:tc>
        <w:tc>
          <w:tcPr>
            <w:tcW w:w="992" w:type="dxa"/>
          </w:tcPr>
          <w:p w:rsidR="00B66B89" w:rsidRPr="00C02E81" w:rsidRDefault="0034209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34209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label the image with the current date time</w:t>
            </w:r>
          </w:p>
        </w:tc>
        <w:tc>
          <w:tcPr>
            <w:tcW w:w="992" w:type="dxa"/>
          </w:tcPr>
          <w:p w:rsidR="00B66B89" w:rsidRPr="00C02E81" w:rsidRDefault="0034209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A2E69"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A2E69" w:rsidRDefault="00FA2E69"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A2E69"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The system can store images into a database</w:t>
            </w:r>
          </w:p>
        </w:tc>
        <w:tc>
          <w:tcPr>
            <w:tcW w:w="992" w:type="dxa"/>
          </w:tcPr>
          <w:p w:rsidR="00FA2E69" w:rsidRDefault="00FA2E69"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B66B89"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B66B89" w:rsidRPr="00C02E81" w:rsidRDefault="00FA2E69"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B66B89" w:rsidRPr="00C02E81" w:rsidRDefault="00342094"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The system can securely send the image with relevant details </w:t>
            </w:r>
            <w:r w:rsidR="00F44814">
              <w:rPr>
                <w:rFonts w:asciiTheme="majorHAnsi" w:hAnsiTheme="majorHAnsi" w:cstheme="majorHAnsi"/>
                <w:sz w:val="20"/>
                <w:szCs w:val="20"/>
              </w:rPr>
              <w:t>via MQTT</w:t>
            </w:r>
          </w:p>
        </w:tc>
        <w:tc>
          <w:tcPr>
            <w:tcW w:w="992" w:type="dxa"/>
          </w:tcPr>
          <w:p w:rsidR="00B66B89"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Default="00FA2E69"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F44814"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All smartphone devices subscribed to the topic can receive the image</w:t>
            </w:r>
          </w:p>
        </w:tc>
        <w:tc>
          <w:tcPr>
            <w:tcW w:w="992" w:type="dxa"/>
          </w:tcPr>
          <w:p w:rsidR="00F44814"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bl>
    <w:p w:rsidR="00F44814" w:rsidRDefault="00F44814" w:rsidP="00F44814">
      <w:pPr>
        <w:pStyle w:val="Caption"/>
        <w:jc w:val="center"/>
      </w:pPr>
      <w:bookmarkStart w:id="152" w:name="_Toc14464892"/>
      <w:r>
        <w:t xml:space="preserve">Table </w:t>
      </w:r>
      <w:r w:rsidR="00D31DAE">
        <w:fldChar w:fldCharType="begin"/>
      </w:r>
      <w:r w:rsidR="00D31DAE">
        <w:instrText xml:space="preserve"> SEQ Table \* ARABIC </w:instrText>
      </w:r>
      <w:r w:rsidR="00D31DAE">
        <w:fldChar w:fldCharType="separate"/>
      </w:r>
      <w:r w:rsidR="00A54A18">
        <w:rPr>
          <w:noProof/>
        </w:rPr>
        <w:t>9</w:t>
      </w:r>
      <w:r w:rsidR="00D31DAE">
        <w:rPr>
          <w:noProof/>
        </w:rPr>
        <w:fldChar w:fldCharType="end"/>
      </w:r>
      <w:r>
        <w:t>: Core Functional Requirements</w:t>
      </w:r>
      <w:bookmarkEnd w:id="152"/>
    </w:p>
    <w:p w:rsidR="00FA2E69" w:rsidRPr="00FA2E69" w:rsidRDefault="00FA2E69" w:rsidP="00FA2E69"/>
    <w:tbl>
      <w:tblPr>
        <w:tblStyle w:val="PlainTable1"/>
        <w:tblW w:w="9067" w:type="dxa"/>
        <w:tblLook w:val="04A0" w:firstRow="1" w:lastRow="0" w:firstColumn="1" w:lastColumn="0" w:noHBand="0" w:noVBand="1"/>
      </w:tblPr>
      <w:tblGrid>
        <w:gridCol w:w="421"/>
        <w:gridCol w:w="7654"/>
        <w:gridCol w:w="992"/>
      </w:tblGrid>
      <w:tr w:rsidR="00F44814" w:rsidRPr="00C02E81" w:rsidTr="00CC6417">
        <w:trPr>
          <w:cnfStyle w:val="100000000000" w:firstRow="1" w:lastRow="0" w:firstColumn="0" w:lastColumn="0" w:oddVBand="0" w:evenVBand="0" w:oddHBand="0" w:evenHBand="0" w:firstRowFirstColumn="0" w:firstRowLastColumn="0" w:lastRowFirstColumn="0" w:lastRowLastColumn="0"/>
          <w:trHeight w:val="115"/>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w:t>
            </w:r>
          </w:p>
        </w:tc>
        <w:tc>
          <w:tcPr>
            <w:tcW w:w="7654"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Requirement</w:t>
            </w:r>
          </w:p>
        </w:tc>
        <w:tc>
          <w:tcPr>
            <w:tcW w:w="992" w:type="dxa"/>
          </w:tcPr>
          <w:p w:rsidR="00F44814" w:rsidRPr="00C02E81" w:rsidRDefault="00F44814" w:rsidP="00DA05E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Priority</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1</w:t>
            </w:r>
          </w:p>
        </w:tc>
        <w:tc>
          <w:tcPr>
            <w:tcW w:w="7654" w:type="dxa"/>
          </w:tcPr>
          <w:p w:rsidR="00F44814" w:rsidRPr="00C02E81" w:rsidRDefault="00F44814"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should have no open unused ports</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2</w:t>
            </w:r>
          </w:p>
        </w:tc>
        <w:tc>
          <w:tcPr>
            <w:tcW w:w="7654" w:type="dxa"/>
          </w:tcPr>
          <w:p w:rsidR="00F44814" w:rsidRPr="00C02E81" w:rsidRDefault="00F44814" w:rsidP="00F44814">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When SSH port is open,</w:t>
            </w:r>
            <w:r w:rsidR="001C3FCA">
              <w:rPr>
                <w:rFonts w:asciiTheme="majorHAnsi" w:hAnsiTheme="majorHAnsi" w:cstheme="majorHAnsi"/>
                <w:sz w:val="20"/>
                <w:szCs w:val="20"/>
              </w:rPr>
              <w:t xml:space="preserve"> only</w:t>
            </w:r>
            <w:r>
              <w:rPr>
                <w:rFonts w:asciiTheme="majorHAnsi" w:hAnsiTheme="majorHAnsi" w:cstheme="majorHAnsi"/>
                <w:sz w:val="20"/>
                <w:szCs w:val="20"/>
              </w:rPr>
              <w:t xml:space="preserve"> devices with the </w:t>
            </w:r>
            <w:r w:rsidR="001C3FCA">
              <w:rPr>
                <w:rFonts w:asciiTheme="majorHAnsi" w:hAnsiTheme="majorHAnsi" w:cstheme="majorHAnsi"/>
                <w:sz w:val="20"/>
                <w:szCs w:val="20"/>
              </w:rPr>
              <w:t>RSA private key in relation to the Raspberry Pi RSA public key</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sidRPr="00C02E81">
              <w:rPr>
                <w:rFonts w:asciiTheme="majorHAnsi" w:hAnsiTheme="majorHAnsi" w:cstheme="majorHAnsi"/>
                <w:sz w:val="20"/>
                <w:szCs w:val="20"/>
              </w:rPr>
              <w:t>3</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Both default username and password of the Raspberry Pi are changed, password requirements are in alignment with described in 2.6.3</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C02E81">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4</w:t>
            </w:r>
          </w:p>
        </w:tc>
        <w:tc>
          <w:tcPr>
            <w:tcW w:w="7654" w:type="dxa"/>
          </w:tcPr>
          <w:p w:rsidR="00F44814" w:rsidRPr="00C02E81" w:rsidRDefault="001C3FCA"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Access privileges are limited to accounts with SSH access</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5</w:t>
            </w:r>
          </w:p>
        </w:tc>
        <w:tc>
          <w:tcPr>
            <w:tcW w:w="7654" w:type="dxa"/>
          </w:tcPr>
          <w:p w:rsidR="00F44814" w:rsidRPr="00C02E81" w:rsidRDefault="001C3FCA"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MQTT communication is done securely using Secure MQTT outlined in 2.3.1</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6</w:t>
            </w:r>
          </w:p>
        </w:tc>
        <w:tc>
          <w:tcPr>
            <w:tcW w:w="7654" w:type="dxa"/>
          </w:tcPr>
          <w:p w:rsidR="00F44814" w:rsidRPr="00C02E81" w:rsidRDefault="00FA2E69"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Raspberry Pi is encrypted at operating system level</w:t>
            </w:r>
          </w:p>
        </w:tc>
        <w:tc>
          <w:tcPr>
            <w:tcW w:w="992" w:type="dxa"/>
          </w:tcPr>
          <w:p w:rsidR="00F44814" w:rsidRPr="00C02E81"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F44814"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F44814" w:rsidRPr="00C02E81" w:rsidRDefault="00F44814" w:rsidP="00DA05EE">
            <w:pPr>
              <w:rPr>
                <w:rFonts w:asciiTheme="majorHAnsi" w:hAnsiTheme="majorHAnsi" w:cstheme="majorHAnsi"/>
                <w:sz w:val="20"/>
                <w:szCs w:val="20"/>
              </w:rPr>
            </w:pPr>
            <w:r>
              <w:rPr>
                <w:rFonts w:asciiTheme="majorHAnsi" w:hAnsiTheme="majorHAnsi" w:cstheme="majorHAnsi"/>
                <w:sz w:val="20"/>
                <w:szCs w:val="20"/>
              </w:rPr>
              <w:t>7</w:t>
            </w:r>
          </w:p>
        </w:tc>
        <w:tc>
          <w:tcPr>
            <w:tcW w:w="7654" w:type="dxa"/>
          </w:tcPr>
          <w:p w:rsidR="00F44814" w:rsidRPr="00C02E81" w:rsidRDefault="00FA2E69"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Database storing image files is encrypted</w:t>
            </w:r>
          </w:p>
        </w:tc>
        <w:tc>
          <w:tcPr>
            <w:tcW w:w="992" w:type="dxa"/>
          </w:tcPr>
          <w:p w:rsidR="00F44814" w:rsidRPr="00C02E81" w:rsidRDefault="00F44814"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F44814"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F44814" w:rsidRDefault="00F44814" w:rsidP="00DA05EE">
            <w:pPr>
              <w:rPr>
                <w:rFonts w:asciiTheme="majorHAnsi" w:hAnsiTheme="majorHAnsi" w:cstheme="majorHAnsi"/>
                <w:sz w:val="20"/>
                <w:szCs w:val="20"/>
              </w:rPr>
            </w:pPr>
            <w:r>
              <w:rPr>
                <w:rFonts w:asciiTheme="majorHAnsi" w:hAnsiTheme="majorHAnsi" w:cstheme="majorHAnsi"/>
                <w:sz w:val="20"/>
                <w:szCs w:val="20"/>
              </w:rPr>
              <w:t>8</w:t>
            </w:r>
          </w:p>
        </w:tc>
        <w:tc>
          <w:tcPr>
            <w:tcW w:w="7654" w:type="dxa"/>
          </w:tcPr>
          <w:p w:rsidR="00F44814" w:rsidRDefault="00ED6A5D"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Smartphone users have 2-factor authentication for verification</w:t>
            </w:r>
          </w:p>
        </w:tc>
        <w:tc>
          <w:tcPr>
            <w:tcW w:w="992" w:type="dxa"/>
          </w:tcPr>
          <w:p w:rsidR="00F44814" w:rsidRDefault="00F44814"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ED6A5D" w:rsidP="00DA05EE">
            <w:pPr>
              <w:rPr>
                <w:rFonts w:asciiTheme="majorHAnsi" w:hAnsiTheme="majorHAnsi" w:cstheme="majorHAnsi"/>
                <w:sz w:val="20"/>
                <w:szCs w:val="20"/>
              </w:rPr>
            </w:pPr>
            <w:r>
              <w:rPr>
                <w:rFonts w:asciiTheme="majorHAnsi" w:hAnsiTheme="majorHAnsi" w:cstheme="majorHAnsi"/>
                <w:sz w:val="20"/>
                <w:szCs w:val="20"/>
              </w:rPr>
              <w:t>9</w:t>
            </w:r>
          </w:p>
        </w:tc>
        <w:tc>
          <w:tcPr>
            <w:tcW w:w="7654" w:type="dxa"/>
          </w:tcPr>
          <w:p w:rsidR="00ED6A5D" w:rsidRDefault="00ED6A5D" w:rsidP="00DA05EE">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has protection in place to deal with security threats outlined 2.5</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High</w:t>
            </w:r>
          </w:p>
        </w:tc>
      </w:tr>
      <w:tr w:rsidR="00ED6A5D" w:rsidRPr="00C02E81" w:rsidTr="00CC6417">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10</w:t>
            </w:r>
          </w:p>
        </w:tc>
        <w:tc>
          <w:tcPr>
            <w:tcW w:w="7654" w:type="dxa"/>
          </w:tcPr>
          <w:p w:rsidR="00ED6A5D" w:rsidRDefault="007E1882" w:rsidP="00DA05EE">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System periodically deletes images on all mobile devices within the smart phone app</w:t>
            </w:r>
          </w:p>
        </w:tc>
        <w:tc>
          <w:tcPr>
            <w:tcW w:w="992" w:type="dxa"/>
          </w:tcPr>
          <w:p w:rsidR="00ED6A5D" w:rsidRDefault="007E1882" w:rsidP="00CC641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Medium</w:t>
            </w:r>
          </w:p>
        </w:tc>
      </w:tr>
      <w:tr w:rsidR="00ED6A5D" w:rsidRPr="00C02E81"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ED6A5D" w:rsidRDefault="007E1882" w:rsidP="00DA05EE">
            <w:pPr>
              <w:rPr>
                <w:rFonts w:asciiTheme="majorHAnsi" w:hAnsiTheme="majorHAnsi" w:cstheme="majorHAnsi"/>
                <w:sz w:val="20"/>
                <w:szCs w:val="20"/>
              </w:rPr>
            </w:pPr>
            <w:r>
              <w:rPr>
                <w:rFonts w:asciiTheme="majorHAnsi" w:hAnsiTheme="majorHAnsi" w:cstheme="majorHAnsi"/>
                <w:sz w:val="20"/>
                <w:szCs w:val="20"/>
              </w:rPr>
              <w:t>11</w:t>
            </w:r>
          </w:p>
        </w:tc>
        <w:tc>
          <w:tcPr>
            <w:tcW w:w="7654" w:type="dxa"/>
          </w:tcPr>
          <w:p w:rsidR="00ED6A5D" w:rsidRDefault="00ED6A5D" w:rsidP="00ED6A5D">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UI of smartphone app is aesthetically pleasing</w:t>
            </w:r>
          </w:p>
        </w:tc>
        <w:tc>
          <w:tcPr>
            <w:tcW w:w="992" w:type="dxa"/>
          </w:tcPr>
          <w:p w:rsidR="00ED6A5D" w:rsidRDefault="00ED6A5D" w:rsidP="00CC6417">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Low</w:t>
            </w:r>
          </w:p>
        </w:tc>
      </w:tr>
    </w:tbl>
    <w:p w:rsidR="00C02E81" w:rsidRDefault="00F44814" w:rsidP="00F44814">
      <w:pPr>
        <w:pStyle w:val="Caption"/>
        <w:jc w:val="center"/>
        <w:rPr>
          <w:noProof/>
          <w:sz w:val="32"/>
          <w:szCs w:val="32"/>
          <w:highlight w:val="lightGray"/>
        </w:rPr>
      </w:pPr>
      <w:bookmarkStart w:id="153" w:name="_Toc14464893"/>
      <w:r>
        <w:t xml:space="preserve">Table </w:t>
      </w:r>
      <w:r w:rsidR="00D31DAE">
        <w:fldChar w:fldCharType="begin"/>
      </w:r>
      <w:r w:rsidR="00D31DAE">
        <w:instrText xml:space="preserve"> SEQ Table \* ARABIC </w:instrText>
      </w:r>
      <w:r w:rsidR="00D31DAE">
        <w:fldChar w:fldCharType="separate"/>
      </w:r>
      <w:r w:rsidR="00A54A18">
        <w:rPr>
          <w:noProof/>
        </w:rPr>
        <w:t>10</w:t>
      </w:r>
      <w:r w:rsidR="00D31DAE">
        <w:rPr>
          <w:noProof/>
        </w:rPr>
        <w:fldChar w:fldCharType="end"/>
      </w:r>
      <w:r>
        <w:t xml:space="preserve">: </w:t>
      </w:r>
      <w:r w:rsidR="00ED6A5D">
        <w:t>Non-</w:t>
      </w:r>
      <w:r>
        <w:t>Functional Requirements</w:t>
      </w:r>
      <w:bookmarkEnd w:id="153"/>
      <w:r>
        <w:rPr>
          <w:highlight w:val="lightGray"/>
        </w:rPr>
        <w:t xml:space="preserve"> </w:t>
      </w:r>
      <w:r w:rsidR="00C02E81">
        <w:rPr>
          <w:highlight w:val="lightGray"/>
        </w:rPr>
        <w:br w:type="page"/>
      </w:r>
    </w:p>
    <w:p w:rsidR="00A54A18" w:rsidRDefault="00A54A18" w:rsidP="00A54A18">
      <w:pPr>
        <w:pStyle w:val="Heading2"/>
      </w:pPr>
      <w:bookmarkStart w:id="154" w:name="_Toc14464848"/>
      <w:r>
        <w:lastRenderedPageBreak/>
        <w:t>4.3 Raspberry Pi Specifications</w:t>
      </w:r>
    </w:p>
    <w:p w:rsidR="00A54A18" w:rsidRDefault="00A54A18" w:rsidP="00A54A18"/>
    <w:p w:rsidR="00A54A18" w:rsidRDefault="00A54A18" w:rsidP="00A54A18">
      <w:r>
        <w:t>The following table has been constructed to detail the specifications for the Raspberry Pi used in this experiment:</w:t>
      </w:r>
    </w:p>
    <w:p w:rsidR="00A54A18" w:rsidRDefault="00A54A18" w:rsidP="00A54A18">
      <w:pPr>
        <w:pStyle w:val="Caption"/>
        <w:keepNext/>
      </w:pPr>
    </w:p>
    <w:tbl>
      <w:tblPr>
        <w:tblStyle w:val="PlainTable1"/>
        <w:tblW w:w="9067" w:type="dxa"/>
        <w:tblLook w:val="04A0" w:firstRow="1" w:lastRow="0" w:firstColumn="1" w:lastColumn="0" w:noHBand="0" w:noVBand="1"/>
      </w:tblPr>
      <w:tblGrid>
        <w:gridCol w:w="1536"/>
        <w:gridCol w:w="7531"/>
      </w:tblGrid>
      <w:tr w:rsidR="00A54A18" w:rsidTr="00A5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Fonts w:asciiTheme="majorHAnsi" w:hAnsiTheme="majorHAnsi" w:cstheme="majorHAnsi"/>
              </w:rPr>
              <w:t>Specification</w:t>
            </w:r>
          </w:p>
        </w:tc>
        <w:tc>
          <w:tcPr>
            <w:tcW w:w="7531" w:type="dxa"/>
          </w:tcPr>
          <w:p w:rsidR="00A54A18" w:rsidRPr="00A54A18" w:rsidRDefault="00A54A18" w:rsidP="00A54A1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proofErr w:type="spellStart"/>
            <w:r w:rsidRPr="00A54A18">
              <w:rPr>
                <w:rFonts w:asciiTheme="majorHAnsi" w:hAnsiTheme="majorHAnsi" w:cstheme="majorHAnsi"/>
                <w:b w:val="0"/>
              </w:rPr>
              <w:t>SoC</w:t>
            </w:r>
            <w:proofErr w:type="spellEnd"/>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Broadcom BCM2837</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CPU</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 ARM Cortex-A53, 1.2GHz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b w:val="0"/>
              </w:rPr>
            </w:pPr>
            <w:r w:rsidRPr="00A54A18">
              <w:rPr>
                <w:rFonts w:asciiTheme="majorHAnsi" w:hAnsiTheme="majorHAnsi" w:cstheme="majorHAnsi"/>
                <w:b w:val="0"/>
              </w:rPr>
              <w:t>GPU</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 xml:space="preserve">Broadcom </w:t>
            </w:r>
            <w:proofErr w:type="spellStart"/>
            <w:r w:rsidRPr="00A54A18">
              <w:rPr>
                <w:rFonts w:asciiTheme="majorHAnsi" w:hAnsiTheme="majorHAnsi" w:cstheme="majorHAnsi"/>
              </w:rPr>
              <w:t>VideoCore</w:t>
            </w:r>
            <w:proofErr w:type="spellEnd"/>
            <w:r w:rsidRPr="00A54A18">
              <w:rPr>
                <w:rFonts w:asciiTheme="majorHAnsi" w:hAnsiTheme="majorHAnsi" w:cstheme="majorHAnsi"/>
              </w:rPr>
              <w:t xml:space="preserve"> IV</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RAM</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1GB LPDDR2 (900 MHz)</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Networking</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10/100 Ethernet, 2.4GHz 802.11n wireless</w:t>
            </w:r>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Bluetooth</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Bluetooth 4.1 Classic, Bluetooth Low Energy</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Fonts w:asciiTheme="majorHAnsi" w:hAnsiTheme="majorHAnsi" w:cstheme="majorHAnsi"/>
              </w:rPr>
            </w:pPr>
            <w:r w:rsidRPr="00A54A18">
              <w:rPr>
                <w:rStyle w:val="Strong"/>
                <w:rFonts w:asciiTheme="majorHAnsi" w:eastAsiaTheme="majorEastAsia" w:hAnsiTheme="majorHAnsi" w:cstheme="majorHAnsi"/>
              </w:rPr>
              <w:t>Storage</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A54A18">
              <w:rPr>
                <w:rFonts w:asciiTheme="majorHAnsi" w:hAnsiTheme="majorHAnsi" w:cstheme="majorHAnsi"/>
              </w:rPr>
              <w:t>microSD</w:t>
            </w:r>
            <w:proofErr w:type="spellEnd"/>
          </w:p>
        </w:tc>
      </w:tr>
      <w:tr w:rsidR="00A54A18" w:rsidTr="00A54A18">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GPIO</w:t>
            </w:r>
          </w:p>
        </w:tc>
        <w:tc>
          <w:tcPr>
            <w:tcW w:w="7531" w:type="dxa"/>
          </w:tcPr>
          <w:p w:rsidR="00A54A18" w:rsidRPr="00A54A18" w:rsidRDefault="00A54A18" w:rsidP="00A54A1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40-pin header, populated</w:t>
            </w:r>
          </w:p>
        </w:tc>
      </w:tr>
      <w:tr w:rsidR="00A54A18" w:rsidTr="00A5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6" w:type="dxa"/>
          </w:tcPr>
          <w:p w:rsidR="00A54A18" w:rsidRPr="00A54A18" w:rsidRDefault="00A54A18" w:rsidP="00A54A18">
            <w:pPr>
              <w:rPr>
                <w:rStyle w:val="Strong"/>
                <w:rFonts w:asciiTheme="majorHAnsi" w:eastAsiaTheme="majorEastAsia" w:hAnsiTheme="majorHAnsi" w:cstheme="majorHAnsi"/>
              </w:rPr>
            </w:pPr>
            <w:r w:rsidRPr="00A54A18">
              <w:rPr>
                <w:rStyle w:val="Strong"/>
                <w:rFonts w:asciiTheme="majorHAnsi" w:eastAsiaTheme="majorEastAsia" w:hAnsiTheme="majorHAnsi" w:cstheme="majorHAnsi"/>
              </w:rPr>
              <w:t>Ports</w:t>
            </w:r>
          </w:p>
        </w:tc>
        <w:tc>
          <w:tcPr>
            <w:tcW w:w="7531" w:type="dxa"/>
          </w:tcPr>
          <w:p w:rsidR="00A54A18" w:rsidRPr="00A54A18" w:rsidRDefault="00A54A18" w:rsidP="00A54A1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4A18">
              <w:rPr>
                <w:rFonts w:asciiTheme="majorHAnsi" w:hAnsiTheme="majorHAnsi" w:cstheme="majorHAnsi"/>
              </w:rPr>
              <w:t>HDMI, 3.5mm analogue audio-video jack, 4× USB 2.0, Ethernet, Camera Serial Interface (CSI), Display Serial Interface (DSI)</w:t>
            </w:r>
          </w:p>
        </w:tc>
      </w:tr>
    </w:tbl>
    <w:p w:rsidR="00A54A18" w:rsidRDefault="00A54A18" w:rsidP="00A54A18">
      <w:pPr>
        <w:pStyle w:val="Caption"/>
        <w:jc w:val="center"/>
        <w:rPr>
          <w:noProof/>
          <w:sz w:val="32"/>
          <w:szCs w:val="32"/>
        </w:rPr>
      </w:pPr>
      <w:r>
        <w:t xml:space="preserve">Table </w:t>
      </w:r>
      <w:r w:rsidR="00D31DAE">
        <w:fldChar w:fldCharType="begin"/>
      </w:r>
      <w:r w:rsidR="00D31DAE">
        <w:instrText xml:space="preserve"> SEQ Table \* ARABIC </w:instrText>
      </w:r>
      <w:r w:rsidR="00D31DAE">
        <w:fldChar w:fldCharType="separate"/>
      </w:r>
      <w:r>
        <w:rPr>
          <w:noProof/>
        </w:rPr>
        <w:t>11</w:t>
      </w:r>
      <w:r w:rsidR="00D31DAE">
        <w:rPr>
          <w:noProof/>
        </w:rPr>
        <w:fldChar w:fldCharType="end"/>
      </w:r>
      <w:r>
        <w:t>: Raspberry Pi Model 3b Specifications</w:t>
      </w:r>
      <w:r>
        <w:br w:type="page"/>
      </w:r>
    </w:p>
    <w:p w:rsidR="001A1C12" w:rsidRPr="001A1C12" w:rsidRDefault="00C02E81" w:rsidP="00C02E81">
      <w:pPr>
        <w:pStyle w:val="Heading1"/>
        <w:ind w:left="0" w:firstLine="0"/>
      </w:pPr>
      <w:r>
        <w:lastRenderedPageBreak/>
        <w:t xml:space="preserve">5.0 </w:t>
      </w:r>
      <w:r w:rsidR="0051073F">
        <w:t>Methodology</w:t>
      </w:r>
      <w:bookmarkEnd w:id="154"/>
      <w:r w:rsidR="0051073F">
        <w:t xml:space="preserve"> </w:t>
      </w:r>
    </w:p>
    <w:p w:rsidR="0051073F" w:rsidRDefault="0051073F" w:rsidP="0051073F"/>
    <w:p w:rsidR="007E5482" w:rsidRDefault="007E5482" w:rsidP="007E5482">
      <w:pPr>
        <w:pStyle w:val="Heading2"/>
      </w:pPr>
      <w:bookmarkStart w:id="155" w:name="_Toc14464849"/>
      <w:r>
        <w:t>5.1 Software Development Methodology</w:t>
      </w:r>
      <w:bookmarkEnd w:id="155"/>
    </w:p>
    <w:p w:rsidR="007E5482" w:rsidRDefault="007E5482" w:rsidP="007E5482"/>
    <w:p w:rsidR="00D61C26" w:rsidRDefault="00D61C26" w:rsidP="007E5482">
      <w:r>
        <w:t xml:space="preserve">With there being three main areas of criteria with the outlined functional and non-functional requirements, an Incremental Development Lifecycle is proposed. </w:t>
      </w:r>
      <w:r w:rsidR="007E5482">
        <w:t>With an incremental approach, each part of the product goes through a design, implementation and testing stage</w:t>
      </w:r>
      <w:r w:rsidR="00F23CFD">
        <w:t>, known as a ‘build’</w:t>
      </w:r>
      <w:r w:rsidR="007E5482">
        <w:t xml:space="preserve">. </w:t>
      </w:r>
      <w:r>
        <w:t xml:space="preserve">This project naturally falls into three parts, being Raspberry Pi (surveillance system) requirements, application development requirements and security specific non-functional requirements. With this </w:t>
      </w:r>
      <w:r w:rsidR="00F23CFD">
        <w:t>approach,</w:t>
      </w:r>
      <w:r>
        <w:t xml:space="preserve"> each area of the project can be handled separately and ensured that the system is fully functional before attempting to implement security practices. </w:t>
      </w:r>
      <w:r w:rsidR="00F23CFD">
        <w:t>The following build stages is proposed:</w:t>
      </w:r>
    </w:p>
    <w:p w:rsidR="007E5482" w:rsidRDefault="007E5482" w:rsidP="007E5482"/>
    <w:p w:rsidR="007E5482" w:rsidRDefault="003B4ED8" w:rsidP="007E5482">
      <w:pPr>
        <w:pStyle w:val="ListParagraph"/>
        <w:numPr>
          <w:ilvl w:val="0"/>
          <w:numId w:val="19"/>
        </w:numPr>
      </w:pPr>
      <w:r>
        <w:t>Surveillance system development. This includes everything relating to the Raspberry Pi such as face recognition, model training, capturing and encoding images, database storage etc.</w:t>
      </w:r>
    </w:p>
    <w:p w:rsidR="007E5482" w:rsidRDefault="007E5482" w:rsidP="007E5482"/>
    <w:p w:rsidR="007E5482" w:rsidRDefault="007E5482" w:rsidP="007E5482">
      <w:pPr>
        <w:pStyle w:val="ListParagraph"/>
        <w:numPr>
          <w:ilvl w:val="0"/>
          <w:numId w:val="19"/>
        </w:numPr>
      </w:pPr>
      <w:r>
        <w:t>Application related development. Development of a smart phone app used to communicate with the system remotely and to receive images of possible intruders at the door. This includes the implementation of the application communication protocol MQTT.</w:t>
      </w:r>
    </w:p>
    <w:p w:rsidR="007E5482" w:rsidRDefault="007E5482" w:rsidP="007E5482">
      <w:pPr>
        <w:pStyle w:val="ListParagraph"/>
      </w:pPr>
    </w:p>
    <w:p w:rsidR="007E5482" w:rsidRDefault="003B4ED8" w:rsidP="007E5482">
      <w:pPr>
        <w:pStyle w:val="ListParagraph"/>
        <w:numPr>
          <w:ilvl w:val="0"/>
          <w:numId w:val="19"/>
        </w:numPr>
      </w:pPr>
      <w:r>
        <w:t>Security related development. After the foundational functional requirements are met, security is incorporated into all three layers of the Internet of Things architecture (see 2.1), with the requirements with the highest priority being accomplished first.</w:t>
      </w:r>
    </w:p>
    <w:p w:rsidR="00D61C26" w:rsidRDefault="00D61C26" w:rsidP="00D61C26"/>
    <w:p w:rsidR="007E5482" w:rsidRDefault="007E5482" w:rsidP="007E5482"/>
    <w:p w:rsidR="00F23CFD" w:rsidRDefault="00B70509" w:rsidP="00F23CFD">
      <w:pPr>
        <w:keepNext/>
        <w:jc w:val="center"/>
      </w:pPr>
      <w:r>
        <w:rPr>
          <w:noProof/>
        </w:rPr>
        <w:drawing>
          <wp:inline distT="0" distB="0" distL="0" distR="0" wp14:anchorId="046EC275" wp14:editId="105EF84A">
            <wp:extent cx="5731510" cy="278765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87650"/>
                    </a:xfrm>
                    <a:prstGeom prst="rect">
                      <a:avLst/>
                    </a:prstGeom>
                  </pic:spPr>
                </pic:pic>
              </a:graphicData>
            </a:graphic>
          </wp:inline>
        </w:drawing>
      </w:r>
    </w:p>
    <w:p w:rsidR="007E5482" w:rsidRDefault="00F23CFD" w:rsidP="00F23CFD">
      <w:pPr>
        <w:pStyle w:val="Caption"/>
        <w:jc w:val="center"/>
      </w:pPr>
      <w:bookmarkStart w:id="156" w:name="_Toc14464774"/>
      <w:bookmarkStart w:id="157" w:name="_Toc14464881"/>
      <w:r>
        <w:t xml:space="preserve">Figure </w:t>
      </w:r>
      <w:r w:rsidR="00D31DAE">
        <w:fldChar w:fldCharType="begin"/>
      </w:r>
      <w:r w:rsidR="00D31DAE">
        <w:instrText xml:space="preserve"> SEQ Figure \* ARABIC </w:instrText>
      </w:r>
      <w:r w:rsidR="00D31DAE">
        <w:fldChar w:fldCharType="separate"/>
      </w:r>
      <w:r w:rsidR="00A12A6C">
        <w:rPr>
          <w:noProof/>
        </w:rPr>
        <w:t>16</w:t>
      </w:r>
      <w:r w:rsidR="00D31DAE">
        <w:rPr>
          <w:noProof/>
        </w:rPr>
        <w:fldChar w:fldCharType="end"/>
      </w:r>
      <w:r>
        <w:t>: Incremental Software Development Lifecycle for a Home Surveillance System</w:t>
      </w:r>
      <w:bookmarkEnd w:id="156"/>
      <w:bookmarkEnd w:id="157"/>
    </w:p>
    <w:p w:rsidR="00D61C26" w:rsidRPr="00DC41DB" w:rsidRDefault="00D61C26" w:rsidP="00D61C26">
      <w:pPr>
        <w:jc w:val="center"/>
      </w:pPr>
    </w:p>
    <w:p w:rsidR="00D16B97" w:rsidRDefault="00D16B97">
      <w:pPr>
        <w:spacing w:line="276" w:lineRule="auto"/>
        <w:ind w:left="284" w:right="284"/>
        <w:rPr>
          <w:rFonts w:eastAsiaTheme="majorEastAsia" w:cstheme="majorBidi"/>
          <w:sz w:val="30"/>
          <w:szCs w:val="26"/>
        </w:rPr>
      </w:pPr>
      <w:r>
        <w:br w:type="page"/>
      </w:r>
    </w:p>
    <w:p w:rsidR="00D16B97" w:rsidRDefault="00D16B97" w:rsidP="00D16B97">
      <w:pPr>
        <w:pStyle w:val="Heading2"/>
      </w:pPr>
      <w:bookmarkStart w:id="158" w:name="_Toc14464850"/>
      <w:r>
        <w:lastRenderedPageBreak/>
        <w:t xml:space="preserve">5.2 </w:t>
      </w:r>
      <w:r w:rsidR="005A2BD7">
        <w:t>Surveillance System Development</w:t>
      </w:r>
      <w:bookmarkEnd w:id="158"/>
    </w:p>
    <w:p w:rsidR="00D16B97" w:rsidRDefault="00D16B97" w:rsidP="00D16B97"/>
    <w:p w:rsidR="00715F05" w:rsidRDefault="00BF67BD" w:rsidP="00D16B97">
      <w:r>
        <w:t xml:space="preserve">This section details the steps of development relating to the Raspberry Pi development of the incremental lifecycle. The section is further broken down into smaller components relating to creating a recognisable face dataset and constructing it into a machine readable format, </w:t>
      </w:r>
      <w:r w:rsidR="00585E5C">
        <w:t xml:space="preserve">machine to machine communication, </w:t>
      </w:r>
      <w:r>
        <w:t>carrying out the face recognition in real time and finally sending the image using MQTT as a mode of transport.</w:t>
      </w:r>
    </w:p>
    <w:p w:rsidR="00705AD3" w:rsidRDefault="00705AD3" w:rsidP="00705AD3"/>
    <w:p w:rsidR="00705AD3" w:rsidRDefault="00705AD3" w:rsidP="00705AD3">
      <w:pPr>
        <w:pStyle w:val="Heading3"/>
      </w:pPr>
      <w:bookmarkStart w:id="159" w:name="_Toc14464824"/>
      <w:r>
        <w:t>5.2.1 Machine-To-Machine Communication</w:t>
      </w:r>
      <w:bookmarkEnd w:id="159"/>
    </w:p>
    <w:p w:rsidR="00705AD3" w:rsidRPr="00596EBB" w:rsidRDefault="00705AD3" w:rsidP="00705AD3">
      <w:r>
        <w:t xml:space="preserve">Often when it comes to small board computers, they are difficult to access physically. In terms of the proposed system, the small device used as a surveillance system will be difficult to access without remote capabilities. A solution to this is the Secure Shell protocol or SSH as its commonly referred to. It </w:t>
      </w:r>
      <w:r w:rsidRPr="00E43F2E">
        <w:t>is a method to remotely access one computing from another securely (</w:t>
      </w:r>
      <w:proofErr w:type="spellStart"/>
      <w:r w:rsidRPr="00E43F2E">
        <w:t>Ylonen</w:t>
      </w:r>
      <w:proofErr w:type="spellEnd"/>
      <w:r w:rsidRPr="00E43F2E">
        <w:t>, 1996). Based</w:t>
      </w:r>
      <w:r>
        <w:t xml:space="preserve"> on client-server model, a connection is established by the SSH client by connecting to the SSH server (see Figure 10). The client then uses public key cryptography to verify the identity of the SSH server. For data exchange, the protocol uses symmetric encryption and hashing algorithms, ensuring the privacy and integrity of the data sent between the two devices. Although SSH will be utilised very frequently during development, it is not necessary to have after development, as the whole system is automated. Therefore, it is recommended to disable SSH and close its associated port to help in the preventing of unauthorised access.</w:t>
      </w:r>
    </w:p>
    <w:p w:rsidR="00705AD3" w:rsidRDefault="00705AD3" w:rsidP="00705AD3"/>
    <w:p w:rsidR="00705AD3" w:rsidRDefault="003D2541" w:rsidP="00705AD3">
      <w:pPr>
        <w:keepNext/>
        <w:jc w:val="center"/>
      </w:pPr>
      <w:r>
        <w:rPr>
          <w:noProof/>
        </w:rPr>
        <w:drawing>
          <wp:inline distT="0" distB="0" distL="0" distR="0" wp14:anchorId="159B49B8" wp14:editId="6EE8C7AA">
            <wp:extent cx="5731510" cy="18897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889760"/>
                    </a:xfrm>
                    <a:prstGeom prst="rect">
                      <a:avLst/>
                    </a:prstGeom>
                  </pic:spPr>
                </pic:pic>
              </a:graphicData>
            </a:graphic>
          </wp:inline>
        </w:drawing>
      </w:r>
    </w:p>
    <w:p w:rsidR="00705AD3" w:rsidRDefault="00705AD3" w:rsidP="00705AD3">
      <w:pPr>
        <w:pStyle w:val="Caption"/>
        <w:jc w:val="center"/>
      </w:pPr>
      <w:bookmarkStart w:id="160" w:name="_Toc11959217"/>
      <w:bookmarkStart w:id="161" w:name="_Toc14464770"/>
      <w:bookmarkStart w:id="162" w:name="_Toc14464877"/>
      <w:r>
        <w:t xml:space="preserve">Figure </w:t>
      </w:r>
      <w:r>
        <w:fldChar w:fldCharType="begin"/>
      </w:r>
      <w:r>
        <w:instrText xml:space="preserve"> SEQ Figure \* ARABIC </w:instrText>
      </w:r>
      <w:r>
        <w:fldChar w:fldCharType="separate"/>
      </w:r>
      <w:r w:rsidR="00A12A6C">
        <w:rPr>
          <w:noProof/>
        </w:rPr>
        <w:t>17</w:t>
      </w:r>
      <w:r>
        <w:rPr>
          <w:noProof/>
        </w:rPr>
        <w:fldChar w:fldCharType="end"/>
      </w:r>
      <w:r>
        <w:t>: Diagram detailing the SSH Protocol for Machine-To-Machine Communication (ssh.com, 2019)</w:t>
      </w:r>
      <w:bookmarkEnd w:id="160"/>
      <w:bookmarkEnd w:id="161"/>
      <w:bookmarkEnd w:id="162"/>
    </w:p>
    <w:p w:rsidR="00705AD3" w:rsidRDefault="00705AD3" w:rsidP="00D16B97"/>
    <w:p w:rsidR="00BF67BD" w:rsidRDefault="00BF67BD" w:rsidP="00D16B97"/>
    <w:p w:rsidR="001B1CAE" w:rsidRDefault="001B1CAE">
      <w:pPr>
        <w:spacing w:line="276" w:lineRule="auto"/>
        <w:ind w:left="284" w:right="284"/>
        <w:rPr>
          <w:rFonts w:eastAsiaTheme="majorEastAsia" w:cstheme="majorBidi"/>
          <w:i/>
          <w:szCs w:val="24"/>
          <w:u w:val="single"/>
        </w:rPr>
      </w:pPr>
      <w:bookmarkStart w:id="163" w:name="_Toc14464851"/>
      <w:r>
        <w:br w:type="page"/>
      </w:r>
    </w:p>
    <w:p w:rsidR="005A2BD7" w:rsidRDefault="008514C9" w:rsidP="005A2BD7">
      <w:pPr>
        <w:pStyle w:val="Heading3"/>
      </w:pPr>
      <w:r>
        <w:lastRenderedPageBreak/>
        <w:t>5.2.2</w:t>
      </w:r>
      <w:r w:rsidR="005A2BD7">
        <w:t xml:space="preserve"> Gathering Face Dataset</w:t>
      </w:r>
      <w:bookmarkEnd w:id="163"/>
    </w:p>
    <w:p w:rsidR="003514C4" w:rsidRDefault="00D16B97" w:rsidP="00D00E9D">
      <w:r>
        <w:t xml:space="preserve">As mentioned in the Literature Review, face recognition algorithms need to be trained with data (images) in order to recognise an individual’s face. With there being multiple different ways of retrieving images such as using family photos or images already taken, a solution of using the Pi camera has been proposed. The former recommended way of retrieving images can be problematic as there could be multiple people within the photos and the individual must be facing the camera directly to train the frontal view. </w:t>
      </w:r>
      <w:r w:rsidR="00D00E9D">
        <w:t xml:space="preserve">The script ‘build_face_dataset.py’ is ran with arguments passed using the </w:t>
      </w:r>
      <w:r w:rsidR="00D00E9D">
        <w:rPr>
          <w:noProof/>
        </w:rPr>
        <w:t>‘argparse’</w:t>
      </w:r>
      <w:r w:rsidR="00D00E9D">
        <w:t xml:space="preserve"> library. The argument ‘--output’ is used to set a given location for the images to be placed. For consistency, each individual has their own folder labelled with their given name. For example, passing </w:t>
      </w:r>
      <w:r w:rsidR="00D00E9D">
        <w:rPr>
          <w:noProof/>
        </w:rPr>
        <w:t xml:space="preserve">‘dataset/chris’ </w:t>
      </w:r>
      <w:r w:rsidR="00D00E9D">
        <w:t>will store all images captured in the folder relating to the individual named Chris.</w:t>
      </w:r>
      <w:r w:rsidR="00D00E9D">
        <w:t xml:space="preserve"> The script is continually </w:t>
      </w:r>
      <w:proofErr w:type="gramStart"/>
      <w:r w:rsidR="00D00E9D">
        <w:t>ran</w:t>
      </w:r>
      <w:proofErr w:type="gramEnd"/>
      <w:r w:rsidR="00D00E9D">
        <w:t xml:space="preserve"> in a while loop with each stored frame being resized in case of the frame being captured. Every time the user presses the ‘k’ key, an image is captured in ‘.jpg’ format. The loop continues infinitely until the user presses the ‘q’ key to break (see Code Fragment 1 as an example).</w:t>
      </w:r>
    </w:p>
    <w:p w:rsidR="00BF65E3" w:rsidRDefault="00BF65E3" w:rsidP="00D00E9D"/>
    <w:p w:rsidR="00223EFD" w:rsidRPr="00223EFD" w:rsidRDefault="00223EFD" w:rsidP="00223EFD">
      <w:pPr>
        <w:spacing w:line="240" w:lineRule="auto"/>
        <w:jc w:val="left"/>
        <w:rPr>
          <w:rFonts w:ascii="Courier New" w:hAnsi="Courier New" w:cs="Courier New"/>
          <w:sz w:val="20"/>
          <w:szCs w:val="20"/>
        </w:rPr>
      </w:pPr>
    </w:p>
    <w:p w:rsidR="00223EFD" w:rsidRPr="001B1CAE" w:rsidRDefault="001B1CAE" w:rsidP="001B1CAE">
      <w:pPr>
        <w:pBdr>
          <w:left w:val="single" w:sz="4" w:space="4" w:color="auto"/>
        </w:pBdr>
        <w:jc w:val="left"/>
        <w:rPr>
          <w:rFonts w:ascii="Courier New" w:hAnsi="Courier New" w:cs="Courier New"/>
          <w:noProof/>
          <w:sz w:val="20"/>
          <w:szCs w:val="20"/>
        </w:rPr>
      </w:pPr>
      <w:r>
        <w:rPr>
          <w:rFonts w:ascii="Courier New" w:hAnsi="Courier New" w:cs="Courier New"/>
          <w:noProof/>
          <w:sz w:val="20"/>
          <w:szCs w:val="20"/>
        </w:rPr>
        <w:t xml:space="preserve">1. </w:t>
      </w:r>
      <w:r w:rsidR="00223EFD" w:rsidRPr="001B1CAE">
        <w:rPr>
          <w:rFonts w:ascii="Courier New" w:hAnsi="Courier New" w:cs="Courier New"/>
          <w:noProof/>
          <w:sz w:val="20"/>
          <w:szCs w:val="20"/>
        </w:rPr>
        <w:t>while True:</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2.</w:t>
      </w:r>
      <w:r w:rsidR="00223EFD" w:rsidRPr="001B1CAE">
        <w:rPr>
          <w:rFonts w:ascii="Courier New" w:hAnsi="Courier New" w:cs="Courier New"/>
          <w:noProof/>
          <w:sz w:val="20"/>
          <w:szCs w:val="20"/>
        </w:rPr>
        <w:t xml:space="preserve"> </w:t>
      </w:r>
      <w:r w:rsidR="00223EFD" w:rsidRPr="001B1CAE">
        <w:rPr>
          <w:rFonts w:ascii="Courier New" w:hAnsi="Courier New" w:cs="Courier New"/>
          <w:noProof/>
          <w:sz w:val="20"/>
          <w:szCs w:val="20"/>
          <w:shd w:val="clear" w:color="auto" w:fill="F2F2F2" w:themeFill="background1" w:themeFillShade="F2"/>
        </w:rPr>
        <w:t xml:space="preserve">   frame = vs.read()</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3.</w:t>
      </w:r>
      <w:r w:rsidR="00223EFD" w:rsidRPr="001B1CAE">
        <w:rPr>
          <w:rFonts w:ascii="Courier New" w:hAnsi="Courier New" w:cs="Courier New"/>
          <w:noProof/>
          <w:sz w:val="20"/>
          <w:szCs w:val="20"/>
        </w:rPr>
        <w:t xml:space="preserve">  </w:t>
      </w:r>
      <w:r w:rsidR="00223EFD" w:rsidRPr="001B1CAE">
        <w:rPr>
          <w:rFonts w:ascii="Courier New" w:hAnsi="Courier New" w:cs="Courier New"/>
          <w:noProof/>
          <w:sz w:val="20"/>
          <w:szCs w:val="20"/>
          <w:shd w:val="clear" w:color="auto" w:fill="FFFFFF" w:themeFill="background1"/>
        </w:rPr>
        <w:t xml:space="preserve">  orig = frame.copy()</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4.</w:t>
      </w:r>
      <w:r w:rsidR="00223EFD" w:rsidRPr="001B1CAE">
        <w:rPr>
          <w:rFonts w:ascii="Courier New" w:hAnsi="Courier New" w:cs="Courier New"/>
          <w:noProof/>
          <w:sz w:val="20"/>
          <w:szCs w:val="20"/>
        </w:rPr>
        <w:t xml:space="preserve">    frame = imutils.resize(frame, width=400)</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5.</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6.</w:t>
      </w:r>
      <w:r w:rsidR="00223EFD" w:rsidRPr="001B1CAE">
        <w:rPr>
          <w:rFonts w:ascii="Courier New" w:hAnsi="Courier New" w:cs="Courier New"/>
          <w:noProof/>
          <w:sz w:val="20"/>
          <w:szCs w:val="20"/>
        </w:rPr>
        <w:t xml:space="preserve">    rects = detector.detectMultiScale(</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7.</w:t>
      </w:r>
      <w:r w:rsidR="00223EFD" w:rsidRPr="001B1CAE">
        <w:rPr>
          <w:rFonts w:ascii="Courier New" w:hAnsi="Courier New" w:cs="Courier New"/>
          <w:noProof/>
          <w:sz w:val="20"/>
          <w:szCs w:val="20"/>
        </w:rPr>
        <w:t xml:space="preserve">        cv2.cvtColor(frame, cv2.COLOR_BGR2GRAY), scaleFactor=1.1, </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8.</w:t>
      </w:r>
      <w:r w:rsidR="00223EFD" w:rsidRPr="001B1CAE">
        <w:rPr>
          <w:rFonts w:ascii="Courier New" w:hAnsi="Courier New" w:cs="Courier New"/>
          <w:noProof/>
          <w:sz w:val="20"/>
          <w:szCs w:val="20"/>
        </w:rPr>
        <w:t xml:space="preserve">        minNeighbors=5, minSize=(30, 30))</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9.</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10.   </w:t>
      </w:r>
      <w:r w:rsidR="00223EFD" w:rsidRPr="001B1CAE">
        <w:rPr>
          <w:rFonts w:ascii="Courier New" w:hAnsi="Courier New" w:cs="Courier New"/>
          <w:noProof/>
          <w:sz w:val="20"/>
          <w:szCs w:val="20"/>
        </w:rPr>
        <w:t>for (x, y, w, h) in rects:</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11.  </w:t>
      </w:r>
      <w:r w:rsidR="00223EFD" w:rsidRPr="001B1CAE">
        <w:rPr>
          <w:rFonts w:ascii="Courier New" w:hAnsi="Courier New" w:cs="Courier New"/>
          <w:noProof/>
          <w:sz w:val="20"/>
          <w:szCs w:val="20"/>
        </w:rPr>
        <w:t xml:space="preserve">     cv2.rectangle(frame, (x, y), (x + w, y + h), (0, 255, 0), 2)</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12.</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13. </w:t>
      </w:r>
      <w:r w:rsidR="00223EFD" w:rsidRPr="001B1CAE">
        <w:rPr>
          <w:rFonts w:ascii="Courier New" w:hAnsi="Courier New" w:cs="Courier New"/>
          <w:noProof/>
          <w:sz w:val="20"/>
          <w:szCs w:val="20"/>
        </w:rPr>
        <w:t xml:space="preserve">  cv2.imshow("Frame", frame)</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14.</w:t>
      </w:r>
      <w:r w:rsidR="00223EFD" w:rsidRPr="001B1CAE">
        <w:rPr>
          <w:rFonts w:ascii="Courier New" w:hAnsi="Courier New" w:cs="Courier New"/>
          <w:noProof/>
          <w:sz w:val="20"/>
          <w:szCs w:val="20"/>
        </w:rPr>
        <w:t xml:space="preserve">   key = cv2.waitKey(1) &amp; 0xFF</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15.</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16.</w:t>
      </w:r>
      <w:r w:rsidR="00223EFD" w:rsidRPr="001B1CAE">
        <w:rPr>
          <w:rFonts w:ascii="Courier New" w:hAnsi="Courier New" w:cs="Courier New"/>
          <w:noProof/>
          <w:sz w:val="20"/>
          <w:szCs w:val="20"/>
        </w:rPr>
        <w:t xml:space="preserve">   if key == ord("k"):</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17.       </w:t>
      </w:r>
      <w:r w:rsidR="00223EFD" w:rsidRPr="001B1CAE">
        <w:rPr>
          <w:rFonts w:ascii="Courier New" w:hAnsi="Courier New" w:cs="Courier New"/>
          <w:noProof/>
          <w:sz w:val="20"/>
          <w:szCs w:val="20"/>
        </w:rPr>
        <w:t>p = os.path.sep.join([args["output"], "{}.jpg".format(</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18.    </w:t>
      </w:r>
      <w:r w:rsidR="00223EFD" w:rsidRPr="001B1CAE">
        <w:rPr>
          <w:rFonts w:ascii="Courier New" w:hAnsi="Courier New" w:cs="Courier New"/>
          <w:noProof/>
          <w:sz w:val="20"/>
          <w:szCs w:val="20"/>
        </w:rPr>
        <w:t xml:space="preserve">       str(total).zfill(5))])</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19.       </w:t>
      </w:r>
      <w:r w:rsidR="00223EFD" w:rsidRPr="001B1CAE">
        <w:rPr>
          <w:rFonts w:ascii="Courier New" w:hAnsi="Courier New" w:cs="Courier New"/>
          <w:noProof/>
          <w:sz w:val="20"/>
          <w:szCs w:val="20"/>
        </w:rPr>
        <w:t>cv2.imwrite(p, orig)</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20.   </w:t>
      </w:r>
      <w:r w:rsidR="00223EFD" w:rsidRPr="001B1CAE">
        <w:rPr>
          <w:rFonts w:ascii="Courier New" w:hAnsi="Courier New" w:cs="Courier New"/>
          <w:noProof/>
          <w:sz w:val="20"/>
          <w:szCs w:val="20"/>
        </w:rPr>
        <w:t xml:space="preserve">    total += 1</w:t>
      </w:r>
    </w:p>
    <w:p w:rsidR="00223EFD" w:rsidRPr="001B1CAE" w:rsidRDefault="001B1CAE" w:rsidP="001B1CAE">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21.</w:t>
      </w:r>
    </w:p>
    <w:p w:rsidR="00223EFD" w:rsidRPr="001B1CAE" w:rsidRDefault="001B1CAE" w:rsidP="001B1CAE">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22.</w:t>
      </w:r>
      <w:r w:rsidR="00223EFD" w:rsidRPr="001B1CAE">
        <w:rPr>
          <w:rFonts w:ascii="Courier New" w:hAnsi="Courier New" w:cs="Courier New"/>
          <w:noProof/>
          <w:sz w:val="20"/>
          <w:szCs w:val="20"/>
        </w:rPr>
        <w:t xml:space="preserve">    elif key == ord("q"):</w:t>
      </w:r>
    </w:p>
    <w:p w:rsidR="00223EFD" w:rsidRPr="00223EFD" w:rsidRDefault="001B1CAE" w:rsidP="001B1CAE">
      <w:pPr>
        <w:pBdr>
          <w:left w:val="single" w:sz="4" w:space="4" w:color="auto"/>
        </w:pBdr>
        <w:shd w:val="clear" w:color="auto" w:fill="FFFFFF" w:themeFill="background1"/>
        <w:spacing w:line="240" w:lineRule="auto"/>
        <w:jc w:val="left"/>
        <w:rPr>
          <w:rFonts w:cs="Times New Roman"/>
          <w:noProof/>
          <w:szCs w:val="24"/>
        </w:rPr>
      </w:pPr>
      <w:r>
        <w:rPr>
          <w:rFonts w:ascii="Courier New" w:hAnsi="Courier New" w:cs="Courier New"/>
          <w:noProof/>
          <w:sz w:val="20"/>
          <w:szCs w:val="20"/>
        </w:rPr>
        <w:t>23.</w:t>
      </w:r>
      <w:r w:rsidR="00223EFD" w:rsidRPr="001B1CAE">
        <w:rPr>
          <w:rFonts w:ascii="Courier New" w:hAnsi="Courier New" w:cs="Courier New"/>
          <w:noProof/>
          <w:sz w:val="20"/>
          <w:szCs w:val="20"/>
        </w:rPr>
        <w:t xml:space="preserve">      break</w:t>
      </w:r>
    </w:p>
    <w:p w:rsidR="005A2BD7" w:rsidRDefault="001B1CAE" w:rsidP="00735B50">
      <w:pPr>
        <w:pStyle w:val="Caption"/>
        <w:jc w:val="center"/>
      </w:pPr>
      <w:r>
        <w:t xml:space="preserve">Code Fragment </w:t>
      </w:r>
      <w:r>
        <w:fldChar w:fldCharType="begin"/>
      </w:r>
      <w:r>
        <w:instrText xml:space="preserve"> SEQ Code_Fragment \* ARABIC </w:instrText>
      </w:r>
      <w:r>
        <w:fldChar w:fldCharType="separate"/>
      </w:r>
      <w:r w:rsidR="00CF1244">
        <w:rPr>
          <w:noProof/>
        </w:rPr>
        <w:t>1</w:t>
      </w:r>
      <w:r>
        <w:fldChar w:fldCharType="end"/>
      </w:r>
      <w:r>
        <w:t xml:space="preserve">: </w:t>
      </w:r>
      <w:r w:rsidRPr="006D7246">
        <w:t>While loop used to keep script running to capture images of an individual</w:t>
      </w:r>
    </w:p>
    <w:p w:rsidR="00735B50" w:rsidRPr="00735B50" w:rsidRDefault="00735B50" w:rsidP="00735B50">
      <w:pPr>
        <w:rPr>
          <w:lang w:eastAsia="en-US"/>
        </w:rPr>
      </w:pPr>
    </w:p>
    <w:p w:rsidR="00735B50" w:rsidRDefault="00735B50">
      <w:pPr>
        <w:spacing w:line="276" w:lineRule="auto"/>
        <w:ind w:left="284" w:right="284"/>
        <w:rPr>
          <w:rFonts w:eastAsiaTheme="majorEastAsia" w:cstheme="majorBidi"/>
          <w:i/>
          <w:szCs w:val="24"/>
          <w:u w:val="single"/>
        </w:rPr>
      </w:pPr>
      <w:bookmarkStart w:id="164" w:name="_Toc14464852"/>
      <w:r>
        <w:br w:type="page"/>
      </w:r>
    </w:p>
    <w:p w:rsidR="005A2BD7" w:rsidRDefault="008514C9" w:rsidP="005A2BD7">
      <w:pPr>
        <w:pStyle w:val="Heading3"/>
      </w:pPr>
      <w:r>
        <w:lastRenderedPageBreak/>
        <w:t>5.2.3</w:t>
      </w:r>
      <w:r w:rsidR="005A2BD7">
        <w:t xml:space="preserve"> Encoding Face Dataset</w:t>
      </w:r>
      <w:bookmarkEnd w:id="164"/>
    </w:p>
    <w:p w:rsidR="00130D20" w:rsidRDefault="005A2BD7" w:rsidP="00687C64">
      <w:r>
        <w:t xml:space="preserve">For the face images to be read and recognised by a face recognition algorithm, serialization must occur. Serialization is done via the Pickle class which </w:t>
      </w:r>
      <w:r w:rsidR="00EC27C9">
        <w:t>serialises an object before writing it to a file</w:t>
      </w:r>
      <w:r w:rsidR="003B3D2D">
        <w:t xml:space="preserve">. </w:t>
      </w:r>
      <w:r w:rsidR="00130D20">
        <w:t xml:space="preserve">As this is a one-time process and not done in real time, a Convolutional Neural Network approach is used. This, being a form of deep learning, is the most computationally expensive approach to face recognition, though most </w:t>
      </w:r>
      <w:r w:rsidR="00735B50">
        <w:t>accurate as shown in Section 2.9</w:t>
      </w:r>
      <w:r w:rsidR="00130D20">
        <w:t xml:space="preserve">. </w:t>
      </w:r>
      <w:r w:rsidR="00687C64">
        <w:t xml:space="preserve">This step has the option of being ran on a separate computer with the end pickle file being transferred over to the Pi once complete. The script ‘encoded_faces.py’ is continually ran after the dataset is referenced, processing each image into an encoded format and assigning each image to its given folder which was created in the previous step (see Code Fragment 2). </w:t>
      </w:r>
      <w:r w:rsidR="00687C64">
        <w:t>To reduce strain on the compu</w:t>
      </w:r>
      <w:r w:rsidR="00687C64">
        <w:t xml:space="preserve">ter processing unit (CPU), the </w:t>
      </w:r>
      <w:r w:rsidR="00687C64">
        <w:rPr>
          <w:noProof/>
        </w:rPr>
        <w:t>face_r</w:t>
      </w:r>
      <w:r w:rsidR="00687C64">
        <w:rPr>
          <w:noProof/>
        </w:rPr>
        <w:t>ecognition</w:t>
      </w:r>
      <w:r w:rsidR="00687C64">
        <w:t xml:space="preserve"> </w:t>
      </w:r>
      <w:r w:rsidR="00687C64">
        <w:t>library</w:t>
      </w:r>
      <w:r w:rsidR="00687C64">
        <w:t xml:space="preserve"> is utilised before encoding the image files. This library can easily detect the face within the image before writing the encoding, meaning only the actual face of the individual will be encoded rather than the full image.</w:t>
      </w:r>
      <w:r w:rsidR="00687C64">
        <w:t xml:space="preserve"> </w:t>
      </w:r>
      <w:r w:rsidR="00846A4A">
        <w:t>Finally, the encodings are dumped in the pickle file ‘</w:t>
      </w:r>
      <w:proofErr w:type="spellStart"/>
      <w:proofErr w:type="gramStart"/>
      <w:r w:rsidR="00846A4A">
        <w:t>encodings.pickle</w:t>
      </w:r>
      <w:proofErr w:type="spellEnd"/>
      <w:proofErr w:type="gramEnd"/>
      <w:r w:rsidR="00846A4A">
        <w:t>’ which can then be used in the next step.</w:t>
      </w:r>
    </w:p>
    <w:p w:rsidR="006F493E" w:rsidRDefault="006F493E" w:rsidP="002C74A2">
      <w:bookmarkStart w:id="165" w:name="_Toc14464853"/>
    </w:p>
    <w:p w:rsidR="00BF65E3" w:rsidRPr="007828A1" w:rsidRDefault="00BF65E3" w:rsidP="00BF65E3">
      <w:pPr>
        <w:pBdr>
          <w:left w:val="single" w:sz="4" w:space="4" w:color="auto"/>
        </w:pBdr>
        <w:jc w:val="left"/>
        <w:rPr>
          <w:rFonts w:ascii="Courier New" w:hAnsi="Courier New" w:cs="Courier New"/>
          <w:noProof/>
          <w:sz w:val="20"/>
          <w:szCs w:val="20"/>
        </w:rPr>
      </w:pPr>
      <w:r w:rsidRPr="007828A1">
        <w:rPr>
          <w:rFonts w:ascii="Courier New" w:hAnsi="Courier New" w:cs="Courier New"/>
          <w:noProof/>
          <w:sz w:val="20"/>
          <w:szCs w:val="20"/>
        </w:rPr>
        <w:t xml:space="preserve">1. </w:t>
      </w:r>
      <w:r w:rsidRPr="007828A1">
        <w:rPr>
          <w:rStyle w:val="pl-k"/>
          <w:rFonts w:ascii="Courier New" w:eastAsiaTheme="majorEastAsia" w:hAnsi="Courier New" w:cs="Courier New"/>
          <w:noProof/>
          <w:sz w:val="20"/>
          <w:szCs w:val="20"/>
          <w:shd w:val="clear" w:color="auto" w:fill="FFFFFF"/>
        </w:rPr>
        <w:t>for</w:t>
      </w:r>
      <w:r w:rsidRPr="007828A1">
        <w:rPr>
          <w:rFonts w:ascii="Courier New" w:hAnsi="Courier New" w:cs="Courier New"/>
          <w:noProof/>
          <w:sz w:val="20"/>
          <w:szCs w:val="20"/>
          <w:shd w:val="clear" w:color="auto" w:fill="FFFFFF"/>
        </w:rPr>
        <w:t xml:space="preserve"> (i, imagePath) </w:t>
      </w:r>
      <w:r w:rsidRPr="007828A1">
        <w:rPr>
          <w:rStyle w:val="pl-k"/>
          <w:rFonts w:ascii="Courier New" w:eastAsiaTheme="majorEastAsia" w:hAnsi="Courier New" w:cs="Courier New"/>
          <w:noProof/>
          <w:sz w:val="20"/>
          <w:szCs w:val="20"/>
          <w:shd w:val="clear" w:color="auto" w:fill="FFFFFF"/>
        </w:rPr>
        <w:t>in</w:t>
      </w:r>
      <w:r w:rsidRPr="007828A1">
        <w:rPr>
          <w:rFonts w:ascii="Courier New" w:hAnsi="Courier New" w:cs="Courier New"/>
          <w:noProof/>
          <w:sz w:val="20"/>
          <w:szCs w:val="20"/>
          <w:shd w:val="clear" w:color="auto" w:fill="FFFFFF"/>
        </w:rPr>
        <w:t xml:space="preserve"> </w:t>
      </w:r>
      <w:r w:rsidRPr="007828A1">
        <w:rPr>
          <w:rStyle w:val="pl-c1"/>
          <w:rFonts w:ascii="Courier New" w:eastAsiaTheme="majorEastAsia" w:hAnsi="Courier New" w:cs="Courier New"/>
          <w:noProof/>
          <w:sz w:val="20"/>
          <w:szCs w:val="20"/>
          <w:shd w:val="clear" w:color="auto" w:fill="FFFFFF"/>
        </w:rPr>
        <w:t>enumerate</w:t>
      </w:r>
      <w:r w:rsidRPr="007828A1">
        <w:rPr>
          <w:rFonts w:ascii="Courier New" w:hAnsi="Courier New" w:cs="Courier New"/>
          <w:noProof/>
          <w:sz w:val="20"/>
          <w:szCs w:val="20"/>
          <w:shd w:val="clear" w:color="auto" w:fill="FFFFFF"/>
        </w:rPr>
        <w:t>(imagePaths):</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shd w:val="clear" w:color="auto" w:fill="FFFFFF"/>
        </w:rPr>
      </w:pPr>
      <w:r w:rsidRPr="007828A1">
        <w:rPr>
          <w:rFonts w:ascii="Courier New" w:hAnsi="Courier New" w:cs="Courier New"/>
          <w:noProof/>
          <w:sz w:val="20"/>
          <w:szCs w:val="20"/>
        </w:rPr>
        <w:t>2.</w:t>
      </w:r>
      <w:r w:rsidRPr="007828A1">
        <w:rPr>
          <w:rFonts w:ascii="Courier New" w:hAnsi="Courier New" w:cs="Courier New"/>
          <w:noProof/>
          <w:sz w:val="20"/>
          <w:szCs w:val="20"/>
          <w:shd w:val="clear" w:color="auto" w:fill="F2F2F2" w:themeFill="background1" w:themeFillShade="F2"/>
        </w:rPr>
        <w:t xml:space="preserve">    </w:t>
      </w:r>
      <w:r w:rsidRPr="007828A1">
        <w:rPr>
          <w:rStyle w:val="pl-c1"/>
          <w:rFonts w:ascii="Courier New" w:eastAsiaTheme="majorEastAsia" w:hAnsi="Courier New" w:cs="Courier New"/>
          <w:noProof/>
          <w:sz w:val="20"/>
          <w:szCs w:val="20"/>
          <w:shd w:val="clear" w:color="auto" w:fill="F2F2F2" w:themeFill="background1" w:themeFillShade="F2"/>
        </w:rPr>
        <w:t>print</w:t>
      </w:r>
      <w:r w:rsidRPr="007828A1">
        <w:rPr>
          <w:rFonts w:ascii="Courier New" w:hAnsi="Courier New" w:cs="Courier New"/>
          <w:noProof/>
          <w:sz w:val="20"/>
          <w:szCs w:val="20"/>
          <w:shd w:val="clear" w:color="auto" w:fill="F2F2F2" w:themeFill="background1" w:themeFillShade="F2"/>
        </w:rPr>
        <w:t>(</w:t>
      </w:r>
      <w:r w:rsidRPr="007828A1">
        <w:rPr>
          <w:rStyle w:val="pl-pds"/>
          <w:rFonts w:ascii="Courier New" w:hAnsi="Courier New" w:cs="Courier New"/>
          <w:noProof/>
          <w:sz w:val="20"/>
          <w:szCs w:val="20"/>
          <w:shd w:val="clear" w:color="auto" w:fill="F2F2F2" w:themeFill="background1" w:themeFillShade="F2"/>
        </w:rPr>
        <w:t>"</w:t>
      </w:r>
      <w:r w:rsidRPr="007828A1">
        <w:rPr>
          <w:rStyle w:val="pl-s"/>
          <w:rFonts w:ascii="Courier New" w:eastAsiaTheme="majorEastAsia" w:hAnsi="Courier New" w:cs="Courier New"/>
          <w:noProof/>
          <w:sz w:val="20"/>
          <w:szCs w:val="20"/>
          <w:shd w:val="clear" w:color="auto" w:fill="F2F2F2" w:themeFill="background1" w:themeFillShade="F2"/>
        </w:rPr>
        <w:t xml:space="preserve">[INFO] processing image </w:t>
      </w:r>
      <w:r w:rsidRPr="007828A1">
        <w:rPr>
          <w:rStyle w:val="pl-c1"/>
          <w:rFonts w:ascii="Courier New" w:eastAsiaTheme="majorEastAsia" w:hAnsi="Courier New" w:cs="Courier New"/>
          <w:noProof/>
          <w:sz w:val="20"/>
          <w:szCs w:val="20"/>
          <w:shd w:val="clear" w:color="auto" w:fill="F2F2F2" w:themeFill="background1" w:themeFillShade="F2"/>
        </w:rPr>
        <w:t>{}</w:t>
      </w:r>
      <w:r w:rsidRPr="007828A1">
        <w:rPr>
          <w:rStyle w:val="pl-s"/>
          <w:rFonts w:ascii="Courier New" w:eastAsiaTheme="majorEastAsia" w:hAnsi="Courier New" w:cs="Courier New"/>
          <w:noProof/>
          <w:sz w:val="20"/>
          <w:szCs w:val="20"/>
          <w:shd w:val="clear" w:color="auto" w:fill="F2F2F2" w:themeFill="background1" w:themeFillShade="F2"/>
        </w:rPr>
        <w:t>/</w:t>
      </w:r>
      <w:r w:rsidRPr="007828A1">
        <w:rPr>
          <w:rStyle w:val="pl-c1"/>
          <w:rFonts w:ascii="Courier New" w:eastAsiaTheme="majorEastAsia" w:hAnsi="Courier New" w:cs="Courier New"/>
          <w:noProof/>
          <w:sz w:val="20"/>
          <w:szCs w:val="20"/>
          <w:shd w:val="clear" w:color="auto" w:fill="F2F2F2" w:themeFill="background1" w:themeFillShade="F2"/>
        </w:rPr>
        <w:t>{}</w:t>
      </w:r>
      <w:r w:rsidRPr="007828A1">
        <w:rPr>
          <w:rStyle w:val="pl-pds"/>
          <w:rFonts w:ascii="Courier New"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.format(i </w:t>
      </w:r>
      <w:r w:rsidRPr="007828A1">
        <w:rPr>
          <w:rStyle w:val="pl-k"/>
          <w:rFonts w:ascii="Courier New" w:eastAsiaTheme="min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w:t>
      </w:r>
      <w:r w:rsidRPr="007828A1">
        <w:rPr>
          <w:rStyle w:val="pl-c1"/>
          <w:rFonts w:ascii="Courier New" w:eastAsiaTheme="majorEastAsia" w:hAnsi="Courier New" w:cs="Courier New"/>
          <w:noProof/>
          <w:sz w:val="20"/>
          <w:szCs w:val="20"/>
          <w:shd w:val="clear" w:color="auto" w:fill="F2F2F2" w:themeFill="background1" w:themeFillShade="F2"/>
        </w:rPr>
        <w:t>1</w:t>
      </w:r>
      <w:r w:rsidRPr="007828A1">
        <w:rPr>
          <w:rFonts w:ascii="Courier New"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w:t>
      </w:r>
      <w:r w:rsidRPr="007828A1">
        <w:rPr>
          <w:rStyle w:val="pl-c1"/>
          <w:rFonts w:ascii="Courier New" w:eastAsiaTheme="majorEastAsia" w:hAnsi="Courier New" w:cs="Courier New"/>
          <w:noProof/>
          <w:sz w:val="20"/>
          <w:szCs w:val="20"/>
          <w:shd w:val="clear" w:color="auto" w:fill="F2F2F2" w:themeFill="background1" w:themeFillShade="F2"/>
        </w:rPr>
        <w:t>len</w:t>
      </w:r>
      <w:r w:rsidRPr="007828A1">
        <w:rPr>
          <w:rFonts w:ascii="Courier New" w:hAnsi="Courier New" w:cs="Courier New"/>
          <w:noProof/>
          <w:sz w:val="20"/>
          <w:szCs w:val="20"/>
          <w:shd w:val="clear" w:color="auto" w:fill="F2F2F2" w:themeFill="background1" w:themeFillShade="F2"/>
        </w:rPr>
        <w:t>(imagePaths)))</w:t>
      </w:r>
    </w:p>
    <w:p w:rsidR="00BF65E3" w:rsidRPr="007828A1" w:rsidRDefault="00BF65E3" w:rsidP="007828A1">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3.  </w:t>
      </w:r>
      <w:r w:rsidRPr="007828A1">
        <w:rPr>
          <w:rFonts w:ascii="Courier New" w:hAnsi="Courier New" w:cs="Courier New"/>
          <w:noProof/>
          <w:sz w:val="20"/>
          <w:szCs w:val="20"/>
          <w:shd w:val="clear" w:color="auto" w:fill="FFFFFF" w:themeFill="background1"/>
        </w:rPr>
        <w:t xml:space="preserve">  </w:t>
      </w:r>
      <w:r w:rsidRPr="007828A1">
        <w:rPr>
          <w:rFonts w:ascii="Courier New" w:hAnsi="Courier New" w:cs="Courier New"/>
          <w:noProof/>
          <w:sz w:val="20"/>
          <w:szCs w:val="20"/>
          <w:shd w:val="clear" w:color="auto" w:fill="FFFFFF"/>
        </w:rPr>
        <w:t xml:space="preserve">name </w:t>
      </w:r>
      <w:r w:rsidRPr="007828A1">
        <w:rPr>
          <w:rStyle w:val="pl-k"/>
          <w:rFonts w:ascii="Courier New" w:eastAsiaTheme="majorEastAsia" w:hAnsi="Courier New" w:cs="Courier New"/>
          <w:noProof/>
          <w:sz w:val="20"/>
          <w:szCs w:val="20"/>
          <w:shd w:val="clear" w:color="auto" w:fill="FFFFFF"/>
        </w:rPr>
        <w:t>=</w:t>
      </w:r>
      <w:r w:rsidRPr="007828A1">
        <w:rPr>
          <w:rFonts w:ascii="Courier New" w:hAnsi="Courier New" w:cs="Courier New"/>
          <w:noProof/>
          <w:sz w:val="20"/>
          <w:szCs w:val="20"/>
          <w:shd w:val="clear" w:color="auto" w:fill="FFFFFF"/>
        </w:rPr>
        <w:t xml:space="preserve"> imagePath.split(os.path.sep)[</w:t>
      </w:r>
      <w:r w:rsidRPr="007828A1">
        <w:rPr>
          <w:rStyle w:val="pl-k"/>
          <w:rFonts w:ascii="Courier New" w:eastAsiaTheme="majorEastAsia" w:hAnsi="Courier New" w:cs="Courier New"/>
          <w:noProof/>
          <w:sz w:val="20"/>
          <w:szCs w:val="20"/>
          <w:shd w:val="clear" w:color="auto" w:fill="FFFFFF"/>
        </w:rPr>
        <w:t>-</w:t>
      </w:r>
      <w:r w:rsidRPr="007828A1">
        <w:rPr>
          <w:rStyle w:val="pl-c1"/>
          <w:rFonts w:ascii="Courier New" w:eastAsiaTheme="majorEastAsia" w:hAnsi="Courier New" w:cs="Courier New"/>
          <w:noProof/>
          <w:sz w:val="20"/>
          <w:szCs w:val="20"/>
          <w:shd w:val="clear" w:color="auto" w:fill="FFFFFF"/>
        </w:rPr>
        <w:t>2</w:t>
      </w:r>
      <w:r w:rsidRPr="007828A1">
        <w:rPr>
          <w:rFonts w:ascii="Courier New" w:hAnsi="Courier New" w:cs="Courier New"/>
          <w:noProof/>
          <w:sz w:val="20"/>
          <w:szCs w:val="20"/>
          <w:shd w:val="clear" w:color="auto" w:fill="FFFFFF"/>
        </w:rPr>
        <w:t>]</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4.    </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5.</w:t>
      </w:r>
      <w:r w:rsidRPr="007828A1">
        <w:rPr>
          <w:rFonts w:ascii="Courier New" w:hAnsi="Courier New" w:cs="Courier New"/>
          <w:noProof/>
          <w:sz w:val="20"/>
          <w:szCs w:val="20"/>
        </w:rPr>
        <w:tab/>
      </w:r>
      <w:r w:rsidRPr="007828A1">
        <w:rPr>
          <w:rFonts w:ascii="Courier New" w:hAnsi="Courier New" w:cs="Courier New"/>
          <w:noProof/>
          <w:sz w:val="20"/>
          <w:szCs w:val="20"/>
          <w:shd w:val="clear" w:color="auto" w:fill="FFFFFF"/>
        </w:rPr>
        <w:t xml:space="preserve">image </w:t>
      </w:r>
      <w:r w:rsidRPr="007828A1">
        <w:rPr>
          <w:rStyle w:val="pl-k"/>
          <w:rFonts w:ascii="Courier New" w:eastAsiaTheme="majorEastAsia" w:hAnsi="Courier New" w:cs="Courier New"/>
          <w:noProof/>
          <w:sz w:val="20"/>
          <w:szCs w:val="20"/>
          <w:shd w:val="clear" w:color="auto" w:fill="FFFFFF"/>
        </w:rPr>
        <w:t>=</w:t>
      </w:r>
      <w:r w:rsidRPr="007828A1">
        <w:rPr>
          <w:rFonts w:ascii="Courier New" w:hAnsi="Courier New" w:cs="Courier New"/>
          <w:noProof/>
          <w:sz w:val="20"/>
          <w:szCs w:val="20"/>
          <w:shd w:val="clear" w:color="auto" w:fill="FFFFFF"/>
        </w:rPr>
        <w:t xml:space="preserve"> cv2.imread(imagePath)</w:t>
      </w:r>
    </w:p>
    <w:p w:rsidR="00BF65E3" w:rsidRPr="007828A1" w:rsidRDefault="00BF65E3" w:rsidP="007828A1">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6</w:t>
      </w:r>
      <w:r w:rsidRPr="007828A1">
        <w:rPr>
          <w:rFonts w:ascii="Courier New" w:hAnsi="Courier New" w:cs="Courier New"/>
          <w:noProof/>
          <w:sz w:val="20"/>
          <w:szCs w:val="20"/>
          <w:shd w:val="clear" w:color="auto" w:fill="F2F2F2" w:themeFill="background1" w:themeFillShade="F2"/>
        </w:rPr>
        <w:t xml:space="preserve">.    rgb </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cv2.cvtColor(image, cv2.</w:t>
      </w:r>
      <w:r w:rsidRPr="007828A1">
        <w:rPr>
          <w:rStyle w:val="pl-c1"/>
          <w:rFonts w:ascii="Courier New" w:eastAsiaTheme="majorEastAsia" w:hAnsi="Courier New" w:cs="Courier New"/>
          <w:noProof/>
          <w:sz w:val="20"/>
          <w:szCs w:val="20"/>
          <w:shd w:val="clear" w:color="auto" w:fill="F2F2F2" w:themeFill="background1" w:themeFillShade="F2"/>
        </w:rPr>
        <w:t>COLOR_BGR2RGB</w:t>
      </w:r>
      <w:r w:rsidRPr="007828A1">
        <w:rPr>
          <w:rFonts w:ascii="Courier New" w:hAnsi="Courier New" w:cs="Courier New"/>
          <w:noProof/>
          <w:sz w:val="20"/>
          <w:szCs w:val="20"/>
          <w:shd w:val="clear" w:color="auto" w:fill="F2F2F2" w:themeFill="background1" w:themeFillShade="F2"/>
        </w:rPr>
        <w:t>)</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7.    </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8.</w:t>
      </w:r>
      <w:r w:rsidRPr="007828A1">
        <w:rPr>
          <w:rFonts w:ascii="Courier New" w:hAnsi="Courier New" w:cs="Courier New"/>
          <w:noProof/>
          <w:sz w:val="20"/>
          <w:szCs w:val="20"/>
        </w:rPr>
        <w:t xml:space="preserve">    </w:t>
      </w:r>
      <w:r w:rsidRPr="007828A1">
        <w:rPr>
          <w:rFonts w:ascii="Courier New" w:hAnsi="Courier New" w:cs="Courier New"/>
          <w:noProof/>
          <w:sz w:val="20"/>
          <w:szCs w:val="20"/>
          <w:shd w:val="clear" w:color="auto" w:fill="F2F2F2" w:themeFill="background1" w:themeFillShade="F2"/>
        </w:rPr>
        <w:t xml:space="preserve">boxes </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face_recognition.face_locations(rgb,</w:t>
      </w:r>
      <w:r w:rsidRPr="007828A1">
        <w:rPr>
          <w:rFonts w:ascii="Courier New" w:hAnsi="Courier New" w:cs="Courier New"/>
          <w:noProof/>
          <w:sz w:val="20"/>
          <w:szCs w:val="20"/>
          <w:shd w:val="clear" w:color="auto" w:fill="F2F2F2" w:themeFill="background1" w:themeFillShade="F2"/>
        </w:rPr>
        <w:t xml:space="preserve"> </w:t>
      </w:r>
      <w:r w:rsidRPr="007828A1">
        <w:rPr>
          <w:rStyle w:val="pl-v"/>
          <w:rFonts w:ascii="Courier New" w:eastAsiaTheme="majorEastAsia" w:hAnsi="Courier New" w:cs="Courier New"/>
          <w:noProof/>
          <w:sz w:val="20"/>
          <w:szCs w:val="20"/>
          <w:shd w:val="clear" w:color="auto" w:fill="F2F2F2" w:themeFill="background1" w:themeFillShade="F2"/>
        </w:rPr>
        <w:t>model</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cnn)</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9.</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10</w:t>
      </w:r>
      <w:r w:rsidRPr="007828A1">
        <w:rPr>
          <w:rFonts w:ascii="Courier New" w:hAnsi="Courier New" w:cs="Courier New"/>
          <w:noProof/>
          <w:sz w:val="20"/>
          <w:szCs w:val="20"/>
          <w:shd w:val="clear" w:color="auto" w:fill="F2F2F2" w:themeFill="background1" w:themeFillShade="F2"/>
        </w:rPr>
        <w:t xml:space="preserve">.   encodings </w:t>
      </w:r>
      <w:r w:rsidRPr="007828A1">
        <w:rPr>
          <w:rStyle w:val="pl-k"/>
          <w:rFonts w:ascii="Courier New" w:eastAsiaTheme="majorEastAsia" w:hAnsi="Courier New" w:cs="Courier New"/>
          <w:noProof/>
          <w:sz w:val="20"/>
          <w:szCs w:val="20"/>
          <w:shd w:val="clear" w:color="auto" w:fill="F2F2F2" w:themeFill="background1" w:themeFillShade="F2"/>
        </w:rPr>
        <w:t>=</w:t>
      </w:r>
      <w:r w:rsidRPr="007828A1">
        <w:rPr>
          <w:rFonts w:ascii="Courier New" w:hAnsi="Courier New" w:cs="Courier New"/>
          <w:noProof/>
          <w:sz w:val="20"/>
          <w:szCs w:val="20"/>
          <w:shd w:val="clear" w:color="auto" w:fill="F2F2F2" w:themeFill="background1" w:themeFillShade="F2"/>
        </w:rPr>
        <w:t xml:space="preserve"> face_recognition.face_encodings(rgb, boxes)</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11.       </w:t>
      </w:r>
    </w:p>
    <w:p w:rsidR="00BF65E3" w:rsidRPr="007828A1" w:rsidRDefault="00BF65E3" w:rsidP="007828A1">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12</w:t>
      </w:r>
      <w:r w:rsidRPr="007828A1">
        <w:rPr>
          <w:rFonts w:ascii="Courier New" w:hAnsi="Courier New" w:cs="Courier New"/>
          <w:noProof/>
          <w:sz w:val="20"/>
          <w:szCs w:val="20"/>
          <w:shd w:val="clear" w:color="auto" w:fill="F2F2F2" w:themeFill="background1" w:themeFillShade="F2"/>
        </w:rPr>
        <w:t>.</w:t>
      </w:r>
      <w:r w:rsidR="007828A1" w:rsidRPr="007828A1">
        <w:rPr>
          <w:rFonts w:ascii="Courier New" w:hAnsi="Courier New" w:cs="Courier New"/>
          <w:noProof/>
          <w:sz w:val="20"/>
          <w:szCs w:val="20"/>
          <w:shd w:val="clear" w:color="auto" w:fill="F2F2F2" w:themeFill="background1" w:themeFillShade="F2"/>
        </w:rPr>
        <w:t xml:space="preserve">   </w:t>
      </w:r>
      <w:r w:rsidR="007828A1" w:rsidRPr="007828A1">
        <w:rPr>
          <w:rStyle w:val="pl-k"/>
          <w:rFonts w:ascii="Courier New" w:eastAsiaTheme="majorEastAsia" w:hAnsi="Courier New" w:cs="Courier New"/>
          <w:noProof/>
          <w:sz w:val="20"/>
          <w:szCs w:val="20"/>
          <w:shd w:val="clear" w:color="auto" w:fill="F2F2F2" w:themeFill="background1" w:themeFillShade="F2"/>
        </w:rPr>
        <w:t>for</w:t>
      </w:r>
      <w:r w:rsidR="007828A1" w:rsidRPr="007828A1">
        <w:rPr>
          <w:rFonts w:ascii="Courier New" w:hAnsi="Courier New" w:cs="Courier New"/>
          <w:noProof/>
          <w:sz w:val="20"/>
          <w:szCs w:val="20"/>
          <w:shd w:val="clear" w:color="auto" w:fill="F2F2F2" w:themeFill="background1" w:themeFillShade="F2"/>
        </w:rPr>
        <w:t xml:space="preserve"> encoding </w:t>
      </w:r>
      <w:r w:rsidR="007828A1" w:rsidRPr="007828A1">
        <w:rPr>
          <w:rStyle w:val="pl-k"/>
          <w:rFonts w:ascii="Courier New" w:eastAsiaTheme="majorEastAsia" w:hAnsi="Courier New" w:cs="Courier New"/>
          <w:noProof/>
          <w:sz w:val="20"/>
          <w:szCs w:val="20"/>
          <w:shd w:val="clear" w:color="auto" w:fill="F2F2F2" w:themeFill="background1" w:themeFillShade="F2"/>
        </w:rPr>
        <w:t>in</w:t>
      </w:r>
      <w:r w:rsidR="007828A1" w:rsidRPr="007828A1">
        <w:rPr>
          <w:rFonts w:ascii="Courier New" w:hAnsi="Courier New" w:cs="Courier New"/>
          <w:noProof/>
          <w:sz w:val="20"/>
          <w:szCs w:val="20"/>
          <w:shd w:val="clear" w:color="auto" w:fill="F2F2F2" w:themeFill="background1" w:themeFillShade="F2"/>
        </w:rPr>
        <w:t xml:space="preserve"> encodings:</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 xml:space="preserve">13.   </w:t>
      </w:r>
      <w:r w:rsidR="007828A1" w:rsidRPr="007828A1">
        <w:rPr>
          <w:rFonts w:ascii="Courier New" w:hAnsi="Courier New" w:cs="Courier New"/>
          <w:noProof/>
          <w:sz w:val="20"/>
          <w:szCs w:val="20"/>
        </w:rPr>
        <w:tab/>
      </w:r>
      <w:r w:rsidR="007828A1" w:rsidRPr="007828A1">
        <w:rPr>
          <w:rFonts w:ascii="Courier New" w:hAnsi="Courier New" w:cs="Courier New"/>
          <w:noProof/>
          <w:sz w:val="20"/>
          <w:szCs w:val="20"/>
          <w:shd w:val="clear" w:color="auto" w:fill="FFFFFF"/>
        </w:rPr>
        <w:t>knownEncodings.append(encoding)</w:t>
      </w:r>
    </w:p>
    <w:p w:rsidR="00BF65E3" w:rsidRPr="007828A1" w:rsidRDefault="00BF65E3" w:rsidP="00BF65E3">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7828A1">
        <w:rPr>
          <w:rFonts w:ascii="Courier New" w:hAnsi="Courier New" w:cs="Courier New"/>
          <w:noProof/>
          <w:sz w:val="20"/>
          <w:szCs w:val="20"/>
        </w:rPr>
        <w:t>14.</w:t>
      </w:r>
      <w:r w:rsidR="007828A1" w:rsidRPr="007828A1">
        <w:rPr>
          <w:rFonts w:ascii="Courier New" w:hAnsi="Courier New" w:cs="Courier New"/>
          <w:noProof/>
          <w:sz w:val="20"/>
          <w:szCs w:val="20"/>
        </w:rPr>
        <w:t xml:space="preserve">   </w:t>
      </w:r>
      <w:r w:rsidR="007828A1" w:rsidRPr="007828A1">
        <w:rPr>
          <w:rFonts w:ascii="Courier New" w:hAnsi="Courier New" w:cs="Courier New"/>
          <w:noProof/>
          <w:sz w:val="20"/>
          <w:szCs w:val="20"/>
        </w:rPr>
        <w:tab/>
      </w:r>
      <w:r w:rsidR="007828A1" w:rsidRPr="007828A1">
        <w:rPr>
          <w:rFonts w:ascii="Courier New" w:hAnsi="Courier New" w:cs="Courier New"/>
          <w:noProof/>
          <w:sz w:val="20"/>
          <w:szCs w:val="20"/>
          <w:shd w:val="clear" w:color="auto" w:fill="F2F2F2" w:themeFill="background1" w:themeFillShade="F2"/>
        </w:rPr>
        <w:t>knownNames.append(name)</w:t>
      </w:r>
    </w:p>
    <w:p w:rsidR="00BF65E3" w:rsidRPr="007828A1" w:rsidRDefault="00BF65E3" w:rsidP="00BF65E3">
      <w:pPr>
        <w:pBdr>
          <w:left w:val="single" w:sz="4" w:space="4" w:color="auto"/>
        </w:pBdr>
        <w:shd w:val="clear" w:color="auto" w:fill="FFFFFF" w:themeFill="background1"/>
        <w:spacing w:line="240" w:lineRule="auto"/>
        <w:jc w:val="left"/>
        <w:rPr>
          <w:rFonts w:ascii="Courier New" w:hAnsi="Courier New" w:cs="Courier New"/>
          <w:noProof/>
          <w:sz w:val="20"/>
          <w:szCs w:val="20"/>
        </w:rPr>
      </w:pPr>
      <w:r w:rsidRPr="007828A1">
        <w:rPr>
          <w:rFonts w:ascii="Courier New" w:hAnsi="Courier New" w:cs="Courier New"/>
          <w:noProof/>
          <w:sz w:val="20"/>
          <w:szCs w:val="20"/>
        </w:rPr>
        <w:t>15.</w:t>
      </w:r>
    </w:p>
    <w:p w:rsidR="00BF65E3" w:rsidRDefault="007828A1" w:rsidP="007828A1">
      <w:pPr>
        <w:pStyle w:val="Caption"/>
        <w:jc w:val="center"/>
      </w:pPr>
      <w:r>
        <w:t xml:space="preserve">Code Fragment </w:t>
      </w:r>
      <w:r>
        <w:fldChar w:fldCharType="begin"/>
      </w:r>
      <w:r>
        <w:instrText xml:space="preserve"> SEQ Code_Fragment \* ARABIC </w:instrText>
      </w:r>
      <w:r>
        <w:fldChar w:fldCharType="separate"/>
      </w:r>
      <w:r w:rsidR="00CF1244">
        <w:rPr>
          <w:noProof/>
        </w:rPr>
        <w:t>2</w:t>
      </w:r>
      <w:r>
        <w:fldChar w:fldCharType="end"/>
      </w:r>
      <w:r>
        <w:t>: For loop cycling through all images in the 'dataset' folder and encoding each relative to their respective folder</w:t>
      </w:r>
    </w:p>
    <w:p w:rsidR="00BF65E3" w:rsidRDefault="00BF65E3" w:rsidP="002C74A2"/>
    <w:p w:rsidR="00450B4E" w:rsidRPr="005827BE" w:rsidRDefault="008514C9" w:rsidP="005827BE">
      <w:pPr>
        <w:pStyle w:val="Heading3"/>
      </w:pPr>
      <w:r>
        <w:t>5.2.4</w:t>
      </w:r>
      <w:r w:rsidR="00130D20">
        <w:t xml:space="preserve"> Real Time Face Recognition</w:t>
      </w:r>
      <w:bookmarkEnd w:id="165"/>
    </w:p>
    <w:p w:rsidR="00846A4A" w:rsidRDefault="00130D20" w:rsidP="00130D20">
      <w:r>
        <w:t>As discussed previously, Deep L</w:t>
      </w:r>
      <w:r w:rsidR="00623168">
        <w:t>earning approaches are very</w:t>
      </w:r>
      <w:r>
        <w:t xml:space="preserve"> computationally expensive and function best running on graphics card instead of a central processing unit (CPU)</w:t>
      </w:r>
      <w:r w:rsidR="00450B4E">
        <w:t>, therefore the HOG method has been selected.</w:t>
      </w:r>
      <w:r w:rsidR="006F493E">
        <w:t xml:space="preserve"> </w:t>
      </w:r>
    </w:p>
    <w:p w:rsidR="00846A4A" w:rsidRDefault="00846A4A" w:rsidP="00130D20"/>
    <w:p w:rsidR="00450B4E" w:rsidRDefault="006F493E" w:rsidP="00130D20">
      <w:r>
        <w:t xml:space="preserve">Initially the pickle file </w:t>
      </w:r>
      <w:r>
        <w:rPr>
          <w:noProof/>
        </w:rPr>
        <w:t>‘encodings.pickle’</w:t>
      </w:r>
      <w:r>
        <w:t xml:space="preserve"> is read into the script and the video stream is started. </w:t>
      </w:r>
      <w:r w:rsidR="00650487">
        <w:t>A while loop is created to infinitely loop and prevent the camera from stopping. Each frame is read into a variable with the original frame being stored in a separate variable. The frame of the actual video stream is then modified and resized using the ‘</w:t>
      </w:r>
      <w:r w:rsidR="00650487">
        <w:rPr>
          <w:noProof/>
        </w:rPr>
        <w:t>imutils’</w:t>
      </w:r>
      <w:r w:rsidR="00650487">
        <w:t xml:space="preserve"> support library. The ‘</w:t>
      </w:r>
      <w:r w:rsidR="00650487">
        <w:rPr>
          <w:noProof/>
        </w:rPr>
        <w:t>face_recognition’</w:t>
      </w:r>
      <w:r w:rsidR="00650487">
        <w:t xml:space="preserve"> class is then reads the frame once it is converted to </w:t>
      </w:r>
      <w:proofErr w:type="spellStart"/>
      <w:r w:rsidR="00650487">
        <w:t>rgb</w:t>
      </w:r>
      <w:proofErr w:type="spellEnd"/>
      <w:r w:rsidR="00650487">
        <w:t xml:space="preserve"> format and the detection method, HOG, is then used to detect if there is a face within the frame</w:t>
      </w:r>
      <w:r w:rsidR="00AA4FB2">
        <w:t xml:space="preserve"> (see Code Fragment 3 for an example)</w:t>
      </w:r>
      <w:r w:rsidR="00650487">
        <w:t>.</w:t>
      </w:r>
    </w:p>
    <w:p w:rsidR="006F493E" w:rsidRDefault="006F493E" w:rsidP="00130D20"/>
    <w:p w:rsidR="00846A4A" w:rsidRPr="00650487" w:rsidRDefault="00846A4A" w:rsidP="00846A4A">
      <w:pPr>
        <w:keepNext/>
        <w:keepLines/>
        <w:pBdr>
          <w:left w:val="single" w:sz="4" w:space="4" w:color="auto"/>
        </w:pBdr>
        <w:jc w:val="left"/>
        <w:rPr>
          <w:rFonts w:ascii="Courier New" w:hAnsi="Courier New" w:cs="Courier New"/>
          <w:noProof/>
          <w:sz w:val="20"/>
          <w:szCs w:val="20"/>
        </w:rPr>
      </w:pPr>
      <w:r w:rsidRPr="00650487">
        <w:rPr>
          <w:rFonts w:ascii="Courier New" w:hAnsi="Courier New" w:cs="Courier New"/>
          <w:noProof/>
          <w:sz w:val="20"/>
          <w:szCs w:val="20"/>
        </w:rPr>
        <w:lastRenderedPageBreak/>
        <w:t xml:space="preserve">1. </w:t>
      </w:r>
      <w:r w:rsidRPr="00650487">
        <w:rPr>
          <w:rFonts w:ascii="Courier New" w:hAnsi="Courier New" w:cs="Courier New"/>
          <w:noProof/>
          <w:sz w:val="20"/>
          <w:szCs w:val="20"/>
        </w:rPr>
        <w:t>while True:</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shd w:val="clear" w:color="auto" w:fill="FFFFFF"/>
        </w:rPr>
      </w:pPr>
      <w:r w:rsidRPr="00650487">
        <w:rPr>
          <w:rFonts w:ascii="Courier New" w:hAnsi="Courier New" w:cs="Courier New"/>
          <w:noProof/>
          <w:sz w:val="20"/>
          <w:szCs w:val="20"/>
        </w:rPr>
        <w:t>2.</w:t>
      </w:r>
      <w:r w:rsidRPr="00650487">
        <w:rPr>
          <w:rFonts w:ascii="Courier New" w:hAnsi="Courier New" w:cs="Courier New"/>
          <w:noProof/>
          <w:sz w:val="20"/>
          <w:szCs w:val="20"/>
          <w:shd w:val="clear" w:color="auto" w:fill="F2F2F2" w:themeFill="background1" w:themeFillShade="F2"/>
        </w:rPr>
        <w:t xml:space="preserve">    </w:t>
      </w:r>
      <w:r w:rsidRPr="00650487">
        <w:rPr>
          <w:rFonts w:ascii="Courier New" w:hAnsi="Courier New" w:cs="Courier New"/>
          <w:noProof/>
          <w:sz w:val="20"/>
          <w:szCs w:val="20"/>
          <w:shd w:val="clear" w:color="auto" w:fill="F2F2F2" w:themeFill="background1" w:themeFillShade="F2"/>
        </w:rPr>
        <w:t>frame = vs.read()</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3.  </w:t>
      </w:r>
      <w:r w:rsidRPr="00650487">
        <w:rPr>
          <w:rFonts w:ascii="Courier New" w:hAnsi="Courier New" w:cs="Courier New"/>
          <w:noProof/>
          <w:sz w:val="20"/>
          <w:szCs w:val="20"/>
          <w:shd w:val="clear" w:color="auto" w:fill="FFFFFF" w:themeFill="background1"/>
        </w:rPr>
        <w:t xml:space="preserve">  </w:t>
      </w:r>
      <w:r w:rsidRPr="00650487">
        <w:rPr>
          <w:rFonts w:ascii="Consolas" w:hAnsi="Consolas"/>
          <w:noProof/>
          <w:sz w:val="18"/>
          <w:szCs w:val="18"/>
          <w:shd w:val="clear" w:color="auto" w:fill="FFFFFF"/>
        </w:rPr>
        <w:t xml:space="preserve">orig </w:t>
      </w:r>
      <w:r w:rsidRPr="00650487">
        <w:rPr>
          <w:rStyle w:val="pl-k"/>
          <w:rFonts w:ascii="Consolas" w:eastAsiaTheme="majorEastAsia" w:hAnsi="Consolas"/>
          <w:noProof/>
          <w:sz w:val="18"/>
          <w:szCs w:val="18"/>
          <w:shd w:val="clear" w:color="auto" w:fill="FFFFFF"/>
        </w:rPr>
        <w:t>=</w:t>
      </w:r>
      <w:r w:rsidRPr="00650487">
        <w:rPr>
          <w:rFonts w:ascii="Consolas" w:hAnsi="Consolas"/>
          <w:noProof/>
          <w:sz w:val="18"/>
          <w:szCs w:val="18"/>
          <w:shd w:val="clear" w:color="auto" w:fill="FFFFFF"/>
        </w:rPr>
        <w:t xml:space="preserve"> frame.copy()</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4.    </w:t>
      </w:r>
      <w:r w:rsidRPr="00650487">
        <w:rPr>
          <w:rFonts w:ascii="Courier New" w:hAnsi="Courier New" w:cs="Courier New"/>
          <w:noProof/>
          <w:sz w:val="20"/>
          <w:szCs w:val="20"/>
        </w:rPr>
        <w:t>rgb = cv2.cvtColor(frame, cv2.COLOR_BGR2RGB)</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5.</w:t>
      </w:r>
      <w:r w:rsidRPr="00650487">
        <w:rPr>
          <w:rFonts w:ascii="Courier New" w:hAnsi="Courier New" w:cs="Courier New"/>
          <w:noProof/>
          <w:sz w:val="20"/>
          <w:szCs w:val="20"/>
        </w:rPr>
        <w:tab/>
      </w:r>
      <w:r w:rsidRPr="00650487">
        <w:rPr>
          <w:rFonts w:ascii="Courier New" w:hAnsi="Courier New" w:cs="Courier New"/>
          <w:noProof/>
          <w:sz w:val="20"/>
          <w:szCs w:val="20"/>
        </w:rPr>
        <w:t>rgb = imutils.resize(frame, width=750)</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6</w:t>
      </w:r>
      <w:r w:rsidRPr="00650487">
        <w:rPr>
          <w:rFonts w:ascii="Courier New" w:hAnsi="Courier New" w:cs="Courier New"/>
          <w:noProof/>
          <w:sz w:val="20"/>
          <w:szCs w:val="20"/>
          <w:shd w:val="clear" w:color="auto" w:fill="F2F2F2" w:themeFill="background1" w:themeFillShade="F2"/>
        </w:rPr>
        <w:t xml:space="preserve">.    </w:t>
      </w:r>
      <w:r w:rsidR="000F12F3" w:rsidRPr="00650487">
        <w:rPr>
          <w:rFonts w:ascii="Courier New" w:hAnsi="Courier New" w:cs="Courier New"/>
          <w:noProof/>
          <w:sz w:val="20"/>
          <w:szCs w:val="20"/>
          <w:shd w:val="clear" w:color="auto" w:fill="F2F2F2" w:themeFill="background1" w:themeFillShade="F2"/>
        </w:rPr>
        <w:t>r = frame.shape[1] / float(rgb.shape[1])</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7.    </w:t>
      </w:r>
    </w:p>
    <w:p w:rsidR="00846A4A" w:rsidRPr="00650487" w:rsidRDefault="00846A4A" w:rsidP="000F12F3">
      <w:pPr>
        <w:keepNext/>
        <w:keepLines/>
        <w:pBdr>
          <w:left w:val="single" w:sz="4" w:space="4" w:color="auto"/>
        </w:pBdr>
        <w:shd w:val="clear" w:color="auto" w:fill="F2F2F2" w:themeFill="background1" w:themeFillShade="F2"/>
        <w:spacing w:line="240" w:lineRule="auto"/>
        <w:jc w:val="left"/>
        <w:rPr>
          <w:rFonts w:ascii="Courier New" w:eastAsiaTheme="majorEastAsia" w:hAnsi="Courier New" w:cs="Courier New"/>
          <w:noProof/>
          <w:sz w:val="20"/>
          <w:szCs w:val="20"/>
        </w:rPr>
      </w:pPr>
      <w:r w:rsidRPr="00650487">
        <w:rPr>
          <w:rFonts w:ascii="Courier New" w:hAnsi="Courier New" w:cs="Courier New"/>
          <w:noProof/>
          <w:sz w:val="20"/>
          <w:szCs w:val="20"/>
        </w:rPr>
        <w:t xml:space="preserve">8.    </w:t>
      </w:r>
      <w:r w:rsidR="000F12F3" w:rsidRPr="00650487">
        <w:rPr>
          <w:rFonts w:ascii="Courier New" w:hAnsi="Courier New" w:cs="Courier New"/>
          <w:noProof/>
          <w:sz w:val="20"/>
          <w:szCs w:val="20"/>
        </w:rPr>
        <w:t xml:space="preserve">boxes = face_recognition.face_locations(rgb, </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9.</w:t>
      </w:r>
      <w:r w:rsidR="000F12F3" w:rsidRPr="00650487">
        <w:rPr>
          <w:rFonts w:ascii="Courier New" w:hAnsi="Courier New" w:cs="Courier New"/>
          <w:noProof/>
          <w:sz w:val="20"/>
          <w:szCs w:val="20"/>
        </w:rPr>
        <w:tab/>
      </w:r>
      <w:r w:rsidR="000F12F3" w:rsidRPr="00650487">
        <w:rPr>
          <w:rFonts w:ascii="Courier New" w:hAnsi="Courier New" w:cs="Courier New"/>
          <w:noProof/>
          <w:sz w:val="20"/>
          <w:szCs w:val="20"/>
        </w:rPr>
        <w:tab/>
      </w:r>
      <w:r w:rsidR="000F12F3" w:rsidRPr="00650487">
        <w:rPr>
          <w:rFonts w:ascii="Courier New" w:hAnsi="Courier New" w:cs="Courier New"/>
          <w:noProof/>
          <w:sz w:val="20"/>
          <w:szCs w:val="20"/>
        </w:rPr>
        <w:t>model=args[“detection_method])</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10</w:t>
      </w:r>
      <w:r w:rsidRPr="00650487">
        <w:rPr>
          <w:rFonts w:ascii="Courier New" w:hAnsi="Courier New" w:cs="Courier New"/>
          <w:noProof/>
          <w:sz w:val="20"/>
          <w:szCs w:val="20"/>
          <w:shd w:val="clear" w:color="auto" w:fill="F2F2F2" w:themeFill="background1" w:themeFillShade="F2"/>
        </w:rPr>
        <w:t xml:space="preserve">.   </w:t>
      </w:r>
      <w:r w:rsidR="000F12F3" w:rsidRPr="00650487">
        <w:rPr>
          <w:rFonts w:ascii="Courier New" w:hAnsi="Courier New" w:cs="Courier New"/>
          <w:noProof/>
          <w:sz w:val="20"/>
          <w:szCs w:val="20"/>
          <w:shd w:val="clear" w:color="auto" w:fill="F2F2F2" w:themeFill="background1" w:themeFillShade="F2"/>
        </w:rPr>
        <w:t>encodings = face_recognition.face_encodings(rgb, boxes)</w:t>
      </w:r>
    </w:p>
    <w:p w:rsidR="00846A4A" w:rsidRPr="00650487" w:rsidRDefault="00846A4A" w:rsidP="00846A4A">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11.   </w:t>
      </w:r>
      <w:r w:rsidR="000F12F3" w:rsidRPr="00650487">
        <w:rPr>
          <w:rFonts w:ascii="Consolas" w:hAnsi="Consolas"/>
          <w:noProof/>
          <w:sz w:val="18"/>
          <w:szCs w:val="18"/>
          <w:shd w:val="clear" w:color="auto" w:fill="FFFFFF"/>
        </w:rPr>
        <w:t xml:space="preserve">names </w:t>
      </w:r>
      <w:r w:rsidR="000F12F3" w:rsidRPr="00650487">
        <w:rPr>
          <w:rStyle w:val="pl-k"/>
          <w:rFonts w:ascii="Consolas" w:eastAsiaTheme="majorEastAsia" w:hAnsi="Consolas"/>
          <w:noProof/>
          <w:sz w:val="18"/>
          <w:szCs w:val="18"/>
          <w:shd w:val="clear" w:color="auto" w:fill="FFFFFF"/>
        </w:rPr>
        <w:t>=</w:t>
      </w:r>
      <w:r w:rsidR="000F12F3" w:rsidRPr="00650487">
        <w:rPr>
          <w:rFonts w:ascii="Consolas" w:hAnsi="Consolas"/>
          <w:noProof/>
          <w:sz w:val="18"/>
          <w:szCs w:val="18"/>
          <w:shd w:val="clear" w:color="auto" w:fill="FFFFFF"/>
        </w:rPr>
        <w:t xml:space="preserve"> []</w:t>
      </w:r>
      <w:r w:rsidRPr="00650487">
        <w:rPr>
          <w:rFonts w:ascii="Courier New" w:hAnsi="Courier New" w:cs="Courier New"/>
          <w:noProof/>
          <w:sz w:val="20"/>
          <w:szCs w:val="20"/>
        </w:rPr>
        <w:t xml:space="preserve">    </w:t>
      </w:r>
    </w:p>
    <w:p w:rsidR="00846A4A" w:rsidRPr="00650487" w:rsidRDefault="00846A4A" w:rsidP="00846A4A">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12</w:t>
      </w:r>
      <w:r w:rsidRPr="00650487">
        <w:rPr>
          <w:rFonts w:ascii="Courier New" w:hAnsi="Courier New" w:cs="Courier New"/>
          <w:noProof/>
          <w:sz w:val="20"/>
          <w:szCs w:val="20"/>
          <w:shd w:val="clear" w:color="auto" w:fill="F2F2F2" w:themeFill="background1" w:themeFillShade="F2"/>
        </w:rPr>
        <w:t xml:space="preserve">.   </w:t>
      </w:r>
    </w:p>
    <w:p w:rsidR="00846A4A" w:rsidRDefault="00650487" w:rsidP="00650487">
      <w:pPr>
        <w:pStyle w:val="Caption"/>
        <w:jc w:val="center"/>
      </w:pPr>
      <w:r>
        <w:t xml:space="preserve">Code Fragment </w:t>
      </w:r>
      <w:r>
        <w:fldChar w:fldCharType="begin"/>
      </w:r>
      <w:r>
        <w:instrText xml:space="preserve"> SEQ Code_Fragment \* ARABIC </w:instrText>
      </w:r>
      <w:r>
        <w:fldChar w:fldCharType="separate"/>
      </w:r>
      <w:r w:rsidR="00CF1244">
        <w:rPr>
          <w:noProof/>
        </w:rPr>
        <w:t>3</w:t>
      </w:r>
      <w:r>
        <w:fldChar w:fldCharType="end"/>
      </w:r>
      <w:r>
        <w:t>: Snippet showing frame being modified to speed up real time processing</w:t>
      </w:r>
    </w:p>
    <w:p w:rsidR="007F1BCC" w:rsidRDefault="007F1BCC" w:rsidP="00130D20"/>
    <w:p w:rsidR="007F1BCC" w:rsidRDefault="007F1BCC" w:rsidP="00130D20">
      <w:r>
        <w:t>After a face has been detected, the script will then cycle through the face encodings created in the previous step, with the name variable being automatically assigned to “Unknown” and overwritten if the frame matches a given encoding. To ensure accuracy, a dictionary is created and added to every time a stored encoded image matches the given frame. The person with the highest count in the dictionaries name is then assigned to the name variable, with the assumption it is them.</w:t>
      </w:r>
    </w:p>
    <w:p w:rsidR="007F1BCC" w:rsidRDefault="007F1BCC" w:rsidP="00130D20"/>
    <w:p w:rsidR="00C62819" w:rsidRPr="00650487" w:rsidRDefault="00C62819" w:rsidP="00C62819">
      <w:pPr>
        <w:keepNext/>
        <w:keepLines/>
        <w:pBdr>
          <w:left w:val="single" w:sz="4" w:space="4" w:color="auto"/>
        </w:pBdr>
        <w:jc w:val="left"/>
        <w:rPr>
          <w:rFonts w:ascii="Courier New" w:hAnsi="Courier New" w:cs="Courier New"/>
          <w:noProof/>
          <w:sz w:val="20"/>
          <w:szCs w:val="20"/>
        </w:rPr>
      </w:pPr>
      <w:r w:rsidRPr="00650487">
        <w:rPr>
          <w:rFonts w:ascii="Courier New" w:hAnsi="Courier New" w:cs="Courier New"/>
          <w:noProof/>
          <w:sz w:val="20"/>
          <w:szCs w:val="20"/>
        </w:rPr>
        <w:t xml:space="preserve">1. </w:t>
      </w:r>
      <w:r>
        <w:rPr>
          <w:rFonts w:ascii="Courier New" w:hAnsi="Courier New" w:cs="Courier New"/>
          <w:noProof/>
          <w:sz w:val="20"/>
          <w:szCs w:val="20"/>
        </w:rPr>
        <w:tab/>
      </w:r>
      <w:r>
        <w:rPr>
          <w:rStyle w:val="pl-k"/>
          <w:rFonts w:ascii="Consolas" w:eastAsiaTheme="majorEastAsia" w:hAnsi="Consolas"/>
          <w:color w:val="D73A49"/>
          <w:sz w:val="18"/>
          <w:szCs w:val="18"/>
          <w:shd w:val="clear" w:color="auto" w:fill="FFFFFF"/>
        </w:rPr>
        <w:t>for</w:t>
      </w:r>
      <w:r>
        <w:rPr>
          <w:rFonts w:ascii="Consolas" w:hAnsi="Consolas"/>
          <w:color w:val="24292E"/>
          <w:sz w:val="18"/>
          <w:szCs w:val="18"/>
          <w:shd w:val="clear" w:color="auto" w:fill="FFFFFF"/>
        </w:rPr>
        <w:t xml:space="preserve"> encoding </w:t>
      </w:r>
      <w:r>
        <w:rPr>
          <w:rStyle w:val="pl-k"/>
          <w:rFonts w:ascii="Consolas" w:eastAsiaTheme="majorEastAsia" w:hAnsi="Consolas"/>
          <w:color w:val="D73A49"/>
          <w:sz w:val="18"/>
          <w:szCs w:val="18"/>
          <w:shd w:val="clear" w:color="auto" w:fill="FFFFFF"/>
        </w:rPr>
        <w:t>in</w:t>
      </w:r>
      <w:r>
        <w:rPr>
          <w:rFonts w:ascii="Consolas" w:hAnsi="Consolas"/>
          <w:color w:val="24292E"/>
          <w:sz w:val="18"/>
          <w:szCs w:val="18"/>
          <w:shd w:val="clear" w:color="auto" w:fill="FFFFFF"/>
        </w:rPr>
        <w:t xml:space="preserve"> encodings:</w:t>
      </w:r>
    </w:p>
    <w:p w:rsidR="00C62819" w:rsidRPr="00C62819"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shd w:val="clear" w:color="auto" w:fill="F2F2F2" w:themeFill="background1" w:themeFillShade="F2"/>
        </w:rPr>
      </w:pPr>
      <w:r w:rsidRPr="00650487">
        <w:rPr>
          <w:rFonts w:ascii="Courier New" w:hAnsi="Courier New" w:cs="Courier New"/>
          <w:noProof/>
          <w:sz w:val="20"/>
          <w:szCs w:val="20"/>
        </w:rPr>
        <w:t>2.</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sidRPr="00C62819">
        <w:rPr>
          <w:rFonts w:ascii="Courier New" w:hAnsi="Courier New" w:cs="Courier New"/>
          <w:noProof/>
          <w:sz w:val="20"/>
          <w:szCs w:val="20"/>
          <w:shd w:val="clear" w:color="auto" w:fill="F2F2F2" w:themeFill="background1" w:themeFillShade="F2"/>
        </w:rPr>
        <w:t>matches = face_recognition.compare_faces(data["encodings"],</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3.  </w:t>
      </w:r>
      <w:r w:rsidRPr="00650487">
        <w:rPr>
          <w:rFonts w:ascii="Courier New" w:hAnsi="Courier New" w:cs="Courier New"/>
          <w:noProof/>
          <w:sz w:val="20"/>
          <w:szCs w:val="20"/>
          <w:shd w:val="clear" w:color="auto" w:fill="FFFFFF" w:themeFill="background1"/>
        </w:rPr>
        <w:t xml:space="preserve"> </w:t>
      </w:r>
      <w:r>
        <w:rPr>
          <w:rFonts w:ascii="Courier New" w:hAnsi="Courier New" w:cs="Courier New"/>
          <w:noProof/>
          <w:sz w:val="20"/>
          <w:szCs w:val="20"/>
          <w:shd w:val="clear" w:color="auto" w:fill="FFFFFF" w:themeFill="background1"/>
        </w:rPr>
        <w:tab/>
      </w:r>
      <w:r>
        <w:rPr>
          <w:rFonts w:ascii="Courier New" w:hAnsi="Courier New" w:cs="Courier New"/>
          <w:noProof/>
          <w:sz w:val="20"/>
          <w:szCs w:val="20"/>
          <w:shd w:val="clear" w:color="auto" w:fill="FFFFFF" w:themeFill="background1"/>
        </w:rPr>
        <w:tab/>
      </w:r>
      <w:r>
        <w:rPr>
          <w:rFonts w:ascii="Courier New" w:hAnsi="Courier New" w:cs="Courier New"/>
          <w:noProof/>
          <w:sz w:val="20"/>
          <w:szCs w:val="20"/>
          <w:shd w:val="clear" w:color="auto" w:fill="FFFFFF" w:themeFill="background1"/>
        </w:rPr>
        <w:tab/>
        <w:t>encoding)</w:t>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4.    </w:t>
      </w:r>
      <w:r>
        <w:rPr>
          <w:rFonts w:ascii="Courier New" w:hAnsi="Courier New" w:cs="Courier New"/>
          <w:noProof/>
          <w:sz w:val="20"/>
          <w:szCs w:val="20"/>
        </w:rPr>
        <w:t>name = “Unk</w:t>
      </w:r>
      <w:r w:rsidR="007F1BCC">
        <w:rPr>
          <w:rFonts w:ascii="Courier New" w:hAnsi="Courier New" w:cs="Courier New"/>
          <w:noProof/>
          <w:sz w:val="20"/>
          <w:szCs w:val="20"/>
        </w:rPr>
        <w:t>n</w:t>
      </w:r>
      <w:r>
        <w:rPr>
          <w:rFonts w:ascii="Courier New" w:hAnsi="Courier New" w:cs="Courier New"/>
          <w:noProof/>
          <w:sz w:val="20"/>
          <w:szCs w:val="20"/>
        </w:rPr>
        <w:t>own”</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5.</w:t>
      </w:r>
      <w:r w:rsidRPr="00650487">
        <w:rPr>
          <w:rFonts w:ascii="Courier New" w:hAnsi="Courier New" w:cs="Courier New"/>
          <w:noProof/>
          <w:sz w:val="20"/>
          <w:szCs w:val="20"/>
        </w:rPr>
        <w:tab/>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6</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if True in matches:</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7.    </w:t>
      </w:r>
      <w:r>
        <w:rPr>
          <w:rFonts w:ascii="Courier New" w:hAnsi="Courier New" w:cs="Courier New"/>
          <w:noProof/>
          <w:sz w:val="20"/>
          <w:szCs w:val="20"/>
        </w:rPr>
        <w:tab/>
      </w:r>
      <w:r w:rsidRPr="00C62819">
        <w:rPr>
          <w:rFonts w:ascii="Courier New" w:hAnsi="Courier New" w:cs="Courier New"/>
          <w:noProof/>
          <w:sz w:val="20"/>
          <w:szCs w:val="20"/>
        </w:rPr>
        <w:t>matchedIdxs = [i for (i, b) in enumerate(matches) if b]</w:t>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eastAsiaTheme="majorEastAsia" w:hAnsi="Courier New" w:cs="Courier New"/>
          <w:noProof/>
          <w:sz w:val="20"/>
          <w:szCs w:val="20"/>
        </w:rPr>
      </w:pPr>
      <w:r w:rsidRPr="00650487">
        <w:rPr>
          <w:rFonts w:ascii="Courier New" w:hAnsi="Courier New" w:cs="Courier New"/>
          <w:noProof/>
          <w:sz w:val="20"/>
          <w:szCs w:val="20"/>
        </w:rPr>
        <w:t xml:space="preserve">8.    </w:t>
      </w:r>
      <w:r>
        <w:rPr>
          <w:rFonts w:ascii="Courier New" w:hAnsi="Courier New" w:cs="Courier New"/>
          <w:noProof/>
          <w:sz w:val="20"/>
          <w:szCs w:val="20"/>
        </w:rPr>
        <w:tab/>
      </w:r>
      <w:r w:rsidRPr="00C62819">
        <w:rPr>
          <w:rFonts w:ascii="Courier New" w:hAnsi="Courier New" w:cs="Courier New"/>
          <w:noProof/>
          <w:sz w:val="20"/>
          <w:szCs w:val="20"/>
        </w:rPr>
        <w:t>counts = {}</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9.</w:t>
      </w:r>
      <w:r w:rsidRPr="00650487">
        <w:rPr>
          <w:rFonts w:ascii="Courier New" w:hAnsi="Courier New" w:cs="Courier New"/>
          <w:noProof/>
          <w:sz w:val="20"/>
          <w:szCs w:val="20"/>
        </w:rPr>
        <w:tab/>
      </w:r>
      <w:r w:rsidRPr="00650487">
        <w:rPr>
          <w:rFonts w:ascii="Courier New" w:hAnsi="Courier New" w:cs="Courier New"/>
          <w:noProof/>
          <w:sz w:val="20"/>
          <w:szCs w:val="20"/>
        </w:rPr>
        <w:tab/>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10</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sidRPr="00C62819">
        <w:rPr>
          <w:rFonts w:ascii="Courier New" w:hAnsi="Courier New" w:cs="Courier New"/>
          <w:noProof/>
          <w:sz w:val="20"/>
          <w:szCs w:val="20"/>
          <w:shd w:val="clear" w:color="auto" w:fill="F2F2F2" w:themeFill="background1" w:themeFillShade="F2"/>
        </w:rPr>
        <w:t>for i in matchedIdxs:</w:t>
      </w:r>
    </w:p>
    <w:p w:rsidR="00C62819" w:rsidRPr="00650487" w:rsidRDefault="00C62819" w:rsidP="00C62819">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sidRPr="00650487">
        <w:rPr>
          <w:rFonts w:ascii="Courier New" w:hAnsi="Courier New" w:cs="Courier New"/>
          <w:noProof/>
          <w:sz w:val="20"/>
          <w:szCs w:val="20"/>
        </w:rPr>
        <w:t xml:space="preserve">11.   </w:t>
      </w:r>
      <w:r>
        <w:rPr>
          <w:rFonts w:ascii="Courier New" w:hAnsi="Courier New" w:cs="Courier New"/>
          <w:noProof/>
          <w:sz w:val="20"/>
          <w:szCs w:val="20"/>
        </w:rPr>
        <w:tab/>
      </w:r>
      <w:r>
        <w:rPr>
          <w:rFonts w:ascii="Courier New" w:hAnsi="Courier New" w:cs="Courier New"/>
          <w:noProof/>
          <w:sz w:val="20"/>
          <w:szCs w:val="20"/>
        </w:rPr>
        <w:tab/>
      </w:r>
      <w:r w:rsidRPr="00C62819">
        <w:rPr>
          <w:rFonts w:ascii="Courier New" w:hAnsi="Courier New" w:cs="Courier New"/>
          <w:noProof/>
          <w:sz w:val="20"/>
          <w:szCs w:val="20"/>
        </w:rPr>
        <w:t>name = data["names"][i]</w:t>
      </w:r>
    </w:p>
    <w:p w:rsidR="00C62819" w:rsidRPr="00650487" w:rsidRDefault="00C62819" w:rsidP="00C62819">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sidRPr="00650487">
        <w:rPr>
          <w:rFonts w:ascii="Courier New" w:hAnsi="Courier New" w:cs="Courier New"/>
          <w:noProof/>
          <w:sz w:val="20"/>
          <w:szCs w:val="20"/>
        </w:rPr>
        <w:t>12</w:t>
      </w:r>
      <w:r w:rsidRPr="00650487">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Pr>
          <w:rFonts w:ascii="Courier New" w:hAnsi="Courier New" w:cs="Courier New"/>
          <w:noProof/>
          <w:sz w:val="20"/>
          <w:szCs w:val="20"/>
          <w:shd w:val="clear" w:color="auto" w:fill="F2F2F2" w:themeFill="background1" w:themeFillShade="F2"/>
        </w:rPr>
        <w:tab/>
      </w:r>
      <w:r w:rsidRPr="00C62819">
        <w:rPr>
          <w:rFonts w:ascii="Courier New" w:hAnsi="Courier New" w:cs="Courier New"/>
          <w:noProof/>
          <w:sz w:val="20"/>
          <w:szCs w:val="20"/>
          <w:shd w:val="clear" w:color="auto" w:fill="F2F2F2" w:themeFill="background1" w:themeFillShade="F2"/>
        </w:rPr>
        <w:t>counts[name] = counts.get(name, 0) + 1</w:t>
      </w:r>
    </w:p>
    <w:p w:rsidR="00C62819" w:rsidRPr="001B1CAE" w:rsidRDefault="00C62819" w:rsidP="00C62819">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13. </w:t>
      </w:r>
      <w:r>
        <w:rPr>
          <w:rFonts w:ascii="Courier New" w:hAnsi="Courier New" w:cs="Courier New"/>
          <w:noProof/>
          <w:sz w:val="20"/>
          <w:szCs w:val="20"/>
        </w:rPr>
        <w:t xml:space="preserve">  </w:t>
      </w:r>
    </w:p>
    <w:p w:rsidR="00C62819" w:rsidRPr="001B1CAE" w:rsidRDefault="00C62819" w:rsidP="00C62819">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14.</w:t>
      </w:r>
      <w:r w:rsidRPr="001B1CAE">
        <w:rPr>
          <w:rFonts w:ascii="Courier New" w:hAnsi="Courier New" w:cs="Courier New"/>
          <w:noProof/>
          <w:sz w:val="20"/>
          <w:szCs w:val="20"/>
        </w:rPr>
        <w:t xml:space="preserve">   </w:t>
      </w:r>
      <w:r>
        <w:rPr>
          <w:rFonts w:ascii="Courier New" w:hAnsi="Courier New" w:cs="Courier New"/>
          <w:noProof/>
          <w:sz w:val="20"/>
          <w:szCs w:val="20"/>
        </w:rPr>
        <w:tab/>
      </w:r>
      <w:r w:rsidRPr="00C62819">
        <w:rPr>
          <w:rFonts w:ascii="Courier New" w:hAnsi="Courier New" w:cs="Courier New"/>
          <w:noProof/>
          <w:sz w:val="20"/>
          <w:szCs w:val="20"/>
        </w:rPr>
        <w:t>name = max(counts, key=counts.get)</w:t>
      </w:r>
    </w:p>
    <w:p w:rsidR="00C62819" w:rsidRPr="001B1CAE" w:rsidRDefault="00C62819" w:rsidP="00C62819">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15.</w:t>
      </w:r>
    </w:p>
    <w:p w:rsidR="00C62819" w:rsidRPr="001B1CAE" w:rsidRDefault="00C62819" w:rsidP="00C62819">
      <w:pPr>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16.</w:t>
      </w:r>
      <w:r w:rsidRPr="001B1CAE">
        <w:rPr>
          <w:rFonts w:ascii="Courier New" w:hAnsi="Courier New" w:cs="Courier New"/>
          <w:noProof/>
          <w:sz w:val="20"/>
          <w:szCs w:val="20"/>
        </w:rPr>
        <w:t xml:space="preserve">   </w:t>
      </w:r>
      <w:r w:rsidRPr="00C62819">
        <w:rPr>
          <w:rFonts w:ascii="Courier New" w:hAnsi="Courier New" w:cs="Courier New"/>
          <w:noProof/>
          <w:sz w:val="20"/>
          <w:szCs w:val="20"/>
        </w:rPr>
        <w:t>names.append(name)</w:t>
      </w:r>
    </w:p>
    <w:p w:rsidR="00C62819" w:rsidRPr="001B1CAE" w:rsidRDefault="00C62819" w:rsidP="00C62819">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17</w:t>
      </w:r>
      <w:r>
        <w:rPr>
          <w:rFonts w:ascii="Courier New" w:hAnsi="Courier New" w:cs="Courier New"/>
          <w:noProof/>
          <w:sz w:val="20"/>
          <w:szCs w:val="20"/>
        </w:rPr>
        <w:t>.</w:t>
      </w:r>
    </w:p>
    <w:p w:rsidR="00C62819" w:rsidRDefault="007F1BCC" w:rsidP="007F1BCC">
      <w:pPr>
        <w:pStyle w:val="Caption"/>
        <w:jc w:val="center"/>
      </w:pPr>
      <w:r>
        <w:t xml:space="preserve">Code Fragment </w:t>
      </w:r>
      <w:r>
        <w:fldChar w:fldCharType="begin"/>
      </w:r>
      <w:r>
        <w:instrText xml:space="preserve"> SEQ Code_Fragment \* ARABIC </w:instrText>
      </w:r>
      <w:r>
        <w:fldChar w:fldCharType="separate"/>
      </w:r>
      <w:r w:rsidR="00CF1244">
        <w:rPr>
          <w:noProof/>
        </w:rPr>
        <w:t>4</w:t>
      </w:r>
      <w:r>
        <w:fldChar w:fldCharType="end"/>
      </w:r>
      <w:r>
        <w:t>: Python code showing live facial comparison attempting face recognition in real time</w:t>
      </w:r>
    </w:p>
    <w:p w:rsidR="00C62819" w:rsidRDefault="00C62819" w:rsidP="00130D20"/>
    <w:p w:rsidR="00C62819" w:rsidRDefault="00C62819" w:rsidP="00130D20"/>
    <w:p w:rsidR="00C06E6B" w:rsidRDefault="001F10FA" w:rsidP="00C62819">
      <w:r>
        <w:t xml:space="preserve">In terms of image formatting, JPG is the most suitable. Small sacrifices in image quality compared to its PNG format counterpart are a suitable trade-off for its significantly smaller size. </w:t>
      </w:r>
      <w:r w:rsidR="00923025">
        <w:t>Finally, the image path of the taken image is then passed as an argument to the publish script.</w:t>
      </w:r>
    </w:p>
    <w:p w:rsidR="007F1BCC" w:rsidRDefault="007F1BCC" w:rsidP="00C62819"/>
    <w:p w:rsidR="007F1BCC" w:rsidRPr="001B1CAE" w:rsidRDefault="007F1BCC" w:rsidP="005827BE">
      <w:pPr>
        <w:keepNext/>
        <w:keepLines/>
        <w:pBdr>
          <w:left w:val="single" w:sz="4" w:space="4" w:color="auto"/>
        </w:pBdr>
        <w:jc w:val="left"/>
        <w:rPr>
          <w:rFonts w:ascii="Courier New" w:hAnsi="Courier New" w:cs="Courier New"/>
          <w:noProof/>
          <w:sz w:val="20"/>
          <w:szCs w:val="20"/>
        </w:rPr>
      </w:pPr>
      <w:r>
        <w:rPr>
          <w:rFonts w:ascii="Courier New" w:hAnsi="Courier New" w:cs="Courier New"/>
          <w:noProof/>
          <w:sz w:val="20"/>
          <w:szCs w:val="20"/>
        </w:rPr>
        <w:lastRenderedPageBreak/>
        <w:t xml:space="preserve">1. </w:t>
      </w:r>
      <w:r>
        <w:rPr>
          <w:rFonts w:ascii="Courier New" w:hAnsi="Courier New" w:cs="Courier New"/>
          <w:noProof/>
          <w:sz w:val="20"/>
          <w:szCs w:val="20"/>
        </w:rPr>
        <w:tab/>
      </w:r>
      <w:r w:rsidRPr="007F1BCC">
        <w:rPr>
          <w:rFonts w:ascii="Courier New" w:hAnsi="Courier New" w:cs="Courier New"/>
          <w:noProof/>
          <w:sz w:val="20"/>
          <w:szCs w:val="20"/>
        </w:rPr>
        <w:t>for ((top, right, bottom, left), name) in zip(boxes, names):</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2.</w:t>
      </w:r>
      <w:r w:rsidRPr="001B1CAE">
        <w:rPr>
          <w:rFonts w:ascii="Courier New" w:hAnsi="Courier New" w:cs="Courier New"/>
          <w:noProof/>
          <w:sz w:val="20"/>
          <w:szCs w:val="20"/>
        </w:rPr>
        <w:t xml:space="preserve"> </w:t>
      </w:r>
      <w:r>
        <w:rPr>
          <w:rFonts w:ascii="Courier New" w:hAnsi="Courier New" w:cs="Courier New"/>
          <w:noProof/>
          <w:sz w:val="20"/>
          <w:szCs w:val="20"/>
          <w:shd w:val="clear" w:color="auto" w:fill="F2F2F2" w:themeFill="background1" w:themeFillShade="F2"/>
        </w:rPr>
        <w:t xml:space="preserve"> </w:t>
      </w:r>
      <w:r>
        <w:rPr>
          <w:rFonts w:ascii="Courier New" w:hAnsi="Courier New" w:cs="Courier New"/>
          <w:noProof/>
          <w:sz w:val="20"/>
          <w:szCs w:val="20"/>
          <w:shd w:val="clear" w:color="auto" w:fill="F2F2F2" w:themeFill="background1" w:themeFillShade="F2"/>
        </w:rPr>
        <w:tab/>
      </w:r>
      <w:r>
        <w:rPr>
          <w:rFonts w:ascii="Courier New" w:hAnsi="Courier New" w:cs="Courier New"/>
          <w:noProof/>
          <w:sz w:val="20"/>
          <w:szCs w:val="20"/>
          <w:shd w:val="clear" w:color="auto" w:fill="F2F2F2" w:themeFill="background1" w:themeFillShade="F2"/>
        </w:rPr>
        <w:tab/>
      </w:r>
      <w:r w:rsidRPr="007F1BCC">
        <w:rPr>
          <w:rFonts w:ascii="Courier New" w:hAnsi="Courier New" w:cs="Courier New"/>
          <w:noProof/>
          <w:sz w:val="20"/>
          <w:szCs w:val="20"/>
          <w:shd w:val="clear" w:color="auto" w:fill="F2F2F2" w:themeFill="background1" w:themeFillShade="F2"/>
        </w:rPr>
        <w:t>top = int(top * r)</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3.</w:t>
      </w:r>
      <w:r w:rsidRPr="001B1CAE">
        <w:rPr>
          <w:rFonts w:ascii="Courier New" w:hAnsi="Courier New" w:cs="Courier New"/>
          <w:noProof/>
          <w:sz w:val="20"/>
          <w:szCs w:val="20"/>
        </w:rPr>
        <w:t xml:space="preserve">  </w:t>
      </w:r>
      <w:r>
        <w:rPr>
          <w:rFonts w:ascii="Courier New" w:hAnsi="Courier New" w:cs="Courier New"/>
          <w:noProof/>
          <w:sz w:val="20"/>
          <w:szCs w:val="20"/>
          <w:shd w:val="clear" w:color="auto" w:fill="FFFFFF" w:themeFill="background1"/>
        </w:rPr>
        <w:t xml:space="preserve">  </w:t>
      </w:r>
      <w:r>
        <w:rPr>
          <w:rFonts w:ascii="Courier New" w:hAnsi="Courier New" w:cs="Courier New"/>
          <w:noProof/>
          <w:sz w:val="20"/>
          <w:szCs w:val="20"/>
          <w:shd w:val="clear" w:color="auto" w:fill="FFFFFF" w:themeFill="background1"/>
        </w:rPr>
        <w:tab/>
      </w:r>
      <w:r w:rsidRPr="007F1BCC">
        <w:rPr>
          <w:rFonts w:ascii="Courier New" w:hAnsi="Courier New" w:cs="Courier New"/>
          <w:noProof/>
          <w:sz w:val="20"/>
          <w:szCs w:val="20"/>
          <w:shd w:val="clear" w:color="auto" w:fill="FFFFFF" w:themeFill="background1"/>
        </w:rPr>
        <w:t>right = int(right * r)</w:t>
      </w:r>
    </w:p>
    <w:p w:rsidR="007F1BCC" w:rsidRPr="007F1BCC" w:rsidRDefault="007F1BCC" w:rsidP="005827BE">
      <w:pPr>
        <w:keepNext/>
        <w:keepLines/>
        <w:pBdr>
          <w:left w:val="single" w:sz="4" w:space="4" w:color="auto"/>
        </w:pBdr>
        <w:shd w:val="clear" w:color="auto" w:fill="F2F2F2" w:themeFill="background1" w:themeFillShade="F2"/>
        <w:spacing w:line="240" w:lineRule="auto"/>
        <w:jc w:val="left"/>
        <w:rPr>
          <w:rFonts w:ascii="Courier New" w:eastAsiaTheme="majorEastAsia" w:hAnsi="Courier New" w:cs="Courier New"/>
          <w:noProof/>
          <w:sz w:val="20"/>
          <w:szCs w:val="20"/>
        </w:rPr>
      </w:pPr>
      <w:r>
        <w:rPr>
          <w:rFonts w:ascii="Courier New" w:hAnsi="Courier New" w:cs="Courier New"/>
          <w:noProof/>
          <w:sz w:val="20"/>
          <w:szCs w:val="20"/>
        </w:rPr>
        <w:t>4.</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bottom = int(bottom * r)</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5.</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left = int(left * r)</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6.</w:t>
      </w:r>
      <w:r>
        <w:rPr>
          <w:rFonts w:ascii="Courier New" w:hAnsi="Courier New" w:cs="Courier New"/>
          <w:noProof/>
          <w:sz w:val="20"/>
          <w:szCs w:val="20"/>
        </w:rPr>
        <w:t xml:space="preserve">   </w:t>
      </w:r>
    </w:p>
    <w:p w:rsidR="007F1BCC" w:rsidRPr="007F1BCC" w:rsidRDefault="007F1BCC" w:rsidP="005827BE">
      <w:pPr>
        <w:keepNext/>
        <w:keepLines/>
        <w:pBdr>
          <w:left w:val="single" w:sz="4" w:space="4" w:color="auto"/>
        </w:pBdr>
        <w:shd w:val="clear" w:color="auto" w:fill="FFFFFF" w:themeFill="background1"/>
        <w:spacing w:line="240" w:lineRule="auto"/>
        <w:jc w:val="left"/>
        <w:rPr>
          <w:rFonts w:ascii="Courier New" w:eastAsiaTheme="majorEastAsia" w:hAnsi="Courier New" w:cs="Courier New"/>
          <w:noProof/>
          <w:sz w:val="20"/>
          <w:szCs w:val="20"/>
        </w:rPr>
      </w:pPr>
      <w:r>
        <w:rPr>
          <w:rFonts w:ascii="Courier New" w:hAnsi="Courier New" w:cs="Courier New"/>
          <w:noProof/>
          <w:sz w:val="20"/>
          <w:szCs w:val="20"/>
        </w:rPr>
        <w:t>7.</w:t>
      </w:r>
      <w:r w:rsidRPr="001B1CAE">
        <w:rPr>
          <w:rFonts w:ascii="Courier New" w:hAnsi="Courier New" w:cs="Courier New"/>
          <w:noProof/>
          <w:sz w:val="20"/>
          <w:szCs w:val="20"/>
        </w:rPr>
        <w:t xml:space="preserve"> </w:t>
      </w:r>
      <w:r>
        <w:rPr>
          <w:rFonts w:ascii="Courier New" w:hAnsi="Courier New" w:cs="Courier New"/>
          <w:noProof/>
          <w:sz w:val="20"/>
          <w:szCs w:val="20"/>
        </w:rPr>
        <w:t xml:space="preserve">       </w:t>
      </w:r>
      <w:r w:rsidRPr="001B1CAE">
        <w:rPr>
          <w:rFonts w:ascii="Courier New" w:hAnsi="Courier New" w:cs="Courier New"/>
          <w:noProof/>
          <w:sz w:val="20"/>
          <w:szCs w:val="20"/>
        </w:rPr>
        <w:t xml:space="preserve"> </w:t>
      </w:r>
      <w:r>
        <w:rPr>
          <w:rFonts w:ascii="Courier New" w:hAnsi="Courier New" w:cs="Courier New"/>
          <w:noProof/>
          <w:sz w:val="20"/>
          <w:szCs w:val="20"/>
        </w:rPr>
        <w:t xml:space="preserve"> </w:t>
      </w:r>
      <w:r w:rsidRPr="007F1BCC">
        <w:rPr>
          <w:rFonts w:ascii="Courier New" w:hAnsi="Courier New" w:cs="Courier New"/>
          <w:noProof/>
          <w:sz w:val="20"/>
          <w:szCs w:val="20"/>
        </w:rPr>
        <w:t>cv2.rectangle(frame, (left, top), (right, bottom),</w:t>
      </w:r>
      <w:r>
        <w:rPr>
          <w:rFonts w:ascii="Courier New" w:hAnsi="Courier New" w:cs="Courier New"/>
          <w:noProof/>
          <w:sz w:val="20"/>
          <w:szCs w:val="20"/>
        </w:rPr>
        <w:t>(0,255,0),</w:t>
      </w:r>
      <w:r w:rsidRPr="007F1BCC">
        <w:rPr>
          <w:rFonts w:ascii="Courier New" w:hAnsi="Courier New" w:cs="Courier New"/>
          <w:noProof/>
          <w:sz w:val="20"/>
          <w:szCs w:val="20"/>
        </w:rPr>
        <w:t>2)</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8.</w:t>
      </w:r>
      <w:r>
        <w:rPr>
          <w:rFonts w:ascii="Courier New" w:hAnsi="Courier New" w:cs="Courier New"/>
          <w:noProof/>
          <w:sz w:val="20"/>
          <w:szCs w:val="20"/>
        </w:rPr>
        <w:t xml:space="preserve">       </w:t>
      </w:r>
      <w:r>
        <w:rPr>
          <w:rFonts w:ascii="Courier New" w:hAnsi="Courier New" w:cs="Courier New"/>
          <w:noProof/>
          <w:sz w:val="20"/>
          <w:szCs w:val="20"/>
        </w:rPr>
        <w:tab/>
      </w:r>
      <w:r w:rsidRPr="007F1BCC">
        <w:rPr>
          <w:rFonts w:ascii="Courier New" w:hAnsi="Courier New" w:cs="Courier New"/>
          <w:noProof/>
          <w:sz w:val="20"/>
          <w:szCs w:val="20"/>
        </w:rPr>
        <w:t>y = top - 15 if top - 15 &gt; 15 else top + 15</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9.</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cv2.putText(frame, name, (left, y), cv2.FONT_HERSHEY_SIMPLEX,</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10.</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0.75, (0, 255, 0), 2)</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11.  </w:t>
      </w:r>
      <w:r w:rsidRPr="001B1CAE">
        <w:rPr>
          <w:rFonts w:ascii="Courier New" w:hAnsi="Courier New" w:cs="Courier New"/>
          <w:noProof/>
          <w:sz w:val="20"/>
          <w:szCs w:val="20"/>
        </w:rPr>
        <w:t xml:space="preserve"> </w:t>
      </w:r>
      <w:r>
        <w:rPr>
          <w:rFonts w:ascii="Courier New" w:hAnsi="Courier New" w:cs="Courier New"/>
          <w:noProof/>
          <w:sz w:val="20"/>
          <w:szCs w:val="20"/>
        </w:rPr>
        <w:t xml:space="preserve">    </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12.</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if name == 'Unknown':</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13. </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dateTime = datetime.now()</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14.</w:t>
      </w: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7F1BCC">
        <w:rPr>
          <w:rFonts w:ascii="Courier New" w:hAnsi="Courier New" w:cs="Courier New"/>
          <w:noProof/>
          <w:sz w:val="20"/>
          <w:szCs w:val="20"/>
        </w:rPr>
        <w:t>p = os.path.sep.join([a</w:t>
      </w:r>
      <w:r w:rsidR="00CF1244">
        <w:rPr>
          <w:rFonts w:ascii="Courier New" w:hAnsi="Courier New" w:cs="Courier New"/>
          <w:noProof/>
          <w:sz w:val="20"/>
          <w:szCs w:val="20"/>
        </w:rPr>
        <w:t>rgs["output"], "{}.jpg".format(</w:t>
      </w:r>
      <w:r w:rsidRPr="007F1BCC">
        <w:rPr>
          <w:rFonts w:ascii="Courier New" w:hAnsi="Courier New" w:cs="Courier New"/>
          <w:noProof/>
          <w:sz w:val="20"/>
          <w:szCs w:val="20"/>
        </w:rPr>
        <w:t xml:space="preserve">  </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15.</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str(dateTime))])</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16.</w:t>
      </w:r>
      <w:r>
        <w:rPr>
          <w:rFonts w:ascii="Courier New" w:hAnsi="Courier New" w:cs="Courier New"/>
          <w:noProof/>
          <w:sz w:val="20"/>
          <w:szCs w:val="20"/>
        </w:rPr>
        <w:t xml:space="preserve">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cv2.imwrite(p, orig)</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17.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 xml:space="preserve">subprocess.call(["python3", "/home/pi/Diss/publish.py", </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18.    </w:t>
      </w:r>
      <w:r>
        <w:rPr>
          <w:rFonts w:ascii="Courier New" w:hAnsi="Courier New" w:cs="Courier New"/>
          <w:noProof/>
          <w:sz w:val="20"/>
          <w:szCs w:val="20"/>
        </w:rPr>
        <w:t xml:space="preserve">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 xml:space="preserve">"--img", "/home/pi/Diss/dataset/" + </w:t>
      </w:r>
    </w:p>
    <w:p w:rsidR="007F1BCC" w:rsidRPr="001B1CAE" w:rsidRDefault="007F1BCC" w:rsidP="005827BE">
      <w:pPr>
        <w:keepNext/>
        <w:keepLines/>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 xml:space="preserve">19.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str(dateTime) + '.jpg'])</w:t>
      </w:r>
    </w:p>
    <w:p w:rsidR="007F1BCC" w:rsidRPr="001B1CAE" w:rsidRDefault="007F1BCC" w:rsidP="005827BE">
      <w:pPr>
        <w:keepNext/>
        <w:keepLines/>
        <w:pBdr>
          <w:left w:val="single" w:sz="4" w:space="4" w:color="auto"/>
        </w:pBdr>
        <w:shd w:val="clear" w:color="auto" w:fill="F2F2F2" w:themeFill="background1" w:themeFillShade="F2"/>
        <w:spacing w:line="240" w:lineRule="auto"/>
        <w:jc w:val="left"/>
        <w:rPr>
          <w:rFonts w:ascii="Courier New" w:hAnsi="Courier New" w:cs="Courier New"/>
          <w:noProof/>
          <w:sz w:val="20"/>
          <w:szCs w:val="20"/>
        </w:rPr>
      </w:pPr>
      <w:r>
        <w:rPr>
          <w:rFonts w:ascii="Courier New" w:hAnsi="Courier New" w:cs="Courier New"/>
          <w:noProof/>
          <w:sz w:val="20"/>
          <w:szCs w:val="20"/>
        </w:rPr>
        <w:t xml:space="preserve">20.   </w:t>
      </w:r>
      <w:r>
        <w:rPr>
          <w:rFonts w:ascii="Courier New" w:hAnsi="Courier New" w:cs="Courier New"/>
          <w:noProof/>
          <w:sz w:val="20"/>
          <w:szCs w:val="20"/>
        </w:rPr>
        <w:t xml:space="preserve">    </w:t>
      </w:r>
      <w:r w:rsidR="00CF1244">
        <w:rPr>
          <w:rFonts w:ascii="Courier New" w:hAnsi="Courier New" w:cs="Courier New"/>
          <w:noProof/>
          <w:sz w:val="20"/>
          <w:szCs w:val="20"/>
        </w:rPr>
        <w:tab/>
      </w:r>
      <w:r w:rsidR="00CF1244">
        <w:rPr>
          <w:rFonts w:ascii="Courier New" w:hAnsi="Courier New" w:cs="Courier New"/>
          <w:noProof/>
          <w:sz w:val="20"/>
          <w:szCs w:val="20"/>
        </w:rPr>
        <w:tab/>
      </w:r>
      <w:r w:rsidR="00CF1244" w:rsidRPr="00CF1244">
        <w:rPr>
          <w:rFonts w:ascii="Courier New" w:hAnsi="Courier New" w:cs="Courier New"/>
          <w:noProof/>
          <w:sz w:val="20"/>
          <w:szCs w:val="20"/>
        </w:rPr>
        <w:t>time.sleep(10.0)</w:t>
      </w:r>
    </w:p>
    <w:p w:rsidR="007F1BCC" w:rsidRPr="001B1CAE" w:rsidRDefault="007F1BCC" w:rsidP="007F1BCC">
      <w:pPr>
        <w:pBdr>
          <w:left w:val="single" w:sz="4" w:space="4" w:color="auto"/>
        </w:pBdr>
        <w:shd w:val="clear" w:color="auto" w:fill="FFFFFF" w:themeFill="background1"/>
        <w:spacing w:line="240" w:lineRule="auto"/>
        <w:jc w:val="left"/>
        <w:rPr>
          <w:rFonts w:ascii="Courier New" w:hAnsi="Courier New" w:cs="Courier New"/>
          <w:noProof/>
          <w:sz w:val="20"/>
          <w:szCs w:val="20"/>
        </w:rPr>
      </w:pPr>
      <w:r>
        <w:rPr>
          <w:rFonts w:ascii="Courier New" w:hAnsi="Courier New" w:cs="Courier New"/>
          <w:noProof/>
          <w:sz w:val="20"/>
          <w:szCs w:val="20"/>
        </w:rPr>
        <w:t>21.</w:t>
      </w:r>
    </w:p>
    <w:p w:rsidR="007F1BCC" w:rsidRDefault="00CF1244" w:rsidP="00CF1244">
      <w:pPr>
        <w:pStyle w:val="Caption"/>
        <w:jc w:val="center"/>
      </w:pPr>
      <w:r>
        <w:t xml:space="preserve">Code Fragment </w:t>
      </w:r>
      <w:r>
        <w:fldChar w:fldCharType="begin"/>
      </w:r>
      <w:r>
        <w:instrText xml:space="preserve"> SEQ Code_Fragment \* ARABIC </w:instrText>
      </w:r>
      <w:r>
        <w:fldChar w:fldCharType="separate"/>
      </w:r>
      <w:r>
        <w:rPr>
          <w:noProof/>
        </w:rPr>
        <w:t>5</w:t>
      </w:r>
      <w:r>
        <w:fldChar w:fldCharType="end"/>
      </w:r>
      <w:r>
        <w:t>: Python code showing live labelling of identified/unidentified face +image being captured</w:t>
      </w:r>
    </w:p>
    <w:p w:rsidR="00827C7A" w:rsidRDefault="00827C7A" w:rsidP="00130D20"/>
    <w:p w:rsidR="00450B4E" w:rsidRPr="00450B4E" w:rsidRDefault="00450B4E" w:rsidP="000B206D">
      <w:pPr>
        <w:keepNext/>
        <w:keepLines/>
        <w:rPr>
          <w:u w:val="single"/>
        </w:rPr>
      </w:pPr>
      <w:r w:rsidRPr="00450B4E">
        <w:rPr>
          <w:u w:val="single"/>
        </w:rPr>
        <w:t>Power Outage Considerations</w:t>
      </w:r>
    </w:p>
    <w:p w:rsidR="00450B4E" w:rsidRDefault="00450B4E" w:rsidP="000B206D">
      <w:pPr>
        <w:keepNext/>
        <w:keepLines/>
      </w:pPr>
      <w:r>
        <w:t xml:space="preserve">If, in the unlikely event that the Pi is forced to be rebooted, measurements are to be taken to ensure the surveillance system remains functional. This can be remedied </w:t>
      </w:r>
      <w:r w:rsidR="00C44CB4">
        <w:t>using a shell script and Crontab, a background process that allows for execution of scripts at set times.</w:t>
      </w:r>
      <w:r w:rsidR="00F936F1">
        <w:t xml:space="preserve"> </w:t>
      </w:r>
      <w:r w:rsidR="000B206D">
        <w:t>The shell script ‘launcher.sh’ was created with the following content:</w:t>
      </w:r>
    </w:p>
    <w:p w:rsidR="000B206D" w:rsidRDefault="000B206D" w:rsidP="000B206D">
      <w:pPr>
        <w:keepNext/>
        <w:keepLines/>
      </w:pPr>
    </w:p>
    <w:p w:rsidR="000B206D" w:rsidRPr="000B206D" w:rsidRDefault="000B206D" w:rsidP="000B206D">
      <w:pPr>
        <w:keepNext/>
        <w:keepLines/>
        <w:rPr>
          <w:i/>
          <w:noProof/>
        </w:rPr>
      </w:pPr>
      <w:r w:rsidRPr="000B206D">
        <w:rPr>
          <w:i/>
          <w:noProof/>
        </w:rPr>
        <w:t>sudo python3 surveillance.py</w:t>
      </w:r>
    </w:p>
    <w:p w:rsidR="000B206D" w:rsidRDefault="000B206D" w:rsidP="00130D20"/>
    <w:p w:rsidR="00F936F1" w:rsidRDefault="003263F9" w:rsidP="00130D20">
      <w:r>
        <w:t>Once the shell script is created, it must be incorporated into Crontab which can set the script to automatically fire after a reboot using the following command:</w:t>
      </w:r>
    </w:p>
    <w:p w:rsidR="00F936F1" w:rsidRDefault="00F936F1" w:rsidP="00130D20"/>
    <w:p w:rsidR="000B206D" w:rsidRPr="000B206D" w:rsidRDefault="000B206D" w:rsidP="00130D20">
      <w:pPr>
        <w:rPr>
          <w:i/>
          <w:noProof/>
        </w:rPr>
      </w:pPr>
      <w:r w:rsidRPr="000B206D">
        <w:rPr>
          <w:i/>
          <w:noProof/>
        </w:rPr>
        <w:t>@reboot sh /home/pi/MSc_Surveillance/launcher.sh &gt;/home/pi/logs/cronlog 2&gt;&amp;1</w:t>
      </w:r>
    </w:p>
    <w:p w:rsidR="00F936F1" w:rsidRDefault="00F936F1" w:rsidP="00130D20"/>
    <w:p w:rsidR="00F936F1" w:rsidRDefault="00F936F1" w:rsidP="00130D20">
      <w:r>
        <w:t>This will force the shell script containing instructions to execute ‘surveillance.py’ upon start-up, ensuring the camera remains on at all times when the Raspberry Pi is powered on.</w:t>
      </w:r>
    </w:p>
    <w:p w:rsidR="00450B4E" w:rsidRPr="00130D20" w:rsidRDefault="00450B4E" w:rsidP="00130D20"/>
    <w:p w:rsidR="00130D20" w:rsidRDefault="00623168" w:rsidP="00950FEE">
      <w:pPr>
        <w:pStyle w:val="Heading3"/>
      </w:pPr>
      <w:bookmarkStart w:id="166" w:name="_Toc14464854"/>
      <w:r>
        <w:lastRenderedPageBreak/>
        <w:t>5.2.</w:t>
      </w:r>
      <w:r w:rsidR="008514C9">
        <w:t>5</w:t>
      </w:r>
      <w:r w:rsidR="00130D20">
        <w:t xml:space="preserve"> MQTT Communication</w:t>
      </w:r>
      <w:bookmarkEnd w:id="166"/>
    </w:p>
    <w:p w:rsidR="00630589" w:rsidRDefault="00130D20" w:rsidP="002C74A2">
      <w:pPr>
        <w:keepNext/>
        <w:keepLines/>
      </w:pPr>
      <w:r>
        <w:t xml:space="preserve">As discussed in Section 2.2, MQTT has been determined as the most suitable and reliable approach to communication between the app and the Raspberry Pi. </w:t>
      </w:r>
      <w:r w:rsidR="002C74A2">
        <w:t xml:space="preserve">Cloud MQTT vendors have been ruled out in this experiment, to limit the scope of potential vulnerabilities. </w:t>
      </w:r>
      <w:proofErr w:type="spellStart"/>
      <w:r w:rsidR="002C74A2">
        <w:t>Mosquitto</w:t>
      </w:r>
      <w:proofErr w:type="spellEnd"/>
      <w:r w:rsidR="002C74A2">
        <w:t xml:space="preserve"> has been selected as the broker, as it can be hosted on the Raspberry Pi. For the broker to send messages remotely, port forwarding must be enabled. </w:t>
      </w:r>
      <w:r w:rsidR="00C141DF">
        <w:t xml:space="preserve">This can be carried out by accessing the router the Raspberry Pi is connected to and opening the desired port using the Pi’s IP Address. The default listener for the </w:t>
      </w:r>
      <w:proofErr w:type="spellStart"/>
      <w:r w:rsidR="00C141DF">
        <w:t>Mosquitto</w:t>
      </w:r>
      <w:proofErr w:type="spellEnd"/>
      <w:r w:rsidR="00C141DF">
        <w:t xml:space="preserve"> broker is 1883 which will not be opened for this project. Port 8883 will be used as it is the Secure Socket Layer (SSL) port and allows for Certificate certification to be used for message integrity and verification.</w:t>
      </w:r>
    </w:p>
    <w:p w:rsidR="00C141DF" w:rsidRDefault="00C141DF" w:rsidP="002C74A2">
      <w:pPr>
        <w:keepNext/>
        <w:keepLines/>
      </w:pPr>
    </w:p>
    <w:p w:rsidR="00C141DF" w:rsidRDefault="00C141DF" w:rsidP="002C74A2">
      <w:pPr>
        <w:keepNext/>
        <w:keepLines/>
      </w:pPr>
      <w:r w:rsidRPr="00C141DF">
        <w:t>https://www.digitalocean.com/community/tutorials/how-to-install-and-secure-the-mosquitto-mqtt-messaging-broker-on-ubuntu-18-04-quickstart</w:t>
      </w:r>
    </w:p>
    <w:p w:rsidR="00950FEE" w:rsidRDefault="00950FEE" w:rsidP="00950FEE">
      <w:pPr>
        <w:keepNext/>
        <w:keepLines/>
      </w:pPr>
    </w:p>
    <w:p w:rsidR="00BB55FD" w:rsidRDefault="00BB55FD">
      <w:pPr>
        <w:spacing w:line="276" w:lineRule="auto"/>
        <w:ind w:left="284" w:right="284"/>
        <w:rPr>
          <w:rFonts w:eastAsiaTheme="majorEastAsia" w:cstheme="majorBidi"/>
          <w:sz w:val="30"/>
          <w:szCs w:val="26"/>
        </w:rPr>
      </w:pPr>
      <w:bookmarkStart w:id="167" w:name="_Toc14464855"/>
      <w:r>
        <w:br w:type="page"/>
      </w:r>
    </w:p>
    <w:p w:rsidR="00404483" w:rsidRDefault="00404483" w:rsidP="00950FEE">
      <w:pPr>
        <w:pStyle w:val="Heading2"/>
      </w:pPr>
      <w:r>
        <w:lastRenderedPageBreak/>
        <w:t>5.3 Application Development</w:t>
      </w:r>
      <w:bookmarkEnd w:id="167"/>
    </w:p>
    <w:p w:rsidR="00404483" w:rsidRDefault="00404483" w:rsidP="00404483"/>
    <w:p w:rsidR="00404483" w:rsidRDefault="00404483" w:rsidP="00404483">
      <w:r>
        <w:t xml:space="preserve">As concluded in the Technology Review section, a hybrid application development approach is taken due to ease of developments and time constraints on the project. </w:t>
      </w:r>
    </w:p>
    <w:p w:rsidR="00404483" w:rsidRDefault="00404483" w:rsidP="00404483"/>
    <w:p w:rsidR="00404483" w:rsidRDefault="00404483" w:rsidP="00404483">
      <w:pPr>
        <w:pStyle w:val="Heading3"/>
      </w:pPr>
      <w:bookmarkStart w:id="168" w:name="_Toc14464856"/>
      <w:r>
        <w:t>5.3.1 Receiving Images MQTT</w:t>
      </w:r>
      <w:bookmarkEnd w:id="168"/>
    </w:p>
    <w:p w:rsidR="00950FEE" w:rsidRDefault="00404483" w:rsidP="00404483">
      <w:r>
        <w:t xml:space="preserve">The fundamental and most important part of the application development is its ability to communicate with the Raspberry Pi. Once an image is sent via MQTT, the image must be able to reconstructed in a format supported by </w:t>
      </w:r>
      <w:proofErr w:type="spellStart"/>
      <w:r>
        <w:t>Xamarin</w:t>
      </w:r>
      <w:proofErr w:type="spellEnd"/>
      <w:r>
        <w:t>.</w:t>
      </w:r>
    </w:p>
    <w:p w:rsidR="00950FEE" w:rsidRDefault="00950FEE" w:rsidP="00404483"/>
    <w:p w:rsidR="00404483" w:rsidRDefault="00950FEE" w:rsidP="00950FEE">
      <w:pPr>
        <w:pStyle w:val="Heading3"/>
      </w:pPr>
      <w:bookmarkStart w:id="169" w:name="_Toc14464857"/>
      <w:r>
        <w:t>5.3.2 Database Development</w:t>
      </w:r>
      <w:bookmarkEnd w:id="169"/>
    </w:p>
    <w:p w:rsidR="00950FEE" w:rsidRPr="00950FEE" w:rsidRDefault="00950FEE" w:rsidP="00950FEE">
      <w:r>
        <w:t>For the images to be stored and viewed by the user, SQLite has been proposed to store the image data along with the timestamp of when it was received. The image, encoded in Base64, can be stored in that format and reconstructed when requested by the user.</w:t>
      </w:r>
      <w:r w:rsidR="006F3B8E">
        <w:t xml:space="preserve"> Additionally, to grant access to the app, the user must login, therefore an additional database must be created to store the usernames and password of each family member.</w:t>
      </w:r>
    </w:p>
    <w:p w:rsidR="00404483" w:rsidRDefault="00404483" w:rsidP="00404483"/>
    <w:p w:rsidR="0029200A" w:rsidRDefault="0029200A" w:rsidP="0029200A">
      <w:pPr>
        <w:pStyle w:val="Heading3"/>
      </w:pPr>
      <w:bookmarkStart w:id="170" w:name="_Toc14464858"/>
      <w:r>
        <w:t>5.3.3 Displaying Received Images</w:t>
      </w:r>
      <w:bookmarkEnd w:id="170"/>
    </w:p>
    <w:p w:rsidR="0029200A" w:rsidRDefault="0029200A" w:rsidP="0029200A">
      <w:r>
        <w:t>Push notification permissions must be enabled in both iOS and Android for the user to be notified when an image is sent through MQTT. This push notification will notify the user of someone being at his or her door and once pressed will show the image of the potential intruder on screen.</w:t>
      </w:r>
    </w:p>
    <w:p w:rsidR="006F3B8E" w:rsidRDefault="006F3B8E" w:rsidP="0029200A"/>
    <w:p w:rsidR="006F3B8E" w:rsidRPr="0029200A" w:rsidRDefault="006F3B8E" w:rsidP="006F3B8E">
      <w:pPr>
        <w:pStyle w:val="Heading3"/>
      </w:pPr>
      <w:bookmarkStart w:id="171" w:name="_Toc14464859"/>
      <w:r>
        <w:t>5.3.4 Password Stor</w:t>
      </w:r>
      <w:r w:rsidRPr="006F3B8E">
        <w:rPr>
          <w:rStyle w:val="Heading3Char"/>
        </w:rPr>
        <w:t>age</w:t>
      </w:r>
      <w:bookmarkEnd w:id="171"/>
    </w:p>
    <w:p w:rsidR="0073563B" w:rsidRDefault="006F3B8E" w:rsidP="00404483">
      <w:r>
        <w:t>To access the images and application, a username and password must be supplied. This is the initial layer of authentication and security to verify the individual is who they say they</w:t>
      </w:r>
      <w:r w:rsidR="003A6CEB">
        <w:t xml:space="preserve"> are. As outlined in Section 2.6</w:t>
      </w:r>
      <w:r>
        <w:t>, password hashing along with a salt will be used to ensure that the passwords are safe in the case of a dictionary or brute force attempt by a malicious individual.</w:t>
      </w:r>
    </w:p>
    <w:p w:rsidR="00404483" w:rsidRDefault="00404483" w:rsidP="00404483"/>
    <w:p w:rsidR="00404483" w:rsidRDefault="00404483" w:rsidP="00404483"/>
    <w:p w:rsidR="0081472F" w:rsidRPr="0081472F" w:rsidRDefault="0081472F" w:rsidP="00814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hAnsi="Courier New" w:cs="Courier New"/>
          <w:sz w:val="20"/>
          <w:szCs w:val="20"/>
        </w:rPr>
      </w:pPr>
      <w:proofErr w:type="spellStart"/>
      <w:r w:rsidRPr="0081472F">
        <w:rPr>
          <w:rFonts w:ascii="Courier New" w:hAnsi="Courier New" w:cs="Courier New"/>
          <w:sz w:val="20"/>
          <w:szCs w:val="20"/>
        </w:rPr>
        <w:t>sudo</w:t>
      </w:r>
      <w:proofErr w:type="spellEnd"/>
      <w:r w:rsidRPr="0081472F">
        <w:rPr>
          <w:rFonts w:ascii="Courier New" w:hAnsi="Courier New" w:cs="Courier New"/>
          <w:sz w:val="20"/>
          <w:szCs w:val="20"/>
        </w:rPr>
        <w:t xml:space="preserve"> apt-get install </w:t>
      </w:r>
      <w:proofErr w:type="spellStart"/>
      <w:r w:rsidRPr="0081472F">
        <w:rPr>
          <w:rFonts w:ascii="Courier New" w:hAnsi="Courier New" w:cs="Courier New"/>
          <w:sz w:val="20"/>
          <w:szCs w:val="20"/>
        </w:rPr>
        <w:t>libopencv</w:t>
      </w:r>
      <w:proofErr w:type="spellEnd"/>
      <w:r w:rsidRPr="0081472F">
        <w:rPr>
          <w:rFonts w:ascii="Courier New" w:hAnsi="Courier New" w:cs="Courier New"/>
          <w:sz w:val="20"/>
          <w:szCs w:val="20"/>
        </w:rPr>
        <w:t>-dev python3-opencv</w:t>
      </w:r>
    </w:p>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Default="00404483" w:rsidP="00404483"/>
    <w:p w:rsidR="00404483" w:rsidRPr="00404483" w:rsidRDefault="00404483" w:rsidP="00404483"/>
    <w:p w:rsidR="0034758A" w:rsidRDefault="0034758A">
      <w:pPr>
        <w:spacing w:line="276" w:lineRule="auto"/>
        <w:ind w:left="284" w:right="284"/>
        <w:rPr>
          <w:rFonts w:eastAsiaTheme="majorEastAsia" w:cstheme="majorBidi"/>
          <w:sz w:val="30"/>
          <w:szCs w:val="26"/>
        </w:rPr>
      </w:pPr>
      <w:bookmarkStart w:id="172" w:name="_Toc14464860"/>
      <w:r>
        <w:br w:type="page"/>
      </w:r>
    </w:p>
    <w:p w:rsidR="00957252" w:rsidRDefault="00957252" w:rsidP="00957252">
      <w:pPr>
        <w:pStyle w:val="Heading2"/>
      </w:pPr>
      <w:r>
        <w:lastRenderedPageBreak/>
        <w:t>5.4 Security Implementation</w:t>
      </w:r>
      <w:bookmarkEnd w:id="172"/>
    </w:p>
    <w:p w:rsidR="00957252" w:rsidRDefault="00957252" w:rsidP="00957252"/>
    <w:p w:rsidR="00957252" w:rsidRDefault="00957252" w:rsidP="00957252">
      <w:r>
        <w:t>The final step of the incremental lifecycle is securing the project using the various methods discussed in Section 2.6. W</w:t>
      </w:r>
      <w:r w:rsidR="00415053">
        <w:t>ith the core functionality finished</w:t>
      </w:r>
      <w:r>
        <w:t xml:space="preserve">, each individual component and layer of the project must </w:t>
      </w:r>
      <w:r w:rsidR="007D7E6B">
        <w:t xml:space="preserve">be </w:t>
      </w:r>
      <w:r w:rsidR="00415053">
        <w:t>secured in accordance with the standards outlined by the Internet of Things Security Foundation.</w:t>
      </w:r>
    </w:p>
    <w:p w:rsidR="00957252" w:rsidRPr="00957252" w:rsidRDefault="00957252" w:rsidP="00957252"/>
    <w:p w:rsidR="007E5482" w:rsidRDefault="00950FEE" w:rsidP="00415053">
      <w:pPr>
        <w:pStyle w:val="Heading3"/>
      </w:pPr>
      <w:bookmarkStart w:id="173" w:name="_Toc14464861"/>
      <w:r>
        <w:t>5.4</w:t>
      </w:r>
      <w:r w:rsidR="00957252">
        <w:t>.1</w:t>
      </w:r>
      <w:r w:rsidR="007E5482">
        <w:t xml:space="preserve"> Raspberry Pi Specific Security</w:t>
      </w:r>
      <w:bookmarkEnd w:id="173"/>
    </w:p>
    <w:p w:rsidR="007E5482" w:rsidRDefault="007E5482" w:rsidP="00D61C26">
      <w:pPr>
        <w:keepNext/>
        <w:keepLines/>
      </w:pPr>
      <w:r>
        <w:t xml:space="preserve">This section details security measures specific to the </w:t>
      </w:r>
      <w:r w:rsidRPr="00873E99">
        <w:t xml:space="preserve">Raspberry Pi 3b board along with its </w:t>
      </w:r>
      <w:r w:rsidR="00415053" w:rsidRPr="00873E99">
        <w:t>predominately-used</w:t>
      </w:r>
      <w:r w:rsidRPr="00873E99">
        <w:t xml:space="preserve"> operating system, </w:t>
      </w:r>
      <w:proofErr w:type="spellStart"/>
      <w:r w:rsidRPr="00873E99">
        <w:t>Raspbian</w:t>
      </w:r>
      <w:proofErr w:type="spellEnd"/>
      <w:r w:rsidRPr="00873E99">
        <w:t xml:space="preserve">. According to the Raspberry Pi official documentation, the following are considered best practices (Raspberrypi.org, </w:t>
      </w:r>
      <w:proofErr w:type="spellStart"/>
      <w:r w:rsidRPr="00873E99">
        <w:t>n.d.</w:t>
      </w:r>
      <w:proofErr w:type="spellEnd"/>
      <w:r w:rsidRPr="00873E99">
        <w:t>) for securing the device:</w:t>
      </w:r>
    </w:p>
    <w:p w:rsidR="007E5482" w:rsidRDefault="007E5482" w:rsidP="00D61C26">
      <w:pPr>
        <w:keepNext/>
        <w:keepLines/>
      </w:pPr>
    </w:p>
    <w:p w:rsidR="007E5482" w:rsidRDefault="007E5482" w:rsidP="00D61C26">
      <w:pPr>
        <w:pStyle w:val="ListParagraph"/>
        <w:keepNext/>
        <w:keepLines/>
        <w:numPr>
          <w:ilvl w:val="0"/>
          <w:numId w:val="16"/>
        </w:numPr>
      </w:pPr>
      <w:r>
        <w:t>Change both the default username and password. Protocols such as SSH require both a username and password to access a remote device. The default username and password for the Raspberry Pi is ‘pi’ and ‘raspberry’ for all devices. By changing these we add another layer of security by limiting the amount of information an individual with malicious intent has.</w:t>
      </w:r>
    </w:p>
    <w:p w:rsidR="007E5482" w:rsidRDefault="007E5482" w:rsidP="00D61C26">
      <w:pPr>
        <w:keepNext/>
        <w:keepLines/>
      </w:pPr>
    </w:p>
    <w:p w:rsidR="007E5482" w:rsidRDefault="007E5482" w:rsidP="00D61C26">
      <w:pPr>
        <w:pStyle w:val="ListParagraph"/>
        <w:keepNext/>
        <w:keepLines/>
        <w:numPr>
          <w:ilvl w:val="0"/>
          <w:numId w:val="16"/>
        </w:numPr>
      </w:pPr>
      <w:proofErr w:type="spellStart"/>
      <w:r>
        <w:t>Sudo</w:t>
      </w:r>
      <w:proofErr w:type="spellEnd"/>
      <w:r>
        <w:t xml:space="preserve"> command should require a password. </w:t>
      </w:r>
      <w:proofErr w:type="spellStart"/>
      <w:r>
        <w:t>Sudo</w:t>
      </w:r>
      <w:proofErr w:type="spellEnd"/>
      <w:r>
        <w:t xml:space="preserve"> in Linux operating systems allows commands to be run with admin privileges. By doing this a user must know the password required in order to execute commands at a higher level.</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Ensure latest security fixes. This means having the most recent up-to-date version of the operating system and ensuring SSH is up to date.</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Use key-based authentication. As discussed in the Cryptography section there are various ways of encrypting a service. By forcing an encryption based authentication, an additional layer of security is added as now there are two factors required to login.</w:t>
      </w:r>
    </w:p>
    <w:p w:rsidR="007E5482" w:rsidRDefault="007E5482" w:rsidP="00D61C26">
      <w:pPr>
        <w:pStyle w:val="ListParagraph"/>
        <w:keepNext/>
        <w:keepLines/>
      </w:pPr>
    </w:p>
    <w:p w:rsidR="007E5482" w:rsidRDefault="007E5482" w:rsidP="00D61C26">
      <w:pPr>
        <w:pStyle w:val="ListParagraph"/>
        <w:keepNext/>
        <w:keepLines/>
        <w:numPr>
          <w:ilvl w:val="0"/>
          <w:numId w:val="16"/>
        </w:numPr>
      </w:pPr>
      <w:r>
        <w:t xml:space="preserve">Firewall installation. By default, the firewall available on the </w:t>
      </w:r>
      <w:proofErr w:type="spellStart"/>
      <w:r>
        <w:t>Raspbian</w:t>
      </w:r>
      <w:proofErr w:type="spellEnd"/>
      <w:r>
        <w:t xml:space="preserve"> operating system is not configured and must be setup by the user.</w:t>
      </w:r>
    </w:p>
    <w:p w:rsidR="00D054CA" w:rsidRDefault="00D054CA" w:rsidP="00D054CA">
      <w:pPr>
        <w:pStyle w:val="ListParagraph"/>
      </w:pPr>
    </w:p>
    <w:p w:rsidR="00D054CA" w:rsidRDefault="00D054CA" w:rsidP="00D054CA">
      <w:pPr>
        <w:keepNext/>
        <w:keepLines/>
      </w:pPr>
    </w:p>
    <w:p w:rsidR="00D054CA" w:rsidRDefault="00D054CA" w:rsidP="00D054CA">
      <w:pPr>
        <w:pStyle w:val="Heading3"/>
      </w:pPr>
      <w:bookmarkStart w:id="174" w:name="_Toc14464825"/>
      <w:r>
        <w:t>5.4.2 Firewall Protection</w:t>
      </w:r>
      <w:bookmarkEnd w:id="174"/>
    </w:p>
    <w:p w:rsidR="00D054CA" w:rsidRDefault="00D054CA" w:rsidP="00D054CA">
      <w:pPr>
        <w:keepNext/>
        <w:keepLines/>
      </w:pPr>
      <w:r>
        <w:t xml:space="preserve">A firewall is used to enforce a set of rules regarding packet transfer and network communication. Having the ability to block suspicious traffic in an essential countermeasure against network </w:t>
      </w:r>
      <w:r w:rsidRPr="003E6351">
        <w:t xml:space="preserve">related attacks such as Denial of Service (see 2.5.1). A recent 2018 paper highlights a rule based approach (firewall) showing successful mitigation of multiple forms of </w:t>
      </w:r>
      <w:proofErr w:type="spellStart"/>
      <w:r w:rsidRPr="003E6351">
        <w:t>DDoS</w:t>
      </w:r>
      <w:proofErr w:type="spellEnd"/>
      <w:r w:rsidRPr="003E6351">
        <w:t xml:space="preserve"> attacks against a Raspberry Pi model, suggesting this approach being highly effective </w:t>
      </w:r>
      <w:r w:rsidRPr="003E6351">
        <w:rPr>
          <w:rFonts w:eastAsiaTheme="majorEastAsia"/>
        </w:rPr>
        <w:t xml:space="preserve">(Patel and </w:t>
      </w:r>
      <w:proofErr w:type="spellStart"/>
      <w:r w:rsidRPr="003E6351">
        <w:rPr>
          <w:rFonts w:eastAsiaTheme="majorEastAsia"/>
        </w:rPr>
        <w:t>Upadhyay</w:t>
      </w:r>
      <w:proofErr w:type="spellEnd"/>
      <w:r w:rsidRPr="003E6351">
        <w:rPr>
          <w:rFonts w:eastAsiaTheme="majorEastAsia"/>
        </w:rPr>
        <w:t>, 2018)</w:t>
      </w:r>
      <w:r w:rsidRPr="003E6351">
        <w:t>.</w:t>
      </w:r>
    </w:p>
    <w:p w:rsidR="00D054CA" w:rsidRDefault="00D054CA" w:rsidP="00D054CA">
      <w:pPr>
        <w:keepNext/>
        <w:keepLines/>
      </w:pPr>
    </w:p>
    <w:p w:rsidR="0034758A" w:rsidRDefault="0034758A" w:rsidP="0034758A">
      <w:pPr>
        <w:pStyle w:val="ListParagraph"/>
      </w:pPr>
    </w:p>
    <w:p w:rsidR="0034758A" w:rsidRDefault="0034758A" w:rsidP="0034758A">
      <w:pPr>
        <w:keepNext/>
        <w:keepLines/>
      </w:pPr>
    </w:p>
    <w:p w:rsidR="0034758A" w:rsidRDefault="0034758A">
      <w:pPr>
        <w:spacing w:line="276" w:lineRule="auto"/>
        <w:ind w:left="284" w:right="284"/>
        <w:rPr>
          <w:rFonts w:eastAsiaTheme="majorEastAsia" w:cstheme="majorBidi"/>
          <w:i/>
          <w:szCs w:val="24"/>
          <w:u w:val="single"/>
        </w:rPr>
      </w:pPr>
      <w:r>
        <w:br w:type="page"/>
      </w:r>
      <w:bookmarkStart w:id="175" w:name="_GoBack"/>
      <w:bookmarkEnd w:id="175"/>
    </w:p>
    <w:p w:rsidR="0034758A" w:rsidRDefault="007C585A" w:rsidP="0034758A">
      <w:pPr>
        <w:pStyle w:val="Heading3"/>
      </w:pPr>
      <w:r>
        <w:lastRenderedPageBreak/>
        <w:t>5.4.3</w:t>
      </w:r>
      <w:r w:rsidR="0034758A">
        <w:t xml:space="preserve"> MQTT Communication Security</w:t>
      </w:r>
    </w:p>
    <w:p w:rsidR="0034758A" w:rsidRDefault="0034758A" w:rsidP="0034758A">
      <w:r>
        <w:t>As discussed in the Literature Review section, the ideal form of MQTT security is using Certificates. OpenSSL has been selected to create certificate along with RSA encryption to assist in privacy. To begin the process, a key pair must be created for the Certificate Authority (CA). This can be achieved by running the following command on the terminal:</w:t>
      </w:r>
    </w:p>
    <w:p w:rsidR="0034758A" w:rsidRPr="0034758A" w:rsidRDefault="0034758A" w:rsidP="0034758A">
      <w:pPr>
        <w:rPr>
          <w:b/>
        </w:rPr>
      </w:pPr>
    </w:p>
    <w:p w:rsidR="0034758A" w:rsidRPr="0034758A" w:rsidRDefault="0034758A" w:rsidP="0034758A">
      <w:pPr>
        <w:rPr>
          <w:b/>
          <w:i/>
          <w:noProof/>
        </w:rPr>
      </w:pPr>
      <w:r w:rsidRPr="0034758A">
        <w:rPr>
          <w:b/>
          <w:i/>
          <w:noProof/>
        </w:rPr>
        <w:t>&gt;</w:t>
      </w:r>
      <w:r w:rsidRPr="0034758A">
        <w:rPr>
          <w:rStyle w:val="Strong"/>
          <w:rFonts w:eastAsiaTheme="majorEastAsia"/>
          <w:b w:val="0"/>
          <w:i/>
          <w:noProof/>
        </w:rPr>
        <w:t>openssl genrsa -des3 -out ca.key 2048</w:t>
      </w:r>
    </w:p>
    <w:p w:rsidR="0034758A" w:rsidRPr="0034758A" w:rsidRDefault="0034758A" w:rsidP="0034758A"/>
    <w:p w:rsidR="007E5482" w:rsidRDefault="0034758A" w:rsidP="007E5482">
      <w:pPr>
        <w:pStyle w:val="ListParagraph"/>
      </w:pPr>
      <w:r>
        <w:t>This key will be only accessible via password for an additional layer of security.</w:t>
      </w:r>
      <w:r w:rsidR="00C40187">
        <w:t xml:space="preserve"> The next step is to generate a Certificate using the previously generated key pair:</w:t>
      </w:r>
    </w:p>
    <w:p w:rsidR="007E5482" w:rsidRDefault="007E5482" w:rsidP="0051073F"/>
    <w:p w:rsidR="00C40187" w:rsidRDefault="00C40187" w:rsidP="00C40187">
      <w:pPr>
        <w:rPr>
          <w:rStyle w:val="Strong"/>
          <w:rFonts w:eastAsiaTheme="majorEastAsia"/>
          <w:b w:val="0"/>
          <w:i/>
          <w:noProof/>
        </w:rPr>
      </w:pPr>
      <w:r w:rsidRPr="00C40187">
        <w:rPr>
          <w:rStyle w:val="Strong"/>
          <w:rFonts w:eastAsiaTheme="majorEastAsia"/>
          <w:b w:val="0"/>
          <w:i/>
          <w:noProof/>
        </w:rPr>
        <w:t>&gt;openssl req -new -x509 -days 1826 -key ca.key -out ca.crt</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For Certificate creation, multiple pieces of information must be inserted to distinuise the Certificate from others. The follow details were used in the creation of the Certificate:</w:t>
      </w:r>
    </w:p>
    <w:p w:rsidR="00C40187" w:rsidRDefault="00C40187" w:rsidP="00C40187">
      <w:pPr>
        <w:rPr>
          <w:rStyle w:val="Strong"/>
          <w:rFonts w:eastAsiaTheme="majorEastAsia"/>
          <w:b w:val="0"/>
          <w:noProof/>
        </w:rPr>
      </w:pP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Country Name: GB</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State: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Locality Name: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Name: CAmaster</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Unit Name: Pi</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Common Name: ws4</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Email Address: chrispauldillon@live.com</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An additional RSA key is then created (to be used by the broker) using the following command:</w:t>
      </w:r>
    </w:p>
    <w:p w:rsidR="00C40187" w:rsidRDefault="00C40187" w:rsidP="00C40187">
      <w:pPr>
        <w:rPr>
          <w:rStyle w:val="Strong"/>
          <w:rFonts w:eastAsiaTheme="majorEastAsia"/>
          <w:b w:val="0"/>
          <w:noProof/>
        </w:rPr>
      </w:pPr>
    </w:p>
    <w:p w:rsidR="00C40187" w:rsidRDefault="00C40187" w:rsidP="00C40187">
      <w:pPr>
        <w:rPr>
          <w:rStyle w:val="Strong"/>
          <w:rFonts w:eastAsiaTheme="majorEastAsia"/>
          <w:b w:val="0"/>
          <w:i/>
          <w:noProof/>
        </w:rPr>
      </w:pPr>
      <w:r>
        <w:rPr>
          <w:rStyle w:val="Strong"/>
          <w:rFonts w:eastAsiaTheme="majorEastAsia"/>
          <w:b w:val="0"/>
          <w:i/>
          <w:noProof/>
        </w:rPr>
        <w:t>&gt;</w:t>
      </w:r>
      <w:r w:rsidRPr="00C40187">
        <w:rPr>
          <w:rStyle w:val="Strong"/>
          <w:rFonts w:eastAsiaTheme="majorEastAsia"/>
          <w:b w:val="0"/>
          <w:i/>
          <w:noProof/>
        </w:rPr>
        <w:t>openssl genrsa -out server.key 2048</w:t>
      </w:r>
    </w:p>
    <w:p w:rsidR="00C40187" w:rsidRDefault="00C40187" w:rsidP="00C40187">
      <w:pPr>
        <w:rPr>
          <w:rStyle w:val="Strong"/>
          <w:rFonts w:eastAsiaTheme="majorEastAsia"/>
          <w:b w:val="0"/>
          <w:i/>
          <w:noProof/>
        </w:rPr>
      </w:pPr>
    </w:p>
    <w:p w:rsidR="00C40187" w:rsidRDefault="00C40187" w:rsidP="00C40187">
      <w:pPr>
        <w:rPr>
          <w:rStyle w:val="Strong"/>
          <w:rFonts w:eastAsiaTheme="majorEastAsia"/>
          <w:b w:val="0"/>
          <w:noProof/>
        </w:rPr>
      </w:pPr>
      <w:r>
        <w:rPr>
          <w:rStyle w:val="Strong"/>
          <w:rFonts w:eastAsiaTheme="majorEastAsia"/>
          <w:b w:val="0"/>
          <w:noProof/>
        </w:rPr>
        <w:t>This key is then used to sign the server certificate, which additionally contains the following information:</w:t>
      </w:r>
    </w:p>
    <w:p w:rsidR="00C40187" w:rsidRDefault="00C40187" w:rsidP="00C40187">
      <w:pPr>
        <w:rPr>
          <w:rStyle w:val="Strong"/>
          <w:rFonts w:eastAsiaTheme="majorEastAsia"/>
          <w:b w:val="0"/>
          <w:noProof/>
        </w:rPr>
      </w:pP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Country Name: GB</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State: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Locality Name: Glasgow</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 xml:space="preserve">Organisational Name: </w:t>
      </w:r>
      <w:r>
        <w:rPr>
          <w:rStyle w:val="Strong"/>
          <w:rFonts w:eastAsiaTheme="majorEastAsia"/>
          <w:b w:val="0"/>
          <w:i/>
          <w:noProof/>
        </w:rPr>
        <w:t>server-cert</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Organisational Unit Name: Pi</w:t>
      </w:r>
    </w:p>
    <w:p w:rsidR="00C40187" w:rsidRPr="00C40187" w:rsidRDefault="00C40187" w:rsidP="00C40187">
      <w:pPr>
        <w:rPr>
          <w:rStyle w:val="Strong"/>
          <w:rFonts w:eastAsiaTheme="majorEastAsia"/>
          <w:b w:val="0"/>
          <w:i/>
          <w:noProof/>
        </w:rPr>
      </w:pPr>
      <w:r w:rsidRPr="00C40187">
        <w:rPr>
          <w:rStyle w:val="Strong"/>
          <w:rFonts w:eastAsiaTheme="majorEastAsia"/>
          <w:b w:val="0"/>
          <w:i/>
          <w:noProof/>
        </w:rPr>
        <w:t>Common Name: ws4</w:t>
      </w:r>
    </w:p>
    <w:p w:rsidR="00C40187" w:rsidRDefault="00C40187" w:rsidP="00C40187">
      <w:pPr>
        <w:rPr>
          <w:rStyle w:val="Strong"/>
          <w:rFonts w:eastAsiaTheme="majorEastAsia"/>
          <w:b w:val="0"/>
          <w:i/>
          <w:noProof/>
        </w:rPr>
      </w:pPr>
      <w:r w:rsidRPr="00C40187">
        <w:rPr>
          <w:rStyle w:val="Strong"/>
          <w:rFonts w:eastAsiaTheme="majorEastAsia"/>
          <w:b w:val="0"/>
          <w:i/>
          <w:noProof/>
        </w:rPr>
        <w:t xml:space="preserve">Email Address: </w:t>
      </w:r>
      <w:hyperlink r:id="rId27" w:history="1">
        <w:r w:rsidR="00573863" w:rsidRPr="0086038E">
          <w:rPr>
            <w:rStyle w:val="Hyperlink"/>
            <w:rFonts w:eastAsiaTheme="majorEastAsia"/>
            <w:i/>
            <w:noProof/>
          </w:rPr>
          <w:t>chrispauldillon@live.com</w:t>
        </w:r>
      </w:hyperlink>
    </w:p>
    <w:p w:rsidR="00573863" w:rsidRPr="00C40187" w:rsidRDefault="00573863" w:rsidP="00C40187">
      <w:pPr>
        <w:rPr>
          <w:rStyle w:val="Strong"/>
          <w:rFonts w:eastAsiaTheme="majorEastAsia"/>
          <w:b w:val="0"/>
          <w:i/>
          <w:noProof/>
        </w:rPr>
      </w:pPr>
    </w:p>
    <w:p w:rsidR="00C40187" w:rsidRDefault="00573863" w:rsidP="00C40187">
      <w:pPr>
        <w:rPr>
          <w:rStyle w:val="Strong"/>
          <w:rFonts w:eastAsiaTheme="majorEastAsia"/>
          <w:b w:val="0"/>
          <w:noProof/>
        </w:rPr>
      </w:pPr>
      <w:r>
        <w:rPr>
          <w:rStyle w:val="Strong"/>
          <w:rFonts w:eastAsiaTheme="majorEastAsia"/>
          <w:b w:val="0"/>
          <w:noProof/>
        </w:rPr>
        <w:t>The CA key now must be used to sign and verify the server certificate. This can be achieved using the following command:</w:t>
      </w:r>
    </w:p>
    <w:p w:rsidR="00573863" w:rsidRDefault="00573863" w:rsidP="00C40187">
      <w:pPr>
        <w:rPr>
          <w:rStyle w:val="Strong"/>
          <w:rFonts w:eastAsiaTheme="majorEastAsia"/>
          <w:b w:val="0"/>
          <w:noProof/>
        </w:rPr>
      </w:pPr>
    </w:p>
    <w:p w:rsidR="00573863" w:rsidRPr="00573863" w:rsidRDefault="00573863" w:rsidP="00573863">
      <w:pPr>
        <w:rPr>
          <w:rStyle w:val="Strong"/>
          <w:rFonts w:eastAsiaTheme="majorEastAsia"/>
          <w:b w:val="0"/>
          <w:i/>
          <w:noProof/>
        </w:rPr>
      </w:pPr>
      <w:r>
        <w:rPr>
          <w:rStyle w:val="Strong"/>
          <w:rFonts w:eastAsiaTheme="majorEastAsia"/>
          <w:b w:val="0"/>
          <w:i/>
          <w:noProof/>
        </w:rPr>
        <w:t>&gt;</w:t>
      </w:r>
      <w:r w:rsidRPr="00573863">
        <w:rPr>
          <w:rStyle w:val="Strong"/>
          <w:rFonts w:eastAsiaTheme="majorEastAsia"/>
          <w:b w:val="0"/>
          <w:i/>
          <w:noProof/>
        </w:rPr>
        <w:t>openssl x509 -req -in server.csr -CA ca.crt -CAkey ca.key -CAcreateserial -out server.crt -days 360</w:t>
      </w:r>
    </w:p>
    <w:p w:rsidR="00C40187" w:rsidRPr="00C40187" w:rsidRDefault="00C40187" w:rsidP="00C40187">
      <w:pPr>
        <w:rPr>
          <w:rStyle w:val="Strong"/>
          <w:rFonts w:eastAsiaTheme="majorEastAsia"/>
          <w:b w:val="0"/>
          <w:noProof/>
        </w:rPr>
      </w:pPr>
    </w:p>
    <w:p w:rsidR="00C40187" w:rsidRDefault="00C40187" w:rsidP="00C40187">
      <w:pPr>
        <w:rPr>
          <w:rStyle w:val="Strong"/>
          <w:rFonts w:eastAsiaTheme="majorEastAsia"/>
          <w:b w:val="0"/>
          <w:i/>
          <w:noProof/>
        </w:rPr>
      </w:pPr>
    </w:p>
    <w:p w:rsidR="00573863" w:rsidRDefault="00573863" w:rsidP="00C40187">
      <w:pPr>
        <w:rPr>
          <w:rStyle w:val="Strong"/>
          <w:rFonts w:eastAsiaTheme="majorEastAsia"/>
          <w:b w:val="0"/>
          <w:i/>
          <w:noProof/>
        </w:rPr>
      </w:pPr>
    </w:p>
    <w:p w:rsidR="00573863" w:rsidRDefault="00573863" w:rsidP="00C40187">
      <w:pPr>
        <w:rPr>
          <w:rStyle w:val="Strong"/>
          <w:rFonts w:eastAsiaTheme="majorEastAsia"/>
          <w:b w:val="0"/>
          <w:noProof/>
        </w:rPr>
      </w:pPr>
      <w:r>
        <w:rPr>
          <w:rStyle w:val="Strong"/>
          <w:rFonts w:eastAsiaTheme="majorEastAsia"/>
          <w:b w:val="0"/>
          <w:noProof/>
        </w:rPr>
        <w:lastRenderedPageBreak/>
        <w:t>To handle client interaction, a client private key must be created with a similar process to the previous, using the following command:</w:t>
      </w:r>
    </w:p>
    <w:p w:rsidR="00573863" w:rsidRDefault="00573863" w:rsidP="00C40187">
      <w:pPr>
        <w:rPr>
          <w:rStyle w:val="Strong"/>
          <w:rFonts w:eastAsiaTheme="majorEastAsia"/>
          <w:b w:val="0"/>
          <w:noProof/>
        </w:rPr>
      </w:pPr>
    </w:p>
    <w:p w:rsidR="00573863" w:rsidRDefault="00573863" w:rsidP="00573863">
      <w:pPr>
        <w:rPr>
          <w:i/>
          <w:noProof/>
        </w:rPr>
      </w:pPr>
      <w:r>
        <w:rPr>
          <w:i/>
          <w:noProof/>
        </w:rPr>
        <w:t>&gt;</w:t>
      </w:r>
      <w:r w:rsidRPr="00573863">
        <w:rPr>
          <w:i/>
          <w:noProof/>
        </w:rPr>
        <w:t>openssl genrsa -out client.key 2048</w:t>
      </w:r>
    </w:p>
    <w:p w:rsidR="00573863" w:rsidRDefault="00573863" w:rsidP="00573863">
      <w:pPr>
        <w:rPr>
          <w:i/>
          <w:noProof/>
        </w:rPr>
      </w:pPr>
    </w:p>
    <w:p w:rsidR="00573863" w:rsidRDefault="00573863" w:rsidP="00573863">
      <w:pPr>
        <w:rPr>
          <w:noProof/>
        </w:rPr>
      </w:pPr>
      <w:r>
        <w:rPr>
          <w:noProof/>
        </w:rPr>
        <w:t>This key is then used to sign the certificate requrested using the client private key to sign it:</w:t>
      </w:r>
    </w:p>
    <w:p w:rsidR="00573863" w:rsidRDefault="00573863" w:rsidP="00573863">
      <w:pPr>
        <w:rPr>
          <w:noProof/>
        </w:rPr>
      </w:pPr>
    </w:p>
    <w:p w:rsidR="00573863" w:rsidRDefault="00573863" w:rsidP="00573863">
      <w:pPr>
        <w:rPr>
          <w:i/>
          <w:noProof/>
        </w:rPr>
      </w:pPr>
      <w:r>
        <w:rPr>
          <w:i/>
          <w:noProof/>
        </w:rPr>
        <w:t>&gt;</w:t>
      </w:r>
      <w:r w:rsidRPr="00573863">
        <w:rPr>
          <w:i/>
          <w:noProof/>
        </w:rPr>
        <w:t>openssl req -new -out client.csr -key client.key</w:t>
      </w:r>
    </w:p>
    <w:p w:rsidR="00573863" w:rsidRDefault="00573863" w:rsidP="00573863">
      <w:pPr>
        <w:rPr>
          <w:i/>
          <w:noProof/>
        </w:rPr>
      </w:pPr>
    </w:p>
    <w:p w:rsidR="00573863" w:rsidRDefault="00573863" w:rsidP="00573863">
      <w:pPr>
        <w:rPr>
          <w:noProof/>
        </w:rPr>
      </w:pPr>
      <w:r>
        <w:rPr>
          <w:noProof/>
        </w:rPr>
        <w:t>The following information regarding this key are as follows:</w:t>
      </w:r>
    </w:p>
    <w:p w:rsidR="00573863" w:rsidRDefault="00573863" w:rsidP="00573863">
      <w:pPr>
        <w:rPr>
          <w:noProof/>
        </w:rPr>
      </w:pP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Country Name: GB</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State: Glasgow</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Locality Name: Glasgow</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Organisational Name: </w:t>
      </w:r>
      <w:r>
        <w:rPr>
          <w:rStyle w:val="Strong"/>
          <w:rFonts w:eastAsiaTheme="majorEastAsia"/>
          <w:b w:val="0"/>
          <w:i/>
          <w:noProof/>
        </w:rPr>
        <w:t>client-cert</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Organisational Unit Name: </w:t>
      </w:r>
      <w:r>
        <w:rPr>
          <w:rStyle w:val="Strong"/>
          <w:rFonts w:eastAsiaTheme="majorEastAsia"/>
          <w:b w:val="0"/>
          <w:i/>
          <w:noProof/>
        </w:rPr>
        <w:t>app</w:t>
      </w:r>
    </w:p>
    <w:p w:rsidR="00573863" w:rsidRPr="00C40187" w:rsidRDefault="00573863" w:rsidP="00573863">
      <w:pPr>
        <w:rPr>
          <w:rStyle w:val="Strong"/>
          <w:rFonts w:eastAsiaTheme="majorEastAsia"/>
          <w:b w:val="0"/>
          <w:i/>
          <w:noProof/>
        </w:rPr>
      </w:pPr>
      <w:r w:rsidRPr="00C40187">
        <w:rPr>
          <w:rStyle w:val="Strong"/>
          <w:rFonts w:eastAsiaTheme="majorEastAsia"/>
          <w:b w:val="0"/>
          <w:i/>
          <w:noProof/>
        </w:rPr>
        <w:t xml:space="preserve">Common Name: </w:t>
      </w:r>
      <w:r>
        <w:rPr>
          <w:rStyle w:val="Strong"/>
          <w:rFonts w:eastAsiaTheme="majorEastAsia"/>
          <w:b w:val="0"/>
          <w:i/>
          <w:noProof/>
        </w:rPr>
        <w:t>smartapp</w:t>
      </w:r>
    </w:p>
    <w:p w:rsidR="00573863" w:rsidRDefault="00573863" w:rsidP="00573863">
      <w:pPr>
        <w:rPr>
          <w:rStyle w:val="Strong"/>
          <w:rFonts w:eastAsiaTheme="majorEastAsia"/>
          <w:b w:val="0"/>
          <w:i/>
          <w:noProof/>
        </w:rPr>
      </w:pPr>
      <w:r w:rsidRPr="00C40187">
        <w:rPr>
          <w:rStyle w:val="Strong"/>
          <w:rFonts w:eastAsiaTheme="majorEastAsia"/>
          <w:b w:val="0"/>
          <w:i/>
          <w:noProof/>
        </w:rPr>
        <w:t xml:space="preserve">Email Address: </w:t>
      </w:r>
      <w:hyperlink r:id="rId28" w:history="1">
        <w:r w:rsidRPr="0086038E">
          <w:rPr>
            <w:rStyle w:val="Hyperlink"/>
            <w:rFonts w:eastAsiaTheme="majorEastAsia"/>
            <w:i/>
            <w:noProof/>
          </w:rPr>
          <w:t>chrispauldillon@live.com</w:t>
        </w:r>
      </w:hyperlink>
    </w:p>
    <w:p w:rsidR="00573863" w:rsidRPr="00573863" w:rsidRDefault="00573863" w:rsidP="00573863">
      <w:pPr>
        <w:rPr>
          <w:noProof/>
        </w:rPr>
      </w:pPr>
    </w:p>
    <w:p w:rsidR="00573863" w:rsidRDefault="004F79B5" w:rsidP="00573863">
      <w:pPr>
        <w:rPr>
          <w:noProof/>
        </w:rPr>
      </w:pPr>
      <w:r>
        <w:rPr>
          <w:noProof/>
        </w:rPr>
        <w:t>Finally this must also be signed by the Certificate Authority using the following command:</w:t>
      </w:r>
    </w:p>
    <w:p w:rsidR="004F79B5" w:rsidRDefault="004F79B5" w:rsidP="00573863">
      <w:pPr>
        <w:rPr>
          <w:noProof/>
        </w:rPr>
      </w:pPr>
    </w:p>
    <w:p w:rsidR="004F79B5" w:rsidRDefault="004F79B5" w:rsidP="004F79B5">
      <w:pPr>
        <w:rPr>
          <w:i/>
          <w:noProof/>
        </w:rPr>
      </w:pPr>
      <w:r>
        <w:rPr>
          <w:i/>
        </w:rPr>
        <w:t>&gt;</w:t>
      </w:r>
      <w:proofErr w:type="spellStart"/>
      <w:r w:rsidRPr="004F79B5">
        <w:rPr>
          <w:i/>
          <w:noProof/>
        </w:rPr>
        <w:t>openssl</w:t>
      </w:r>
      <w:proofErr w:type="spellEnd"/>
      <w:r w:rsidRPr="004F79B5">
        <w:rPr>
          <w:i/>
          <w:noProof/>
        </w:rPr>
        <w:t xml:space="preserve"> x509 -req -in client.csr -CA ca.crt -CAkey ca.key -CAcreateserial -out client.crt -days 360</w:t>
      </w:r>
    </w:p>
    <w:p w:rsidR="009D0D75" w:rsidRDefault="009D0D75" w:rsidP="004F79B5">
      <w:pPr>
        <w:rPr>
          <w:i/>
          <w:noProof/>
        </w:rPr>
      </w:pPr>
    </w:p>
    <w:p w:rsidR="009D0D75" w:rsidRPr="009D0D75" w:rsidRDefault="009D0D75" w:rsidP="009D0D75">
      <w:proofErr w:type="spellStart"/>
      <w:r>
        <w:t>mosquitto_pub</w:t>
      </w:r>
      <w:proofErr w:type="spellEnd"/>
      <w:r>
        <w:t xml:space="preserve"> –</w:t>
      </w:r>
      <w:proofErr w:type="spellStart"/>
      <w:r>
        <w:t>cafile</w:t>
      </w:r>
      <w:proofErr w:type="spellEnd"/>
      <w:r>
        <w:t xml:space="preserve"> </w:t>
      </w:r>
      <w:r w:rsidRPr="009D0D75">
        <w:t>/home/pi/Surveillance/ca.crt --cert /home/pi/Surveillance/client.crt --key /home/pi/Surveillance/</w:t>
      </w:r>
      <w:proofErr w:type="spellStart"/>
      <w:r w:rsidRPr="009D0D75">
        <w:t>client.key</w:t>
      </w:r>
      <w:proofErr w:type="spellEnd"/>
      <w:r w:rsidRPr="009D0D75">
        <w:t xml:space="preserve"> -d -h </w:t>
      </w:r>
      <w:r>
        <w:t>ws4</w:t>
      </w:r>
      <w:r w:rsidRPr="009D0D75">
        <w:t xml:space="preserve"> -p 8883 -t test -m "hello there"</w:t>
      </w:r>
    </w:p>
    <w:p w:rsidR="00354C38" w:rsidRDefault="00354C38" w:rsidP="00156038">
      <w:pPr>
        <w:spacing w:line="276" w:lineRule="auto"/>
        <w:ind w:right="284"/>
      </w:pPr>
    </w:p>
    <w:p w:rsidR="00152C40" w:rsidRDefault="00152C40" w:rsidP="00156038">
      <w:pPr>
        <w:spacing w:line="276" w:lineRule="auto"/>
        <w:ind w:right="284"/>
        <w:rPr>
          <w:rFonts w:eastAsiaTheme="majorEastAsia" w:cstheme="majorBidi"/>
          <w:sz w:val="30"/>
          <w:szCs w:val="26"/>
        </w:rPr>
      </w:pPr>
      <w:r>
        <w:br w:type="page"/>
      </w:r>
    </w:p>
    <w:p w:rsidR="007E5482" w:rsidRDefault="00B74206" w:rsidP="007E5482">
      <w:pPr>
        <w:pStyle w:val="Heading2"/>
      </w:pPr>
      <w:bookmarkStart w:id="176" w:name="_Toc14464862"/>
      <w:r>
        <w:lastRenderedPageBreak/>
        <w:t>5.5</w:t>
      </w:r>
      <w:r w:rsidR="007E5482">
        <w:t xml:space="preserve"> Security Best Practices</w:t>
      </w:r>
      <w:bookmarkEnd w:id="176"/>
    </w:p>
    <w:p w:rsidR="007E5482" w:rsidRPr="007E5482" w:rsidRDefault="007E5482" w:rsidP="007E5482"/>
    <w:p w:rsidR="00643EB6" w:rsidRDefault="00643EB6" w:rsidP="00643EB6">
      <w:pPr>
        <w:rPr>
          <w:szCs w:val="24"/>
        </w:rPr>
      </w:pPr>
      <w:r>
        <w:t xml:space="preserve">In </w:t>
      </w:r>
      <w:r w:rsidRPr="00DB45F7">
        <w:t xml:space="preserve">accordance with the best practices outlined by the </w:t>
      </w:r>
      <w:proofErr w:type="spellStart"/>
      <w:r w:rsidRPr="00DB45F7">
        <w:t>IoT</w:t>
      </w:r>
      <w:proofErr w:type="spellEnd"/>
      <w:r w:rsidRPr="00DB45F7">
        <w:t xml:space="preserve"> security foundation </w:t>
      </w:r>
      <w:r w:rsidRPr="00B26643">
        <w:rPr>
          <w:szCs w:val="24"/>
        </w:rPr>
        <w:t>(</w:t>
      </w:r>
      <w:proofErr w:type="spellStart"/>
      <w:r w:rsidRPr="00B26643">
        <w:rPr>
          <w:szCs w:val="24"/>
        </w:rPr>
        <w:t>IoT</w:t>
      </w:r>
      <w:proofErr w:type="spellEnd"/>
      <w:r w:rsidRPr="00B26643">
        <w:rPr>
          <w:szCs w:val="24"/>
        </w:rPr>
        <w:t xml:space="preserve"> Security Compliance Framework, 2018)</w:t>
      </w:r>
      <w:r>
        <w:rPr>
          <w:szCs w:val="24"/>
        </w:rPr>
        <w:t>, the following security measures have been highlighted relating to the project:</w:t>
      </w:r>
    </w:p>
    <w:p w:rsidR="00643EB6" w:rsidRDefault="00643EB6" w:rsidP="00643EB6">
      <w:pPr>
        <w:rPr>
          <w:szCs w:val="24"/>
        </w:rPr>
      </w:pPr>
    </w:p>
    <w:tbl>
      <w:tblPr>
        <w:tblStyle w:val="PlainTable1"/>
        <w:tblW w:w="9072" w:type="dxa"/>
        <w:tblInd w:w="-5" w:type="dxa"/>
        <w:tblLook w:val="04A0" w:firstRow="1" w:lastRow="0" w:firstColumn="1" w:lastColumn="0" w:noHBand="0" w:noVBand="1"/>
      </w:tblPr>
      <w:tblGrid>
        <w:gridCol w:w="993"/>
        <w:gridCol w:w="8079"/>
      </w:tblGrid>
      <w:tr w:rsidR="00CC6417" w:rsidRPr="00AA11AB" w:rsidTr="00CC6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AA11AB" w:rsidRDefault="00CC6417" w:rsidP="00B23BCB">
            <w:pPr>
              <w:jc w:val="center"/>
              <w:rPr>
                <w:rFonts w:asciiTheme="majorHAnsi" w:hAnsiTheme="majorHAnsi" w:cstheme="majorHAnsi"/>
                <w:b w:val="0"/>
                <w:i/>
                <w:szCs w:val="24"/>
              </w:rPr>
            </w:pPr>
            <w:r>
              <w:rPr>
                <w:rFonts w:asciiTheme="majorHAnsi" w:hAnsiTheme="majorHAnsi" w:cstheme="majorHAnsi"/>
                <w:b w:val="0"/>
                <w:i/>
                <w:szCs w:val="24"/>
              </w:rPr>
              <w:t>Req. No</w:t>
            </w:r>
          </w:p>
        </w:tc>
        <w:tc>
          <w:tcPr>
            <w:tcW w:w="8079" w:type="dxa"/>
          </w:tcPr>
          <w:p w:rsidR="00CC6417" w:rsidRPr="00AA11AB" w:rsidRDefault="00CC6417" w:rsidP="00B23BC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
                <w:szCs w:val="24"/>
              </w:rPr>
            </w:pPr>
            <w:r>
              <w:rPr>
                <w:rFonts w:asciiTheme="majorHAnsi" w:hAnsiTheme="majorHAnsi" w:cstheme="majorHAnsi"/>
                <w:b w:val="0"/>
                <w:i/>
                <w:szCs w:val="24"/>
              </w:rPr>
              <w:t>Solution</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2.4.5.21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Device will utilise MQTT for communication &amp; use cryptography outlined in 2.5.3.1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2.4.6.4</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2.4.6.5</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2.4.6.6</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2.4.6.7</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2.4.6.9</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2.4.6.11</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2.4.7.4</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2.4.7.5</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2.4.7.6</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2.4.7.10</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2.4.7.13</w:t>
            </w: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sidRPr="00FA71C7">
              <w:rPr>
                <w:rFonts w:asciiTheme="majorHAnsi" w:hAnsiTheme="majorHAnsi" w:cstheme="majorHAnsi"/>
                <w:b w:val="0"/>
                <w:sz w:val="18"/>
                <w:szCs w:val="18"/>
              </w:rPr>
              <w:t>2.4.7.18</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p>
        </w:tc>
        <w:tc>
          <w:tcPr>
            <w:tcW w:w="8079" w:type="dxa"/>
          </w:tcPr>
          <w:p w:rsidR="00CC6417" w:rsidRPr="00FA71C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2.4.8.4</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2.4.8.5</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2.4.8.6</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2.5.4</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2.4.8.7</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3.3.1</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2.4.8.8</w:t>
            </w:r>
          </w:p>
        </w:tc>
        <w:tc>
          <w:tcPr>
            <w:tcW w:w="8079" w:type="dxa"/>
          </w:tcPr>
          <w:p w:rsidR="00CC641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Ref. to 2.5.3</w:t>
            </w:r>
          </w:p>
        </w:tc>
      </w:tr>
      <w:tr w:rsidR="00CC6417" w:rsidRPr="00AA11AB" w:rsidTr="00CC6417">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2.4.8.11</w:t>
            </w:r>
          </w:p>
        </w:tc>
        <w:tc>
          <w:tcPr>
            <w:tcW w:w="8079" w:type="dxa"/>
          </w:tcPr>
          <w:p w:rsidR="00CC6417" w:rsidRDefault="00CC6417" w:rsidP="00B23BCB">
            <w:pPr>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18"/>
                <w:szCs w:val="18"/>
              </w:rPr>
            </w:pPr>
            <w:r>
              <w:rPr>
                <w:rFonts w:asciiTheme="majorHAnsi" w:hAnsiTheme="majorHAnsi" w:cstheme="majorHAnsi"/>
                <w:sz w:val="18"/>
                <w:szCs w:val="18"/>
              </w:rPr>
              <w:t>No guest user accounts will be created</w:t>
            </w:r>
          </w:p>
        </w:tc>
      </w:tr>
      <w:tr w:rsidR="00CC6417" w:rsidRPr="00AA11AB" w:rsidTr="00CC6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rsidR="00CC6417" w:rsidRPr="00FA71C7" w:rsidRDefault="00CC6417" w:rsidP="00B23BCB">
            <w:pPr>
              <w:jc w:val="left"/>
              <w:rPr>
                <w:rFonts w:asciiTheme="majorHAnsi" w:hAnsiTheme="majorHAnsi" w:cstheme="majorHAnsi"/>
                <w:b w:val="0"/>
                <w:sz w:val="18"/>
                <w:szCs w:val="18"/>
              </w:rPr>
            </w:pPr>
            <w:r>
              <w:rPr>
                <w:rFonts w:asciiTheme="majorHAnsi" w:hAnsiTheme="majorHAnsi" w:cstheme="majorHAnsi"/>
                <w:b w:val="0"/>
                <w:sz w:val="18"/>
                <w:szCs w:val="18"/>
              </w:rPr>
              <w:t>2.4.8.12</w:t>
            </w:r>
          </w:p>
        </w:tc>
        <w:tc>
          <w:tcPr>
            <w:tcW w:w="8079" w:type="dxa"/>
          </w:tcPr>
          <w:p w:rsidR="00CC6417" w:rsidRPr="00FA71C7" w:rsidRDefault="00CC6417" w:rsidP="00B23BCB">
            <w:pPr>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18"/>
                <w:szCs w:val="18"/>
              </w:rPr>
            </w:pPr>
          </w:p>
        </w:tc>
      </w:tr>
    </w:tbl>
    <w:p w:rsidR="00643EB6" w:rsidRDefault="00CC6417" w:rsidP="00CC6417">
      <w:pPr>
        <w:pStyle w:val="Caption"/>
        <w:jc w:val="center"/>
      </w:pPr>
      <w:bookmarkStart w:id="177" w:name="_Toc14464894"/>
      <w:r>
        <w:t xml:space="preserve">Table </w:t>
      </w:r>
      <w:r w:rsidR="00D31DAE">
        <w:fldChar w:fldCharType="begin"/>
      </w:r>
      <w:r w:rsidR="00D31DAE">
        <w:instrText xml:space="preserve"> SEQ Table \* ARABIC </w:instrText>
      </w:r>
      <w:r w:rsidR="00D31DAE">
        <w:fldChar w:fldCharType="separate"/>
      </w:r>
      <w:r w:rsidR="00A54A18">
        <w:rPr>
          <w:noProof/>
        </w:rPr>
        <w:t>12</w:t>
      </w:r>
      <w:r w:rsidR="00D31DAE">
        <w:rPr>
          <w:noProof/>
        </w:rPr>
        <w:fldChar w:fldCharType="end"/>
      </w:r>
      <w:r>
        <w:t>: Proposed solutions for best practices</w:t>
      </w:r>
      <w:bookmarkEnd w:id="177"/>
    </w:p>
    <w:p w:rsidR="00B23BCB" w:rsidRDefault="00B23BCB" w:rsidP="008B052D">
      <w:r>
        <w:br w:type="page"/>
      </w:r>
    </w:p>
    <w:p w:rsidR="001A1C12" w:rsidRDefault="00B23BCB" w:rsidP="001A1C12">
      <w:pPr>
        <w:pStyle w:val="Heading1"/>
      </w:pPr>
      <w:bookmarkStart w:id="178" w:name="_Toc14464863"/>
      <w:r>
        <w:lastRenderedPageBreak/>
        <w:t>6</w:t>
      </w:r>
      <w:r w:rsidR="001A1C12">
        <w:t>.0 System Design</w:t>
      </w:r>
      <w:bookmarkEnd w:id="178"/>
    </w:p>
    <w:p w:rsidR="00B74206" w:rsidRDefault="00B74206" w:rsidP="0051073F"/>
    <w:p w:rsidR="001A1C12" w:rsidRDefault="001A1C12" w:rsidP="0051073F">
      <w:r>
        <w:t>The main functionality of the system is based on two common scenarios, one being an identified (family or friend) enters the premises and no alert is send to the family members. Another is if the person is unidentified, then an image is captured and sent via MQTT to each the users containi</w:t>
      </w:r>
      <w:r w:rsidR="00652727">
        <w:t>ng the applicat</w:t>
      </w:r>
      <w:r w:rsidR="00454B72">
        <w:t>ion (See Figure 18</w:t>
      </w:r>
      <w:r>
        <w:t>).</w:t>
      </w:r>
    </w:p>
    <w:p w:rsidR="001A1C12" w:rsidRDefault="001A1C12" w:rsidP="0051073F"/>
    <w:p w:rsidR="001A1C12" w:rsidRDefault="00454B72" w:rsidP="001A1C12">
      <w:pPr>
        <w:keepNext/>
        <w:jc w:val="center"/>
      </w:pPr>
      <w:r>
        <w:rPr>
          <w:noProof/>
        </w:rPr>
        <w:drawing>
          <wp:inline distT="0" distB="0" distL="0" distR="0" wp14:anchorId="097D8E7E" wp14:editId="78A6020A">
            <wp:extent cx="5731510" cy="2906395"/>
            <wp:effectExtent l="0" t="0" r="254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06395"/>
                    </a:xfrm>
                    <a:prstGeom prst="rect">
                      <a:avLst/>
                    </a:prstGeom>
                  </pic:spPr>
                </pic:pic>
              </a:graphicData>
            </a:graphic>
          </wp:inline>
        </w:drawing>
      </w:r>
    </w:p>
    <w:p w:rsidR="0051073F" w:rsidRPr="0051073F" w:rsidRDefault="001A1C12" w:rsidP="001A1C12">
      <w:pPr>
        <w:pStyle w:val="Caption"/>
        <w:jc w:val="center"/>
      </w:pPr>
      <w:bookmarkStart w:id="179" w:name="_Toc14464775"/>
      <w:bookmarkStart w:id="180" w:name="_Toc14464882"/>
      <w:r>
        <w:t xml:space="preserve">Figure </w:t>
      </w:r>
      <w:r w:rsidR="00D31DAE">
        <w:fldChar w:fldCharType="begin"/>
      </w:r>
      <w:r w:rsidR="00D31DAE">
        <w:instrText xml:space="preserve"> SEQ Figure \* ARABIC </w:instrText>
      </w:r>
      <w:r w:rsidR="00D31DAE">
        <w:fldChar w:fldCharType="separate"/>
      </w:r>
      <w:r w:rsidR="00A12A6C">
        <w:rPr>
          <w:noProof/>
        </w:rPr>
        <w:t>18</w:t>
      </w:r>
      <w:r w:rsidR="00D31DAE">
        <w:rPr>
          <w:noProof/>
        </w:rPr>
        <w:fldChar w:fldCharType="end"/>
      </w:r>
      <w:r>
        <w:t>: Diagram showing the main flow of the system</w:t>
      </w:r>
      <w:bookmarkEnd w:id="179"/>
      <w:bookmarkEnd w:id="180"/>
    </w:p>
    <w:p w:rsidR="0039797F" w:rsidRDefault="0039797F" w:rsidP="005A5914"/>
    <w:p w:rsidR="001A1C12" w:rsidRDefault="001A1C12" w:rsidP="005A5914"/>
    <w:p w:rsidR="008B4D06" w:rsidRDefault="008B4D06">
      <w:pPr>
        <w:spacing w:line="276" w:lineRule="auto"/>
        <w:ind w:left="284" w:right="284"/>
        <w:rPr>
          <w:rFonts w:eastAsiaTheme="majorEastAsia" w:cstheme="majorBidi"/>
          <w:sz w:val="30"/>
          <w:szCs w:val="26"/>
          <w:highlight w:val="lightGray"/>
        </w:rPr>
      </w:pPr>
      <w:r>
        <w:rPr>
          <w:highlight w:val="lightGray"/>
        </w:rPr>
        <w:br w:type="page"/>
      </w:r>
    </w:p>
    <w:p w:rsidR="008B4D06" w:rsidRDefault="008B4D06" w:rsidP="008B4D06">
      <w:pPr>
        <w:pStyle w:val="Heading2"/>
      </w:pPr>
      <w:bookmarkStart w:id="181" w:name="_Toc14464864"/>
      <w:r>
        <w:lastRenderedPageBreak/>
        <w:t>6.</w:t>
      </w:r>
      <w:r w:rsidR="00AF302F">
        <w:t>1</w:t>
      </w:r>
      <w:r>
        <w:t xml:space="preserve"> Mobile Application User Interface Design</w:t>
      </w:r>
      <w:bookmarkEnd w:id="181"/>
    </w:p>
    <w:p w:rsidR="008B4D06" w:rsidRDefault="008B4D06" w:rsidP="008B4D06"/>
    <w:p w:rsidR="008B4D06" w:rsidRDefault="008B4D06" w:rsidP="008B4D06">
      <w:r>
        <w:t xml:space="preserve">This section details the initial screen designs for the mobile application. As development is carried out using </w:t>
      </w:r>
      <w:proofErr w:type="spellStart"/>
      <w:r>
        <w:t>Xamarin</w:t>
      </w:r>
      <w:proofErr w:type="spellEnd"/>
      <w:r>
        <w:t xml:space="preserve">, the </w:t>
      </w:r>
      <w:r w:rsidR="00CE18F6">
        <w:t>user interface</w:t>
      </w:r>
      <w:r>
        <w:t xml:space="preserve"> stay</w:t>
      </w:r>
      <w:r w:rsidR="00CE18F6">
        <w:t>s</w:t>
      </w:r>
      <w:r>
        <w:t xml:space="preserve"> consistent</w:t>
      </w:r>
      <w:r w:rsidR="00CE18F6">
        <w:t xml:space="preserve"> with both versions of the app. The only minor changes would be the addition on an on screen back button for when viewing images on iOS dues to its absence of a physical back button.</w:t>
      </w:r>
    </w:p>
    <w:p w:rsidR="00CE18F6" w:rsidRDefault="00CE18F6" w:rsidP="008B4D06"/>
    <w:p w:rsidR="00CE18F6" w:rsidRDefault="00CE18F6" w:rsidP="00CE18F6">
      <w:pPr>
        <w:pStyle w:val="Heading3"/>
      </w:pPr>
      <w:bookmarkStart w:id="182" w:name="_Toc14464865"/>
      <w:r>
        <w:t>6.</w:t>
      </w:r>
      <w:r w:rsidR="00AF302F">
        <w:t>1</w:t>
      </w:r>
      <w:r>
        <w:t xml:space="preserve">.1 Displaying Images Sent </w:t>
      </w:r>
      <w:r w:rsidR="003E6DAE">
        <w:t>from</w:t>
      </w:r>
      <w:r>
        <w:t xml:space="preserve"> MQTT</w:t>
      </w:r>
      <w:bookmarkEnd w:id="182"/>
    </w:p>
    <w:p w:rsidR="00CE18F6" w:rsidRDefault="00CE18F6" w:rsidP="00CE18F6">
      <w:r>
        <w:t xml:space="preserve">As displaying the images sent from the Raspberry Pi model is the core functionality of the application, this is highly prioritised in terms of user interface design. For security purposes, the images within the application can only be shown while the user is logged in. The user can then view all recent images within a </w:t>
      </w:r>
      <w:r w:rsidR="003E6DAE">
        <w:t>list view</w:t>
      </w:r>
      <w:r>
        <w:t xml:space="preserve"> and select an image to allow for viewing the image on a larger scale. The option to delete the image is also available on this screen (see Figure 16). </w:t>
      </w:r>
    </w:p>
    <w:p w:rsidR="00CE18F6" w:rsidRPr="00CE18F6" w:rsidRDefault="00CE18F6" w:rsidP="00CE18F6"/>
    <w:p w:rsidR="008B4D06" w:rsidRDefault="008B4D06" w:rsidP="008B4D06">
      <w:pPr>
        <w:keepNext/>
        <w:jc w:val="center"/>
      </w:pPr>
      <w:r>
        <w:rPr>
          <w:noProof/>
        </w:rPr>
        <w:drawing>
          <wp:inline distT="0" distB="0" distL="0" distR="0" wp14:anchorId="12A7BCC9" wp14:editId="480221A4">
            <wp:extent cx="5310665" cy="454342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16730" cy="4548614"/>
                    </a:xfrm>
                    <a:prstGeom prst="rect">
                      <a:avLst/>
                    </a:prstGeom>
                  </pic:spPr>
                </pic:pic>
              </a:graphicData>
            </a:graphic>
          </wp:inline>
        </w:drawing>
      </w:r>
    </w:p>
    <w:p w:rsidR="001A1C12" w:rsidRDefault="008B4D06" w:rsidP="008B4D06">
      <w:pPr>
        <w:pStyle w:val="Caption"/>
        <w:jc w:val="center"/>
      </w:pPr>
      <w:bookmarkStart w:id="183" w:name="_Toc14464776"/>
      <w:bookmarkStart w:id="184" w:name="_Toc14464883"/>
      <w:r>
        <w:t xml:space="preserve">Figure </w:t>
      </w:r>
      <w:r w:rsidR="00D31DAE">
        <w:fldChar w:fldCharType="begin"/>
      </w:r>
      <w:r w:rsidR="00D31DAE">
        <w:instrText xml:space="preserve"> SEQ Figure \* ARABIC </w:instrText>
      </w:r>
      <w:r w:rsidR="00D31DAE">
        <w:fldChar w:fldCharType="separate"/>
      </w:r>
      <w:r w:rsidR="00A12A6C">
        <w:rPr>
          <w:noProof/>
        </w:rPr>
        <w:t>19</w:t>
      </w:r>
      <w:r w:rsidR="00D31DAE">
        <w:rPr>
          <w:noProof/>
        </w:rPr>
        <w:fldChar w:fldCharType="end"/>
      </w:r>
      <w:r>
        <w:t>: Initial User Interface Design for Viewing Images within the App</w:t>
      </w:r>
      <w:bookmarkEnd w:id="183"/>
      <w:bookmarkEnd w:id="184"/>
    </w:p>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1A1C12" w:rsidP="005A5914"/>
    <w:p w:rsidR="001A1C12" w:rsidRDefault="00CE18F6" w:rsidP="00CE18F6">
      <w:pPr>
        <w:pStyle w:val="Heading3"/>
      </w:pPr>
      <w:bookmarkStart w:id="185" w:name="_Toc14464866"/>
      <w:r>
        <w:t>6.2.2 Log in Design</w:t>
      </w:r>
      <w:bookmarkEnd w:id="185"/>
    </w:p>
    <w:p w:rsidR="00CE18F6" w:rsidRPr="00CE18F6" w:rsidRDefault="00CE18F6" w:rsidP="00CE18F6">
      <w:r>
        <w:t xml:space="preserve">For the user to access images and options on the control panel, they must be logged in. </w:t>
      </w:r>
      <w:r w:rsidR="00D93D4F">
        <w:t xml:space="preserve">This is carried out by entering their username and password. To ensure authentication, touch ID will be implemented as a form of two-factor authentication. This will also to </w:t>
      </w:r>
      <w:r w:rsidR="00E93AE3">
        <w:t>use</w:t>
      </w:r>
      <w:r w:rsidR="00D93D4F">
        <w:t xml:space="preserve"> to access the app when the user opens it after a set period of time, regardless of if the user is logged in or not.</w:t>
      </w:r>
    </w:p>
    <w:p w:rsidR="001A1C12" w:rsidRDefault="001A1C12" w:rsidP="005A5914"/>
    <w:p w:rsidR="001A1C12" w:rsidRDefault="001A1C12" w:rsidP="005A5914"/>
    <w:p w:rsidR="00E93AE3" w:rsidRDefault="00CE18F6" w:rsidP="00E93AE3">
      <w:pPr>
        <w:keepNext/>
        <w:jc w:val="center"/>
      </w:pPr>
      <w:r>
        <w:rPr>
          <w:noProof/>
        </w:rPr>
        <w:drawing>
          <wp:inline distT="0" distB="0" distL="0" distR="0" wp14:anchorId="3233DD25" wp14:editId="0AB79B67">
            <wp:extent cx="4789682" cy="4229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94274" cy="4233155"/>
                    </a:xfrm>
                    <a:prstGeom prst="rect">
                      <a:avLst/>
                    </a:prstGeom>
                  </pic:spPr>
                </pic:pic>
              </a:graphicData>
            </a:graphic>
          </wp:inline>
        </w:drawing>
      </w:r>
    </w:p>
    <w:p w:rsidR="001A1C12" w:rsidRDefault="00E93AE3" w:rsidP="00E93AE3">
      <w:pPr>
        <w:pStyle w:val="Caption"/>
        <w:jc w:val="center"/>
      </w:pPr>
      <w:r>
        <w:t xml:space="preserve">Figure </w:t>
      </w:r>
      <w:r w:rsidR="00D31DAE">
        <w:fldChar w:fldCharType="begin"/>
      </w:r>
      <w:r w:rsidR="00D31DAE">
        <w:instrText xml:space="preserve"> SEQ Figure \* ARABIC </w:instrText>
      </w:r>
      <w:r w:rsidR="00D31DAE">
        <w:fldChar w:fldCharType="separate"/>
      </w:r>
      <w:r w:rsidR="00A12A6C">
        <w:rPr>
          <w:noProof/>
        </w:rPr>
        <w:t>20</w:t>
      </w:r>
      <w:r w:rsidR="00D31DAE">
        <w:rPr>
          <w:noProof/>
        </w:rPr>
        <w:fldChar w:fldCharType="end"/>
      </w:r>
      <w:r>
        <w:t>: Initial User Interface Design for Login &amp; Authentication</w:t>
      </w:r>
    </w:p>
    <w:p w:rsidR="001A1C12" w:rsidRDefault="001A1C12" w:rsidP="005A5914"/>
    <w:p w:rsidR="001A1C12" w:rsidRDefault="001A1C12" w:rsidP="005A5914"/>
    <w:p w:rsidR="001A1C12" w:rsidRDefault="001A1C12" w:rsidP="005A5914"/>
    <w:p w:rsidR="00F93FAF" w:rsidRDefault="00F93FAF" w:rsidP="005A5914"/>
    <w:p w:rsidR="005A5914" w:rsidRDefault="005A5914" w:rsidP="005A5914">
      <w:pPr>
        <w:rPr>
          <w:rFonts w:eastAsiaTheme="majorEastAsia" w:cstheme="majorBidi"/>
          <w:sz w:val="32"/>
          <w:szCs w:val="32"/>
        </w:rPr>
      </w:pPr>
    </w:p>
    <w:p w:rsidR="00CE18F6" w:rsidRDefault="00CE18F6">
      <w:pPr>
        <w:spacing w:line="276" w:lineRule="auto"/>
        <w:ind w:left="284" w:right="284"/>
        <w:rPr>
          <w:rFonts w:eastAsiaTheme="majorEastAsia" w:cstheme="majorBidi"/>
          <w:noProof/>
          <w:sz w:val="32"/>
          <w:szCs w:val="32"/>
        </w:rPr>
      </w:pPr>
      <w:bookmarkStart w:id="186" w:name="_Toc11075232"/>
      <w:bookmarkStart w:id="187" w:name="_Toc11959313"/>
      <w:r>
        <w:br w:type="page"/>
      </w:r>
    </w:p>
    <w:p w:rsidR="005A5914" w:rsidRPr="000C586D" w:rsidRDefault="00B23BCB" w:rsidP="0090429C">
      <w:pPr>
        <w:pStyle w:val="Heading1"/>
      </w:pPr>
      <w:bookmarkStart w:id="188" w:name="_Toc14464867"/>
      <w:r>
        <w:lastRenderedPageBreak/>
        <w:t>7</w:t>
      </w:r>
      <w:r w:rsidR="005A5914">
        <w:t xml:space="preserve">.0 </w:t>
      </w:r>
      <w:r w:rsidR="005A5914" w:rsidRPr="000C586D">
        <w:t>References</w:t>
      </w:r>
      <w:bookmarkEnd w:id="186"/>
      <w:bookmarkEnd w:id="187"/>
      <w:bookmarkEnd w:id="188"/>
    </w:p>
    <w:p w:rsidR="005A5914" w:rsidRDefault="005A5914" w:rsidP="005A5914">
      <w:pPr>
        <w:tabs>
          <w:tab w:val="left" w:pos="1124"/>
        </w:tabs>
        <w:ind w:left="709" w:hanging="709"/>
        <w:rPr>
          <w:bCs/>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Merriman, C. (2019). </w:t>
      </w:r>
      <w:r w:rsidRPr="00263372">
        <w:rPr>
          <w:rFonts w:cs="Times New Roman"/>
          <w:i/>
          <w:iCs/>
          <w:color w:val="000000"/>
          <w:sz w:val="20"/>
          <w:szCs w:val="20"/>
          <w:shd w:val="clear" w:color="auto" w:fill="FFFFFF"/>
        </w:rPr>
        <w:t xml:space="preserve">Google Cloud burst downs G Suite, Nest and Snapchat during 4-hour outage | </w:t>
      </w:r>
      <w:proofErr w:type="spellStart"/>
      <w:r w:rsidRPr="00263372">
        <w:rPr>
          <w:rFonts w:cs="Times New Roman"/>
          <w:i/>
          <w:iCs/>
          <w:color w:val="000000"/>
          <w:sz w:val="20"/>
          <w:szCs w:val="20"/>
          <w:shd w:val="clear" w:color="auto" w:fill="FFFFFF"/>
        </w:rPr>
        <w:t>TheINQUIRER</w:t>
      </w:r>
      <w:proofErr w:type="spellEnd"/>
      <w:r w:rsidRPr="00263372">
        <w:rPr>
          <w:rFonts w:cs="Times New Roman"/>
          <w:color w:val="000000"/>
          <w:sz w:val="20"/>
          <w:szCs w:val="20"/>
          <w:shd w:val="clear" w:color="auto" w:fill="FFFFFF"/>
        </w:rPr>
        <w:t>. [online] http://www.theinquirer.net. Available at: https://www.theinquirer.net/inquirer/news/3076657/google-cloud-outage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sz w:val="20"/>
          <w:szCs w:val="20"/>
        </w:rPr>
      </w:pPr>
      <w:r w:rsidRPr="00263372">
        <w:rPr>
          <w:rFonts w:cs="Times New Roman"/>
          <w:sz w:val="20"/>
          <w:szCs w:val="20"/>
        </w:rPr>
        <w:t>Wang, A. (2018). ‘I’m in your baby’s room’: A hacker took over a baby monitor and broadcast threats, parents say. [online] Washington Post. Available at: https://www.washingtonpost.com/technology/2018/12/20/nest-cam-baby-monitor-hacked-kidnap-threat-came-device-parents-say/?noredirect=on&amp;utm_term=.04321c476652 [Accessed 7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r w:rsidRPr="00263372">
        <w:rPr>
          <w:rFonts w:cs="Times New Roman"/>
          <w:color w:val="000000"/>
          <w:sz w:val="20"/>
          <w:szCs w:val="20"/>
          <w:shd w:val="clear" w:color="auto" w:fill="FFFFFF"/>
        </w:rPr>
        <w:t>Ashford, W. (2019). </w:t>
      </w:r>
      <w:r w:rsidRPr="00263372">
        <w:rPr>
          <w:rFonts w:cs="Times New Roman"/>
          <w:i/>
          <w:iCs/>
          <w:color w:val="000000"/>
          <w:sz w:val="20"/>
          <w:szCs w:val="20"/>
          <w:shd w:val="clear" w:color="auto" w:fill="FFFFFF"/>
        </w:rPr>
        <w:t xml:space="preserve">UK gears up for new laws on </w:t>
      </w:r>
      <w:proofErr w:type="spellStart"/>
      <w:r w:rsidRPr="00263372">
        <w:rPr>
          <w:rFonts w:cs="Times New Roman"/>
          <w:i/>
          <w:iCs/>
          <w:color w:val="000000"/>
          <w:sz w:val="20"/>
          <w:szCs w:val="20"/>
          <w:shd w:val="clear" w:color="auto" w:fill="FFFFFF"/>
        </w:rPr>
        <w:t>IoT</w:t>
      </w:r>
      <w:proofErr w:type="spellEnd"/>
      <w:r w:rsidRPr="00263372">
        <w:rPr>
          <w:rFonts w:cs="Times New Roman"/>
          <w:i/>
          <w:iCs/>
          <w:color w:val="000000"/>
          <w:sz w:val="20"/>
          <w:szCs w:val="20"/>
          <w:shd w:val="clear" w:color="auto" w:fill="FFFFFF"/>
        </w:rPr>
        <w:t xml:space="preserve"> security</w:t>
      </w:r>
      <w:r w:rsidRPr="00263372">
        <w:rPr>
          <w:rFonts w:cs="Times New Roman"/>
          <w:color w:val="000000"/>
          <w:sz w:val="20"/>
          <w:szCs w:val="20"/>
          <w:shd w:val="clear" w:color="auto" w:fill="FFFFFF"/>
        </w:rPr>
        <w:t>. [online] ComputerWeekly.com. Available at: https://www.computerweekly.com/news/252462505/UK-gears-up-for-new-laws-on-IoT-security [Accessed 7 Jun. 2019].</w:t>
      </w:r>
    </w:p>
    <w:p w:rsidR="005A5914" w:rsidRPr="00263372" w:rsidRDefault="005A5914" w:rsidP="003371F2">
      <w:pPr>
        <w:tabs>
          <w:tab w:val="left" w:pos="1124"/>
        </w:tabs>
        <w:ind w:left="349" w:hanging="709"/>
        <w:jc w:val="left"/>
        <w:rPr>
          <w:rFonts w:cs="Times New Roman"/>
          <w:color w:val="000000"/>
          <w:sz w:val="20"/>
          <w:szCs w:val="20"/>
          <w:shd w:val="clear" w:color="auto" w:fill="FFFFFF"/>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Aziz, T. and </w:t>
      </w:r>
      <w:proofErr w:type="spellStart"/>
      <w:r w:rsidRPr="00263372">
        <w:rPr>
          <w:rStyle w:val="selectable"/>
          <w:rFonts w:cs="Times New Roman"/>
          <w:color w:val="000000"/>
          <w:sz w:val="20"/>
          <w:szCs w:val="20"/>
        </w:rPr>
        <w:t>Haq</w:t>
      </w:r>
      <w:proofErr w:type="spellEnd"/>
      <w:r w:rsidRPr="00263372">
        <w:rPr>
          <w:rStyle w:val="selectable"/>
          <w:rFonts w:cs="Times New Roman"/>
          <w:color w:val="000000"/>
          <w:sz w:val="20"/>
          <w:szCs w:val="20"/>
        </w:rPr>
        <w:t xml:space="preserve">, E. (2018). Security Challenges Facing </w:t>
      </w:r>
      <w:proofErr w:type="spellStart"/>
      <w:r w:rsidRPr="00263372">
        <w:rPr>
          <w:rStyle w:val="selectable"/>
          <w:rFonts w:cs="Times New Roman"/>
          <w:color w:val="000000"/>
          <w:sz w:val="20"/>
          <w:szCs w:val="20"/>
        </w:rPr>
        <w:t>IoT</w:t>
      </w:r>
      <w:proofErr w:type="spellEnd"/>
      <w:r w:rsidRPr="00263372">
        <w:rPr>
          <w:rStyle w:val="selectable"/>
          <w:rFonts w:cs="Times New Roman"/>
          <w:color w:val="000000"/>
          <w:sz w:val="20"/>
          <w:szCs w:val="20"/>
        </w:rPr>
        <w:t xml:space="preserve"> Layers and its Protective Measures. </w:t>
      </w:r>
      <w:r w:rsidRPr="00263372">
        <w:rPr>
          <w:rStyle w:val="selectable"/>
          <w:rFonts w:cs="Times New Roman"/>
          <w:i/>
          <w:iCs/>
          <w:color w:val="000000"/>
          <w:sz w:val="20"/>
          <w:szCs w:val="20"/>
        </w:rPr>
        <w:t>International Journal of Computer Applications</w:t>
      </w:r>
      <w:r w:rsidRPr="00263372">
        <w:rPr>
          <w:rStyle w:val="selectable"/>
          <w:rFonts w:cs="Times New Roman"/>
          <w:color w:val="000000"/>
          <w:sz w:val="20"/>
          <w:szCs w:val="20"/>
        </w:rPr>
        <w:t>, [online] 179(27), pp.31-35. Available at: https://www.researchgate.net/publication/323892938_Security_Challenges_Facing_IoT_Layers_and_its_Protective_Measures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Fonts w:cs="Times New Roman"/>
          <w:color w:val="000000"/>
          <w:sz w:val="20"/>
          <w:szCs w:val="20"/>
          <w:shd w:val="clear" w:color="auto" w:fill="FFFFFF"/>
        </w:rPr>
      </w:pPr>
      <w:proofErr w:type="spellStart"/>
      <w:r w:rsidRPr="00263372">
        <w:rPr>
          <w:rStyle w:val="selectable"/>
          <w:rFonts w:cs="Times New Roman"/>
          <w:color w:val="000000"/>
          <w:sz w:val="20"/>
          <w:szCs w:val="20"/>
        </w:rPr>
        <w:t>Prabhakar</w:t>
      </w:r>
      <w:proofErr w:type="spellEnd"/>
      <w:r w:rsidRPr="00263372">
        <w:rPr>
          <w:rStyle w:val="selectable"/>
          <w:rFonts w:cs="Times New Roman"/>
          <w:color w:val="000000"/>
          <w:sz w:val="20"/>
          <w:szCs w:val="20"/>
        </w:rPr>
        <w:t xml:space="preserve">, S. (2017). </w:t>
      </w:r>
      <w:r w:rsidR="00484726">
        <w:rPr>
          <w:rStyle w:val="selectable"/>
          <w:rFonts w:cs="Times New Roman"/>
          <w:color w:val="000000"/>
          <w:sz w:val="20"/>
          <w:szCs w:val="20"/>
        </w:rPr>
        <w:t>Network</w:t>
      </w:r>
      <w:r w:rsidRPr="00263372">
        <w:rPr>
          <w:rStyle w:val="selectable"/>
          <w:rFonts w:cs="Times New Roman"/>
          <w:color w:val="000000"/>
          <w:sz w:val="20"/>
          <w:szCs w:val="20"/>
        </w:rPr>
        <w:t xml:space="preserve"> </w:t>
      </w:r>
      <w:r w:rsidR="00484726">
        <w:rPr>
          <w:rStyle w:val="selectable"/>
          <w:rFonts w:cs="Times New Roman"/>
          <w:color w:val="000000"/>
          <w:sz w:val="20"/>
          <w:szCs w:val="20"/>
        </w:rPr>
        <w:t>Security</w:t>
      </w:r>
      <w:r w:rsidRPr="00263372">
        <w:rPr>
          <w:rStyle w:val="selectable"/>
          <w:rFonts w:cs="Times New Roman"/>
          <w:color w:val="000000"/>
          <w:sz w:val="20"/>
          <w:szCs w:val="20"/>
        </w:rPr>
        <w:t xml:space="preserve"> </w:t>
      </w:r>
      <w:r w:rsidR="00484726">
        <w:rPr>
          <w:rStyle w:val="selectable"/>
          <w:rFonts w:cs="Times New Roman"/>
          <w:color w:val="000000"/>
          <w:sz w:val="20"/>
          <w:szCs w:val="20"/>
        </w:rPr>
        <w:t>in</w:t>
      </w:r>
      <w:r w:rsidRPr="00263372">
        <w:rPr>
          <w:rStyle w:val="selectable"/>
          <w:rFonts w:cs="Times New Roman"/>
          <w:color w:val="000000"/>
          <w:sz w:val="20"/>
          <w:szCs w:val="20"/>
        </w:rPr>
        <w:t xml:space="preserve"> </w:t>
      </w:r>
      <w:r w:rsidR="003F0031">
        <w:rPr>
          <w:rStyle w:val="selectable"/>
          <w:rFonts w:cs="Times New Roman"/>
          <w:color w:val="000000"/>
          <w:sz w:val="20"/>
          <w:szCs w:val="20"/>
        </w:rPr>
        <w:t>Digitization</w:t>
      </w:r>
      <w:r w:rsidRPr="00263372">
        <w:rPr>
          <w:rStyle w:val="selectable"/>
          <w:rFonts w:cs="Times New Roman"/>
          <w:color w:val="000000"/>
          <w:sz w:val="20"/>
          <w:szCs w:val="20"/>
        </w:rPr>
        <w:t xml:space="preserve">: </w:t>
      </w:r>
      <w:r w:rsidR="00484726">
        <w:rPr>
          <w:rStyle w:val="selectable"/>
          <w:rFonts w:cs="Times New Roman"/>
          <w:color w:val="000000"/>
          <w:sz w:val="20"/>
          <w:szCs w:val="20"/>
        </w:rPr>
        <w:t>Attacks</w:t>
      </w:r>
      <w:r w:rsidRPr="00263372">
        <w:rPr>
          <w:rStyle w:val="selectable"/>
          <w:rFonts w:cs="Times New Roman"/>
          <w:color w:val="000000"/>
          <w:sz w:val="20"/>
          <w:szCs w:val="20"/>
        </w:rPr>
        <w:t xml:space="preserve"> </w:t>
      </w:r>
      <w:r w:rsidR="00484726">
        <w:rPr>
          <w:rStyle w:val="selectable"/>
          <w:rFonts w:cs="Times New Roman"/>
          <w:color w:val="000000"/>
          <w:sz w:val="20"/>
          <w:szCs w:val="20"/>
        </w:rPr>
        <w:t>and</w:t>
      </w:r>
      <w:r w:rsidRPr="00263372">
        <w:rPr>
          <w:rStyle w:val="selectable"/>
          <w:rFonts w:cs="Times New Roman"/>
          <w:color w:val="000000"/>
          <w:sz w:val="20"/>
          <w:szCs w:val="20"/>
        </w:rPr>
        <w:t xml:space="preserve"> </w:t>
      </w:r>
      <w:r w:rsidR="00484726">
        <w:rPr>
          <w:rStyle w:val="selectable"/>
          <w:rFonts w:cs="Times New Roman"/>
          <w:color w:val="000000"/>
          <w:sz w:val="20"/>
          <w:szCs w:val="20"/>
        </w:rPr>
        <w:t>Defence</w:t>
      </w:r>
      <w:r w:rsidRPr="00263372">
        <w:rPr>
          <w:rStyle w:val="selectable"/>
          <w:rFonts w:cs="Times New Roman"/>
          <w:color w:val="000000"/>
          <w:sz w:val="20"/>
          <w:szCs w:val="20"/>
        </w:rPr>
        <w:t xml:space="preserve">. </w:t>
      </w:r>
      <w:r w:rsidR="00484726">
        <w:rPr>
          <w:rStyle w:val="selectable"/>
          <w:rFonts w:cs="Times New Roman"/>
          <w:i/>
          <w:iCs/>
          <w:color w:val="000000"/>
          <w:sz w:val="20"/>
          <w:szCs w:val="20"/>
        </w:rPr>
        <w:t>International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Journal</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of</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Research in Computer</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Applications and</w:t>
      </w:r>
      <w:r w:rsidRPr="00263372">
        <w:rPr>
          <w:rStyle w:val="selectable"/>
          <w:rFonts w:cs="Times New Roman"/>
          <w:i/>
          <w:iCs/>
          <w:color w:val="000000"/>
          <w:sz w:val="20"/>
          <w:szCs w:val="20"/>
        </w:rPr>
        <w:t xml:space="preserve"> </w:t>
      </w:r>
      <w:r w:rsidR="00484726">
        <w:rPr>
          <w:rStyle w:val="selectable"/>
          <w:rFonts w:cs="Times New Roman"/>
          <w:i/>
          <w:iCs/>
          <w:color w:val="000000"/>
          <w:sz w:val="20"/>
          <w:szCs w:val="20"/>
        </w:rPr>
        <w:t>Robotics,</w:t>
      </w:r>
      <w:r w:rsidRPr="00263372">
        <w:rPr>
          <w:rStyle w:val="selectable"/>
          <w:rFonts w:cs="Times New Roman"/>
          <w:color w:val="000000"/>
          <w:sz w:val="20"/>
          <w:szCs w:val="20"/>
        </w:rPr>
        <w:t xml:space="preserve"> [online] Vol. 5 Issue 5(ISSN 2320-7345). Available at: https://www.ijrcar.com/Volume_5_Issue_5/v5i512.pdf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Conti, M., </w:t>
      </w:r>
      <w:proofErr w:type="spellStart"/>
      <w:r w:rsidRPr="00263372">
        <w:rPr>
          <w:rStyle w:val="selectable"/>
          <w:rFonts w:cs="Times New Roman"/>
          <w:color w:val="000000"/>
          <w:sz w:val="20"/>
          <w:szCs w:val="20"/>
        </w:rPr>
        <w:t>Dragoni</w:t>
      </w:r>
      <w:proofErr w:type="spellEnd"/>
      <w:r w:rsidRPr="00263372">
        <w:rPr>
          <w:rStyle w:val="selectable"/>
          <w:rFonts w:cs="Times New Roman"/>
          <w:color w:val="000000"/>
          <w:sz w:val="20"/>
          <w:szCs w:val="20"/>
        </w:rPr>
        <w:t xml:space="preserve">, N. and </w:t>
      </w:r>
      <w:proofErr w:type="spellStart"/>
      <w:r w:rsidRPr="00263372">
        <w:rPr>
          <w:rStyle w:val="selectable"/>
          <w:rFonts w:cs="Times New Roman"/>
          <w:color w:val="000000"/>
          <w:sz w:val="20"/>
          <w:szCs w:val="20"/>
        </w:rPr>
        <w:t>Lesyk</w:t>
      </w:r>
      <w:proofErr w:type="spellEnd"/>
      <w:r w:rsidRPr="00263372">
        <w:rPr>
          <w:rStyle w:val="selectable"/>
          <w:rFonts w:cs="Times New Roman"/>
          <w:color w:val="000000"/>
          <w:sz w:val="20"/>
          <w:szCs w:val="20"/>
        </w:rPr>
        <w:t xml:space="preserve">, V. (2016). A Survey of Man </w:t>
      </w:r>
      <w:r w:rsidR="003F0031" w:rsidRPr="00263372">
        <w:rPr>
          <w:rStyle w:val="selectable"/>
          <w:rFonts w:cs="Times New Roman"/>
          <w:color w:val="000000"/>
          <w:sz w:val="20"/>
          <w:szCs w:val="20"/>
        </w:rPr>
        <w:t>in</w:t>
      </w:r>
      <w:r w:rsidRPr="00263372">
        <w:rPr>
          <w:rStyle w:val="selectable"/>
          <w:rFonts w:cs="Times New Roman"/>
          <w:color w:val="000000"/>
          <w:sz w:val="20"/>
          <w:szCs w:val="20"/>
        </w:rPr>
        <w:t xml:space="preserve"> The Middle Attacks. </w:t>
      </w:r>
      <w:r w:rsidRPr="00263372">
        <w:rPr>
          <w:rStyle w:val="selectable"/>
          <w:rFonts w:cs="Times New Roman"/>
          <w:i/>
          <w:iCs/>
          <w:color w:val="000000"/>
          <w:sz w:val="20"/>
          <w:szCs w:val="20"/>
        </w:rPr>
        <w:t>IEEE Communications Surveys &amp; Tutorials</w:t>
      </w:r>
      <w:r w:rsidRPr="00263372">
        <w:rPr>
          <w:rStyle w:val="selectable"/>
          <w:rFonts w:cs="Times New Roman"/>
          <w:color w:val="000000"/>
          <w:sz w:val="20"/>
          <w:szCs w:val="20"/>
        </w:rPr>
        <w:t>, [online] 18(3), pp.2027-2051. Available at: https://ieeexplore.ieee.org/document/7442758 [Accessed 9 Jun. 2019].</w:t>
      </w:r>
    </w:p>
    <w:p w:rsidR="005A5914" w:rsidRPr="00263372" w:rsidRDefault="005A5914" w:rsidP="003371F2">
      <w:pPr>
        <w:tabs>
          <w:tab w:val="left" w:pos="1124"/>
        </w:tabs>
        <w:ind w:left="349" w:hanging="709"/>
        <w:jc w:val="left"/>
        <w:rPr>
          <w:rStyle w:val="selectable"/>
          <w:rFonts w:cs="Times New Roman"/>
          <w:color w:val="000000"/>
          <w:sz w:val="20"/>
          <w:szCs w:val="20"/>
        </w:rPr>
      </w:pPr>
    </w:p>
    <w:p w:rsidR="005A5914" w:rsidRPr="00263372" w:rsidRDefault="005A5914" w:rsidP="003371F2">
      <w:pPr>
        <w:pStyle w:val="ListParagraph"/>
        <w:numPr>
          <w:ilvl w:val="0"/>
          <w:numId w:val="3"/>
        </w:numPr>
        <w:tabs>
          <w:tab w:val="left" w:pos="1124"/>
        </w:tabs>
        <w:ind w:left="360"/>
        <w:jc w:val="left"/>
        <w:rPr>
          <w:rStyle w:val="selectable"/>
          <w:rFonts w:cs="Times New Roman"/>
          <w:color w:val="000000"/>
          <w:sz w:val="20"/>
          <w:szCs w:val="20"/>
        </w:rPr>
      </w:pPr>
      <w:r w:rsidRPr="00263372">
        <w:rPr>
          <w:rFonts w:cs="Times New Roman"/>
          <w:color w:val="000000"/>
          <w:sz w:val="20"/>
          <w:szCs w:val="20"/>
        </w:rPr>
        <w:t xml:space="preserve">Burhan, M., </w:t>
      </w:r>
      <w:proofErr w:type="spellStart"/>
      <w:r w:rsidRPr="00263372">
        <w:rPr>
          <w:rFonts w:cs="Times New Roman"/>
          <w:color w:val="000000"/>
          <w:sz w:val="20"/>
          <w:szCs w:val="20"/>
        </w:rPr>
        <w:t>Rehman</w:t>
      </w:r>
      <w:proofErr w:type="spellEnd"/>
      <w:r w:rsidRPr="00263372">
        <w:rPr>
          <w:rFonts w:cs="Times New Roman"/>
          <w:color w:val="000000"/>
          <w:sz w:val="20"/>
          <w:szCs w:val="20"/>
        </w:rPr>
        <w:t xml:space="preserve">, R., Khan, B. and Kim, B. (2018). </w:t>
      </w:r>
      <w:proofErr w:type="spellStart"/>
      <w:r w:rsidRPr="00263372">
        <w:rPr>
          <w:rFonts w:cs="Times New Roman"/>
          <w:color w:val="000000"/>
          <w:sz w:val="20"/>
          <w:szCs w:val="20"/>
        </w:rPr>
        <w:t>IoT</w:t>
      </w:r>
      <w:proofErr w:type="spellEnd"/>
      <w:r w:rsidRPr="00263372">
        <w:rPr>
          <w:rFonts w:cs="Times New Roman"/>
          <w:color w:val="000000"/>
          <w:sz w:val="20"/>
          <w:szCs w:val="20"/>
        </w:rPr>
        <w:t xml:space="preserve"> Elements, Layered Architectures and Security Issues: A Comprehensive Survey. </w:t>
      </w:r>
      <w:r w:rsidRPr="00263372">
        <w:rPr>
          <w:rFonts w:cs="Times New Roman"/>
          <w:i/>
          <w:iCs/>
          <w:color w:val="000000"/>
          <w:sz w:val="20"/>
          <w:szCs w:val="20"/>
        </w:rPr>
        <w:t>Sensors</w:t>
      </w:r>
      <w:r w:rsidRPr="00263372">
        <w:rPr>
          <w:rFonts w:cs="Times New Roman"/>
          <w:color w:val="000000"/>
          <w:sz w:val="20"/>
          <w:szCs w:val="20"/>
        </w:rPr>
        <w:t>, [online] 18(9), p.2796. Available at: https://www.researchgate.net/publication/327272757_IoT_Elements_Layered_Architectures_and_Security_Issues_A_Comprehensive_Survey [Accessed 9 Jun. 2019].</w:t>
      </w:r>
    </w:p>
    <w:p w:rsidR="005A5914" w:rsidRPr="00263372" w:rsidRDefault="005A5914" w:rsidP="003371F2">
      <w:pPr>
        <w:tabs>
          <w:tab w:val="left" w:pos="1124"/>
        </w:tabs>
        <w:ind w:left="349" w:hanging="709"/>
        <w:jc w:val="left"/>
        <w:rPr>
          <w:rFonts w:cs="Times New Roman"/>
          <w:bCs/>
          <w:sz w:val="20"/>
          <w:szCs w:val="20"/>
        </w:rPr>
      </w:pPr>
    </w:p>
    <w:p w:rsidR="005A5914" w:rsidRPr="00263372" w:rsidRDefault="005A5914" w:rsidP="003371F2">
      <w:pPr>
        <w:pStyle w:val="ListParagraph"/>
        <w:numPr>
          <w:ilvl w:val="0"/>
          <w:numId w:val="3"/>
        </w:numPr>
        <w:ind w:left="360"/>
        <w:jc w:val="left"/>
        <w:rPr>
          <w:rFonts w:cs="Times New Roman"/>
          <w:bCs/>
          <w:sz w:val="20"/>
          <w:szCs w:val="20"/>
        </w:rPr>
      </w:pPr>
      <w:r w:rsidRPr="00263372">
        <w:rPr>
          <w:rStyle w:val="selectable"/>
          <w:rFonts w:cs="Times New Roman"/>
          <w:color w:val="000000"/>
          <w:sz w:val="20"/>
          <w:szCs w:val="20"/>
        </w:rPr>
        <w:t xml:space="preserve">Noble, F. (2016). Comparison of </w:t>
      </w:r>
      <w:proofErr w:type="spellStart"/>
      <w:r w:rsidRPr="00263372">
        <w:rPr>
          <w:rStyle w:val="selectable"/>
          <w:rFonts w:cs="Times New Roman"/>
          <w:color w:val="000000"/>
          <w:sz w:val="20"/>
          <w:szCs w:val="20"/>
        </w:rPr>
        <w:t>OpenCV's</w:t>
      </w:r>
      <w:proofErr w:type="spellEnd"/>
      <w:r w:rsidRPr="00263372">
        <w:rPr>
          <w:rStyle w:val="selectable"/>
          <w:rFonts w:cs="Times New Roman"/>
          <w:color w:val="000000"/>
          <w:sz w:val="20"/>
          <w:szCs w:val="20"/>
        </w:rPr>
        <w:t xml:space="preserve"> feature detectors and feature matchers. </w:t>
      </w:r>
      <w:r w:rsidRPr="00263372">
        <w:rPr>
          <w:rStyle w:val="selectable"/>
          <w:rFonts w:cs="Times New Roman"/>
          <w:i/>
          <w:iCs/>
          <w:color w:val="000000"/>
          <w:sz w:val="20"/>
          <w:szCs w:val="20"/>
        </w:rPr>
        <w:t>2016 23rd International Conference on Mechatronics and Machine Vision in Practice (M2VIP)</w:t>
      </w:r>
      <w:r w:rsidRPr="00263372">
        <w:rPr>
          <w:rStyle w:val="selectable"/>
          <w:rFonts w:cs="Times New Roman"/>
          <w:color w:val="000000"/>
          <w:sz w:val="20"/>
          <w:szCs w:val="20"/>
        </w:rPr>
        <w:t>. [online] Available at: https://ieeexplore.ieee.org/document/7827292 [Accessed 26 May 2019].</w:t>
      </w:r>
    </w:p>
    <w:p w:rsidR="005A5914" w:rsidRPr="00263372" w:rsidRDefault="005A5914" w:rsidP="003371F2">
      <w:pPr>
        <w:jc w:val="left"/>
        <w:rPr>
          <w:rFonts w:cs="Times New Roman"/>
          <w:sz w:val="20"/>
          <w:szCs w:val="20"/>
        </w:rPr>
      </w:pPr>
    </w:p>
    <w:p w:rsidR="005A5914" w:rsidRPr="00263372" w:rsidRDefault="005A5914" w:rsidP="003371F2">
      <w:pPr>
        <w:pStyle w:val="ListParagraph"/>
        <w:numPr>
          <w:ilvl w:val="0"/>
          <w:numId w:val="3"/>
        </w:numPr>
        <w:ind w:left="360"/>
        <w:jc w:val="left"/>
        <w:rPr>
          <w:rFonts w:cs="Times New Roman"/>
          <w:sz w:val="20"/>
          <w:szCs w:val="20"/>
        </w:rPr>
      </w:pPr>
      <w:proofErr w:type="spellStart"/>
      <w:r w:rsidRPr="00263372">
        <w:rPr>
          <w:rStyle w:val="selectable"/>
          <w:rFonts w:cs="Times New Roman"/>
          <w:color w:val="000000"/>
          <w:sz w:val="20"/>
          <w:szCs w:val="20"/>
        </w:rPr>
        <w:t>Diachok</w:t>
      </w:r>
      <w:proofErr w:type="spellEnd"/>
      <w:r w:rsidRPr="00263372">
        <w:rPr>
          <w:rStyle w:val="selectable"/>
          <w:rFonts w:cs="Times New Roman"/>
          <w:color w:val="000000"/>
          <w:sz w:val="20"/>
          <w:szCs w:val="20"/>
        </w:rPr>
        <w:t xml:space="preserve">, R., </w:t>
      </w:r>
      <w:proofErr w:type="spellStart"/>
      <w:r w:rsidRPr="00263372">
        <w:rPr>
          <w:rStyle w:val="selectable"/>
          <w:rFonts w:cs="Times New Roman"/>
          <w:color w:val="000000"/>
          <w:sz w:val="20"/>
          <w:szCs w:val="20"/>
        </w:rPr>
        <w:t>Dunets</w:t>
      </w:r>
      <w:proofErr w:type="spellEnd"/>
      <w:r w:rsidRPr="00263372">
        <w:rPr>
          <w:rStyle w:val="selectable"/>
          <w:rFonts w:cs="Times New Roman"/>
          <w:color w:val="000000"/>
          <w:sz w:val="20"/>
          <w:szCs w:val="20"/>
        </w:rPr>
        <w:t xml:space="preserve">, R. and </w:t>
      </w:r>
      <w:proofErr w:type="spellStart"/>
      <w:r w:rsidRPr="00263372">
        <w:rPr>
          <w:rStyle w:val="selectable"/>
          <w:rFonts w:cs="Times New Roman"/>
          <w:color w:val="000000"/>
          <w:sz w:val="20"/>
          <w:szCs w:val="20"/>
        </w:rPr>
        <w:t>Klym</w:t>
      </w:r>
      <w:proofErr w:type="spellEnd"/>
      <w:r w:rsidRPr="00263372">
        <w:rPr>
          <w:rStyle w:val="selectable"/>
          <w:rFonts w:cs="Times New Roman"/>
          <w:color w:val="000000"/>
          <w:sz w:val="20"/>
          <w:szCs w:val="20"/>
        </w:rPr>
        <w:t xml:space="preserve">, H. (2018). System of detection and scanning bar codes from Raspberry Pi web camera. </w:t>
      </w:r>
      <w:r w:rsidRPr="00263372">
        <w:rPr>
          <w:rStyle w:val="selectable"/>
          <w:rFonts w:cs="Times New Roman"/>
          <w:i/>
          <w:iCs/>
          <w:color w:val="000000"/>
          <w:sz w:val="20"/>
          <w:szCs w:val="20"/>
        </w:rPr>
        <w:t>2018 IEEE 9th International Conference on Dependable Systems, Services and Technologies (DESSERT)</w:t>
      </w:r>
      <w:r w:rsidRPr="00263372">
        <w:rPr>
          <w:rStyle w:val="selectable"/>
          <w:rFonts w:cs="Times New Roman"/>
          <w:color w:val="000000"/>
          <w:sz w:val="20"/>
          <w:szCs w:val="20"/>
        </w:rPr>
        <w:t>. [online] Available at: https://ieeexplore.ieee.org/document/8409124 [Accessed 26 May 2019].</w:t>
      </w:r>
    </w:p>
    <w:p w:rsidR="005A5914" w:rsidRPr="00263372" w:rsidRDefault="005A5914" w:rsidP="003371F2">
      <w:pPr>
        <w:tabs>
          <w:tab w:val="left" w:pos="8127"/>
        </w:tabs>
        <w:ind w:firstLine="7995"/>
        <w:jc w:val="left"/>
        <w:rPr>
          <w:rFonts w:cs="Times New Roman"/>
          <w:sz w:val="20"/>
          <w:szCs w:val="20"/>
        </w:rPr>
      </w:pPr>
    </w:p>
    <w:p w:rsidR="005A5914" w:rsidRPr="00263372" w:rsidRDefault="005A5914"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Abdalla</w:t>
      </w:r>
      <w:proofErr w:type="spellEnd"/>
      <w:r w:rsidRPr="00263372">
        <w:rPr>
          <w:rStyle w:val="selectable"/>
          <w:rFonts w:cs="Times New Roman"/>
          <w:color w:val="000000"/>
          <w:sz w:val="20"/>
          <w:szCs w:val="20"/>
        </w:rPr>
        <w:t xml:space="preserve">, G. and </w:t>
      </w:r>
      <w:proofErr w:type="spellStart"/>
      <w:r w:rsidRPr="00263372">
        <w:rPr>
          <w:rStyle w:val="selectable"/>
          <w:rFonts w:cs="Times New Roman"/>
          <w:color w:val="000000"/>
          <w:sz w:val="20"/>
          <w:szCs w:val="20"/>
        </w:rPr>
        <w:t>Veeramanikandasamy</w:t>
      </w:r>
      <w:proofErr w:type="spellEnd"/>
      <w:r w:rsidRPr="00263372">
        <w:rPr>
          <w:rStyle w:val="selectable"/>
          <w:rFonts w:cs="Times New Roman"/>
          <w:color w:val="000000"/>
          <w:sz w:val="20"/>
          <w:szCs w:val="20"/>
        </w:rPr>
        <w:t xml:space="preserve">, T. (2017). Implementation of spy robot for a surveillance system using Internet protocol of Raspberry Pi. </w:t>
      </w:r>
      <w:r w:rsidRPr="00263372">
        <w:rPr>
          <w:rStyle w:val="selectable"/>
          <w:rFonts w:cs="Times New Roman"/>
          <w:i/>
          <w:iCs/>
          <w:color w:val="000000"/>
          <w:sz w:val="20"/>
          <w:szCs w:val="20"/>
        </w:rPr>
        <w:t>2017 2nd IEEE International Conference on Recent Trends in Electronics, Information &amp; Communication Technology (RTEICT)</w:t>
      </w:r>
      <w:r w:rsidRPr="00263372">
        <w:rPr>
          <w:rStyle w:val="selectable"/>
          <w:rFonts w:cs="Times New Roman"/>
          <w:color w:val="000000"/>
          <w:sz w:val="20"/>
          <w:szCs w:val="20"/>
        </w:rPr>
        <w:t>. [online] Available at: https://ieeexplore.ieee.org/document/8256563 [Accessed 26 May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rPr>
        <w:t>Alam</w:t>
      </w:r>
      <w:proofErr w:type="spellEnd"/>
      <w:r w:rsidRPr="00263372">
        <w:rPr>
          <w:rFonts w:cs="Times New Roman"/>
          <w:color w:val="000000"/>
          <w:sz w:val="20"/>
          <w:szCs w:val="20"/>
        </w:rPr>
        <w:t xml:space="preserve">, M., </w:t>
      </w:r>
      <w:proofErr w:type="spellStart"/>
      <w:r w:rsidRPr="00263372">
        <w:rPr>
          <w:rFonts w:cs="Times New Roman"/>
          <w:color w:val="000000"/>
          <w:sz w:val="20"/>
          <w:szCs w:val="20"/>
        </w:rPr>
        <w:t>Reaz</w:t>
      </w:r>
      <w:proofErr w:type="spellEnd"/>
      <w:r w:rsidRPr="00263372">
        <w:rPr>
          <w:rFonts w:cs="Times New Roman"/>
          <w:color w:val="000000"/>
          <w:sz w:val="20"/>
          <w:szCs w:val="20"/>
        </w:rPr>
        <w:t xml:space="preserve">, M. and Ali, M. (2012). A Review of Smart Homes—Past, Present, and Future. </w:t>
      </w:r>
      <w:r w:rsidRPr="00263372">
        <w:rPr>
          <w:rFonts w:cs="Times New Roman"/>
          <w:i/>
          <w:iCs/>
          <w:color w:val="000000"/>
          <w:sz w:val="20"/>
          <w:szCs w:val="20"/>
        </w:rPr>
        <w:t>IEEE Transactions on Systems, Man, and Cybernetics, Part C (Applications and Reviews)</w:t>
      </w:r>
      <w:r w:rsidRPr="00263372">
        <w:rPr>
          <w:rFonts w:cs="Times New Roman"/>
          <w:color w:val="000000"/>
          <w:sz w:val="20"/>
          <w:szCs w:val="20"/>
        </w:rPr>
        <w:t>, [online] 42(6), pp.1190-1203. Available at: https://ieeexplore.ieee.org/document/6177682 [Accessed 9 Jun. 2019].</w:t>
      </w:r>
    </w:p>
    <w:p w:rsidR="005A5914" w:rsidRPr="00263372" w:rsidRDefault="005A5914" w:rsidP="003371F2">
      <w:pPr>
        <w:pStyle w:val="ListParagraph"/>
        <w:jc w:val="left"/>
        <w:rPr>
          <w:rFonts w:cs="Times New Roman"/>
          <w:color w:val="000000"/>
          <w:sz w:val="20"/>
          <w:szCs w:val="20"/>
        </w:rPr>
      </w:pP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Manoharan</w:t>
      </w:r>
      <w:proofErr w:type="spellEnd"/>
      <w:r w:rsidRPr="00263372">
        <w:rPr>
          <w:rFonts w:cs="Times New Roman"/>
          <w:color w:val="000000"/>
          <w:sz w:val="20"/>
          <w:szCs w:val="20"/>
          <w:shd w:val="clear" w:color="auto" w:fill="FFFFFF"/>
        </w:rPr>
        <w:t xml:space="preserve">, R. and </w:t>
      </w:r>
      <w:proofErr w:type="spellStart"/>
      <w:r w:rsidRPr="00263372">
        <w:rPr>
          <w:rFonts w:cs="Times New Roman"/>
          <w:color w:val="000000"/>
          <w:sz w:val="20"/>
          <w:szCs w:val="20"/>
          <w:shd w:val="clear" w:color="auto" w:fill="FFFFFF"/>
        </w:rPr>
        <w:t>Chandrakala</w:t>
      </w:r>
      <w:proofErr w:type="spellEnd"/>
      <w:r w:rsidRPr="00263372">
        <w:rPr>
          <w:rFonts w:cs="Times New Roman"/>
          <w:color w:val="000000"/>
          <w:sz w:val="20"/>
          <w:szCs w:val="20"/>
          <w:shd w:val="clear" w:color="auto" w:fill="FFFFFF"/>
        </w:rPr>
        <w:t xml:space="preserve">, S. (2015). Android </w:t>
      </w:r>
      <w:proofErr w:type="spellStart"/>
      <w:r w:rsidRPr="00263372">
        <w:rPr>
          <w:rFonts w:cs="Times New Roman"/>
          <w:color w:val="000000"/>
          <w:sz w:val="20"/>
          <w:szCs w:val="20"/>
          <w:shd w:val="clear" w:color="auto" w:fill="FFFFFF"/>
        </w:rPr>
        <w:t>OpenCV</w:t>
      </w:r>
      <w:proofErr w:type="spellEnd"/>
      <w:r w:rsidRPr="00263372">
        <w:rPr>
          <w:rFonts w:cs="Times New Roman"/>
          <w:color w:val="000000"/>
          <w:sz w:val="20"/>
          <w:szCs w:val="20"/>
          <w:shd w:val="clear" w:color="auto" w:fill="FFFFFF"/>
        </w:rPr>
        <w:t xml:space="preserve"> based effective driver fatigue and distraction monitoring system. </w:t>
      </w:r>
      <w:r w:rsidRPr="00263372">
        <w:rPr>
          <w:rFonts w:cs="Times New Roman"/>
          <w:i/>
          <w:iCs/>
          <w:color w:val="000000"/>
          <w:sz w:val="20"/>
          <w:szCs w:val="20"/>
          <w:shd w:val="clear" w:color="auto" w:fill="FFFFFF"/>
        </w:rPr>
        <w:t>2015 International Conference on Computing and Communications Technologies (ICCCT)</w:t>
      </w:r>
      <w:r w:rsidRPr="00263372">
        <w:rPr>
          <w:rFonts w:cs="Times New Roman"/>
          <w:color w:val="000000"/>
          <w:sz w:val="20"/>
          <w:szCs w:val="20"/>
          <w:shd w:val="clear" w:color="auto" w:fill="FFFFFF"/>
        </w:rPr>
        <w:t>. [online] Available at: https://ieeexplore.ieee.org/document/7292757 [Accessed 10 Jun. 2019].</w:t>
      </w:r>
    </w:p>
    <w:p w:rsidR="005A5914" w:rsidRPr="00263372" w:rsidRDefault="005A591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Rastovich</w:t>
      </w:r>
      <w:proofErr w:type="spellEnd"/>
      <w:r w:rsidRPr="00263372">
        <w:rPr>
          <w:rFonts w:cs="Times New Roman"/>
          <w:color w:val="000000"/>
          <w:sz w:val="20"/>
          <w:szCs w:val="20"/>
          <w:shd w:val="clear" w:color="auto" w:fill="FFFFFF"/>
        </w:rPr>
        <w:t>, R. (2015). </w:t>
      </w:r>
      <w:r w:rsidRPr="00263372">
        <w:rPr>
          <w:rFonts w:cs="Times New Roman"/>
          <w:i/>
          <w:iCs/>
          <w:color w:val="000000"/>
          <w:sz w:val="20"/>
          <w:szCs w:val="20"/>
          <w:shd w:val="clear" w:color="auto" w:fill="FFFFFF"/>
        </w:rPr>
        <w:t xml:space="preserve">Why the MQTT Protocol is Ideal for the Internet of Things – </w:t>
      </w:r>
      <w:proofErr w:type="spellStart"/>
      <w:r w:rsidRPr="00263372">
        <w:rPr>
          <w:rFonts w:cs="Times New Roman"/>
          <w:i/>
          <w:iCs/>
          <w:color w:val="000000"/>
          <w:sz w:val="20"/>
          <w:szCs w:val="20"/>
          <w:shd w:val="clear" w:color="auto" w:fill="FFFFFF"/>
        </w:rPr>
        <w:t>ThingLogix</w:t>
      </w:r>
      <w:proofErr w:type="spellEnd"/>
      <w:r w:rsidRPr="00263372">
        <w:rPr>
          <w:rFonts w:cs="Times New Roman"/>
          <w:i/>
          <w:iCs/>
          <w:color w:val="000000"/>
          <w:sz w:val="20"/>
          <w:szCs w:val="20"/>
          <w:shd w:val="clear" w:color="auto" w:fill="FFFFFF"/>
        </w:rPr>
        <w:t>, Inc</w:t>
      </w:r>
      <w:r w:rsidRPr="00263372">
        <w:rPr>
          <w:rFonts w:cs="Times New Roman"/>
          <w:color w:val="000000"/>
          <w:sz w:val="20"/>
          <w:szCs w:val="20"/>
          <w:shd w:val="clear" w:color="auto" w:fill="FFFFFF"/>
        </w:rPr>
        <w:t>. [online] Thinglogix.com. Available at: https://www.thinglogix.com/why-the-mqtt-protocol-is-ideal/ [Accessed 10 Jun. 2019].</w:t>
      </w:r>
    </w:p>
    <w:p w:rsidR="009D28F6" w:rsidRPr="00263372" w:rsidRDefault="009D28F6" w:rsidP="003371F2">
      <w:pPr>
        <w:pStyle w:val="ListParagraph"/>
        <w:jc w:val="left"/>
        <w:rPr>
          <w:rFonts w:cs="Times New Roman"/>
          <w:color w:val="000000"/>
          <w:sz w:val="20"/>
          <w:szCs w:val="20"/>
        </w:rPr>
      </w:pPr>
    </w:p>
    <w:p w:rsidR="009D28F6" w:rsidRPr="00263372" w:rsidRDefault="009D28F6"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Liang, L., Zheng, K., Sheng, Q. and Huang, X. (2016). A Denial of Service Attack Method for an </w:t>
      </w:r>
      <w:proofErr w:type="spellStart"/>
      <w:r w:rsidRPr="00263372">
        <w:rPr>
          <w:rFonts w:cs="Times New Roman"/>
          <w:color w:val="000000"/>
          <w:sz w:val="20"/>
          <w:szCs w:val="20"/>
          <w:shd w:val="clear" w:color="auto" w:fill="FFFFFF"/>
        </w:rPr>
        <w:t>IoT</w:t>
      </w:r>
      <w:proofErr w:type="spellEnd"/>
      <w:r w:rsidRPr="00263372">
        <w:rPr>
          <w:rFonts w:cs="Times New Roman"/>
          <w:color w:val="000000"/>
          <w:sz w:val="20"/>
          <w:szCs w:val="20"/>
          <w:shd w:val="clear" w:color="auto" w:fill="FFFFFF"/>
        </w:rPr>
        <w:t xml:space="preserve"> System. </w:t>
      </w:r>
      <w:r w:rsidRPr="00263372">
        <w:rPr>
          <w:rFonts w:cs="Times New Roman"/>
          <w:i/>
          <w:iCs/>
          <w:color w:val="000000"/>
          <w:sz w:val="20"/>
          <w:szCs w:val="20"/>
          <w:shd w:val="clear" w:color="auto" w:fill="FFFFFF"/>
        </w:rPr>
        <w:t>2016 8th International Conference on Information Technology in Medicine and Education (ITME)</w:t>
      </w:r>
      <w:r w:rsidRPr="00263372">
        <w:rPr>
          <w:rFonts w:cs="Times New Roman"/>
          <w:color w:val="000000"/>
          <w:sz w:val="20"/>
          <w:szCs w:val="20"/>
          <w:shd w:val="clear" w:color="auto" w:fill="FFFFFF"/>
        </w:rPr>
        <w:t>. [online] Available at: https://ieeexplore.ieee.org/document/7976501 [Accessed 12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Ssh.com. (2019). </w:t>
      </w:r>
      <w:r w:rsidRPr="00263372">
        <w:rPr>
          <w:rFonts w:cs="Times New Roman"/>
          <w:i/>
          <w:iCs/>
          <w:color w:val="000000"/>
          <w:sz w:val="20"/>
          <w:szCs w:val="20"/>
          <w:shd w:val="clear" w:color="auto" w:fill="FFFFFF"/>
        </w:rPr>
        <w:t>SSH Protocol – Secure Remote Login and File Transfer | SSH.COM</w:t>
      </w:r>
      <w:r w:rsidRPr="00263372">
        <w:rPr>
          <w:rFonts w:cs="Times New Roman"/>
          <w:color w:val="000000"/>
          <w:sz w:val="20"/>
          <w:szCs w:val="20"/>
          <w:shd w:val="clear" w:color="auto" w:fill="FFFFFF"/>
        </w:rPr>
        <w:t>. [online] Available at: https://www.ssh.com/ssh/protocol/#sec-How-to-Cite-SSH [Accessed 13 Jun. 2019].</w:t>
      </w:r>
    </w:p>
    <w:p w:rsidR="00E43F2E" w:rsidRPr="00263372" w:rsidRDefault="00E43F2E" w:rsidP="003371F2">
      <w:pPr>
        <w:pStyle w:val="ListParagraph"/>
        <w:jc w:val="left"/>
        <w:rPr>
          <w:rFonts w:cs="Times New Roman"/>
          <w:color w:val="000000"/>
          <w:sz w:val="20"/>
          <w:szCs w:val="20"/>
        </w:rPr>
      </w:pPr>
    </w:p>
    <w:p w:rsidR="00E43F2E" w:rsidRPr="00263372" w:rsidRDefault="00E43F2E"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Ylonen</w:t>
      </w:r>
      <w:proofErr w:type="spellEnd"/>
      <w:r w:rsidRPr="00263372">
        <w:rPr>
          <w:rFonts w:cs="Times New Roman"/>
          <w:color w:val="000000"/>
          <w:sz w:val="20"/>
          <w:szCs w:val="20"/>
          <w:shd w:val="clear" w:color="auto" w:fill="FFFFFF"/>
        </w:rPr>
        <w:t>, T. (1996). SSH - Secure Login Connections over the Internet. </w:t>
      </w:r>
      <w:r w:rsidRPr="00263372">
        <w:rPr>
          <w:rFonts w:cs="Times New Roman"/>
          <w:i/>
          <w:iCs/>
          <w:color w:val="000000"/>
          <w:sz w:val="20"/>
          <w:szCs w:val="20"/>
          <w:shd w:val="clear" w:color="auto" w:fill="FFFFFF"/>
        </w:rPr>
        <w:t>Proceedings of the 6th USENIX Security Symposium</w:t>
      </w:r>
      <w:r w:rsidRPr="00263372">
        <w:rPr>
          <w:rFonts w:cs="Times New Roman"/>
          <w:color w:val="000000"/>
          <w:sz w:val="20"/>
          <w:szCs w:val="20"/>
          <w:shd w:val="clear" w:color="auto" w:fill="FFFFFF"/>
        </w:rPr>
        <w:t>, pp.37-42.</w:t>
      </w:r>
    </w:p>
    <w:p w:rsidR="007472E0" w:rsidRPr="00263372" w:rsidRDefault="007472E0" w:rsidP="003371F2">
      <w:pPr>
        <w:pStyle w:val="ListParagraph"/>
        <w:jc w:val="left"/>
        <w:rPr>
          <w:rFonts w:cs="Times New Roman"/>
          <w:color w:val="000000"/>
          <w:sz w:val="20"/>
          <w:szCs w:val="20"/>
        </w:rPr>
      </w:pPr>
    </w:p>
    <w:p w:rsidR="007472E0" w:rsidRPr="00263372" w:rsidRDefault="007472E0"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Abo-</w:t>
      </w:r>
      <w:proofErr w:type="spellStart"/>
      <w:r w:rsidRPr="00263372">
        <w:rPr>
          <w:rFonts w:cs="Times New Roman"/>
          <w:color w:val="000000"/>
          <w:sz w:val="20"/>
          <w:szCs w:val="20"/>
          <w:shd w:val="clear" w:color="auto" w:fill="FFFFFF"/>
        </w:rPr>
        <w:t>Soliman</w:t>
      </w:r>
      <w:proofErr w:type="spellEnd"/>
      <w:r w:rsidRPr="00263372">
        <w:rPr>
          <w:rFonts w:cs="Times New Roman"/>
          <w:color w:val="000000"/>
          <w:sz w:val="20"/>
          <w:szCs w:val="20"/>
          <w:shd w:val="clear" w:color="auto" w:fill="FFFFFF"/>
        </w:rPr>
        <w:t xml:space="preserve">, M. and </w:t>
      </w:r>
      <w:proofErr w:type="spellStart"/>
      <w:r w:rsidRPr="00263372">
        <w:rPr>
          <w:rFonts w:cs="Times New Roman"/>
          <w:color w:val="000000"/>
          <w:sz w:val="20"/>
          <w:szCs w:val="20"/>
          <w:shd w:val="clear" w:color="auto" w:fill="FFFFFF"/>
        </w:rPr>
        <w:t>Azer</w:t>
      </w:r>
      <w:proofErr w:type="spellEnd"/>
      <w:r w:rsidRPr="00263372">
        <w:rPr>
          <w:rFonts w:cs="Times New Roman"/>
          <w:color w:val="000000"/>
          <w:sz w:val="20"/>
          <w:szCs w:val="20"/>
          <w:shd w:val="clear" w:color="auto" w:fill="FFFFFF"/>
        </w:rPr>
        <w:t>, M. (2017). A study in WPA2 enterprise recent attacks. </w:t>
      </w:r>
      <w:r w:rsidRPr="00263372">
        <w:rPr>
          <w:rFonts w:cs="Times New Roman"/>
          <w:i/>
          <w:iCs/>
          <w:color w:val="000000"/>
          <w:sz w:val="20"/>
          <w:szCs w:val="20"/>
          <w:shd w:val="clear" w:color="auto" w:fill="FFFFFF"/>
        </w:rPr>
        <w:t>2017 13th International Computer Engineering Conference (ICENCO)</w:t>
      </w:r>
      <w:r w:rsidRPr="00263372">
        <w:rPr>
          <w:rFonts w:cs="Times New Roman"/>
          <w:color w:val="000000"/>
          <w:sz w:val="20"/>
          <w:szCs w:val="20"/>
          <w:shd w:val="clear" w:color="auto" w:fill="FFFFFF"/>
        </w:rPr>
        <w:t>. [online] Available at: https://ieeexplore.ieee.org/document/8289808 [Accessed 13 Jun. 2019].</w:t>
      </w:r>
    </w:p>
    <w:p w:rsidR="00295224" w:rsidRPr="00263372" w:rsidRDefault="00295224" w:rsidP="003371F2">
      <w:pPr>
        <w:pStyle w:val="ListParagraph"/>
        <w:jc w:val="left"/>
        <w:rPr>
          <w:rFonts w:cs="Times New Roman"/>
          <w:color w:val="000000"/>
          <w:sz w:val="20"/>
          <w:szCs w:val="20"/>
        </w:rPr>
      </w:pPr>
    </w:p>
    <w:p w:rsidR="00295224" w:rsidRPr="00263372" w:rsidRDefault="00295224"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Sreeraj</w:t>
      </w:r>
      <w:proofErr w:type="spellEnd"/>
      <w:r w:rsidRPr="00263372">
        <w:rPr>
          <w:rFonts w:cs="Times New Roman"/>
          <w:color w:val="000000"/>
          <w:sz w:val="20"/>
          <w:szCs w:val="20"/>
          <w:shd w:val="clear" w:color="auto" w:fill="FFFFFF"/>
        </w:rPr>
        <w:t xml:space="preserve">, S. and Kumar, G. (2018). Performance of </w:t>
      </w:r>
      <w:proofErr w:type="spellStart"/>
      <w:r w:rsidRPr="00263372">
        <w:rPr>
          <w:rFonts w:cs="Times New Roman"/>
          <w:color w:val="000000"/>
          <w:sz w:val="20"/>
          <w:szCs w:val="20"/>
          <w:shd w:val="clear" w:color="auto" w:fill="FFFFFF"/>
        </w:rPr>
        <w:t>IoT</w:t>
      </w:r>
      <w:proofErr w:type="spellEnd"/>
      <w:r w:rsidRPr="00263372">
        <w:rPr>
          <w:rFonts w:cs="Times New Roman"/>
          <w:color w:val="000000"/>
          <w:sz w:val="20"/>
          <w:szCs w:val="20"/>
          <w:shd w:val="clear" w:color="auto" w:fill="FFFFFF"/>
        </w:rPr>
        <w:t xml:space="preserve"> protocols under constrained network, a Use Case based approach. </w:t>
      </w:r>
      <w:r w:rsidRPr="00263372">
        <w:rPr>
          <w:rFonts w:cs="Times New Roman"/>
          <w:i/>
          <w:iCs/>
          <w:color w:val="000000"/>
          <w:sz w:val="20"/>
          <w:szCs w:val="20"/>
          <w:shd w:val="clear" w:color="auto" w:fill="FFFFFF"/>
        </w:rPr>
        <w:t>2018 International Conference on Communication, Computing and Internet of Things (IC3IoT)</w:t>
      </w:r>
      <w:r w:rsidRPr="00263372">
        <w:rPr>
          <w:rFonts w:cs="Times New Roman"/>
          <w:color w:val="000000"/>
          <w:sz w:val="20"/>
          <w:szCs w:val="20"/>
          <w:shd w:val="clear" w:color="auto" w:fill="FFFFFF"/>
        </w:rPr>
        <w:t>. [online] Available at: https://ieeexplore.ieee.org/document/8668105 [Accessed 13 Jun. 2019].</w:t>
      </w:r>
    </w:p>
    <w:p w:rsidR="0065529D" w:rsidRPr="00263372" w:rsidRDefault="0065529D" w:rsidP="003371F2">
      <w:pPr>
        <w:pStyle w:val="ListParagraph"/>
        <w:jc w:val="left"/>
        <w:rPr>
          <w:rFonts w:cs="Times New Roman"/>
          <w:color w:val="000000"/>
          <w:sz w:val="20"/>
          <w:szCs w:val="20"/>
        </w:rPr>
      </w:pPr>
    </w:p>
    <w:p w:rsidR="0065529D" w:rsidRPr="00263372" w:rsidRDefault="0065529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Singh, M., </w:t>
      </w:r>
      <w:proofErr w:type="spellStart"/>
      <w:r w:rsidRPr="00263372">
        <w:rPr>
          <w:rFonts w:cs="Times New Roman"/>
          <w:color w:val="000000"/>
          <w:sz w:val="20"/>
          <w:szCs w:val="20"/>
          <w:shd w:val="clear" w:color="auto" w:fill="FFFFFF"/>
        </w:rPr>
        <w:t>Rajan</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Shivraj</w:t>
      </w:r>
      <w:proofErr w:type="spellEnd"/>
      <w:r w:rsidRPr="00263372">
        <w:rPr>
          <w:rFonts w:cs="Times New Roman"/>
          <w:color w:val="000000"/>
          <w:sz w:val="20"/>
          <w:szCs w:val="20"/>
          <w:shd w:val="clear" w:color="auto" w:fill="FFFFFF"/>
        </w:rPr>
        <w:t xml:space="preserve">, V. and </w:t>
      </w:r>
      <w:proofErr w:type="spellStart"/>
      <w:r w:rsidRPr="00263372">
        <w:rPr>
          <w:rFonts w:cs="Times New Roman"/>
          <w:color w:val="000000"/>
          <w:sz w:val="20"/>
          <w:szCs w:val="20"/>
          <w:shd w:val="clear" w:color="auto" w:fill="FFFFFF"/>
        </w:rPr>
        <w:t>Balamuralidhar</w:t>
      </w:r>
      <w:proofErr w:type="spellEnd"/>
      <w:r w:rsidRPr="00263372">
        <w:rPr>
          <w:rFonts w:cs="Times New Roman"/>
          <w:color w:val="000000"/>
          <w:sz w:val="20"/>
          <w:szCs w:val="20"/>
          <w:shd w:val="clear" w:color="auto" w:fill="FFFFFF"/>
        </w:rPr>
        <w:t>, P. (2015). Secure MQTT for Internet of Things (</w:t>
      </w:r>
      <w:proofErr w:type="spellStart"/>
      <w:r w:rsidRPr="00263372">
        <w:rPr>
          <w:rFonts w:cs="Times New Roman"/>
          <w:color w:val="000000"/>
          <w:sz w:val="20"/>
          <w:szCs w:val="20"/>
          <w:shd w:val="clear" w:color="auto" w:fill="FFFFFF"/>
        </w:rPr>
        <w:t>IoT</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2015 Fifth International Conference on Communication Systems and Network Technologies</w:t>
      </w:r>
      <w:r w:rsidRPr="00263372">
        <w:rPr>
          <w:rFonts w:cs="Times New Roman"/>
          <w:color w:val="000000"/>
          <w:sz w:val="20"/>
          <w:szCs w:val="20"/>
          <w:shd w:val="clear" w:color="auto" w:fill="FFFFFF"/>
        </w:rPr>
        <w:t>. [online] Available at: https://ieeexplore.ieee.org/abstract/document/7280018 [Accessed 13 Jun. 2019].</w:t>
      </w:r>
    </w:p>
    <w:p w:rsidR="00B7754A" w:rsidRPr="00263372" w:rsidRDefault="00B7754A" w:rsidP="003371F2">
      <w:pPr>
        <w:pStyle w:val="ListParagraph"/>
        <w:jc w:val="left"/>
        <w:rPr>
          <w:rFonts w:cs="Times New Roman"/>
          <w:color w:val="000000"/>
          <w:sz w:val="20"/>
          <w:szCs w:val="20"/>
        </w:rPr>
      </w:pPr>
    </w:p>
    <w:p w:rsidR="00B7754A" w:rsidRPr="00263372" w:rsidRDefault="00B7754A"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How safe are home security </w:t>
      </w:r>
      <w:r w:rsidR="00E93AE3" w:rsidRPr="00263372">
        <w:rPr>
          <w:rFonts w:cs="Times New Roman"/>
          <w:color w:val="000000"/>
          <w:sz w:val="20"/>
          <w:szCs w:val="20"/>
          <w:shd w:val="clear" w:color="auto" w:fill="FFFFFF"/>
        </w:rPr>
        <w:t>systems?</w:t>
      </w:r>
      <w:r w:rsidRPr="00263372">
        <w:rPr>
          <w:rFonts w:cs="Times New Roman"/>
          <w:color w:val="000000"/>
          <w:sz w:val="20"/>
          <w:szCs w:val="20"/>
          <w:shd w:val="clear" w:color="auto" w:fill="FFFFFF"/>
        </w:rPr>
        <w:t xml:space="preserve"> (2015).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HP. Available at: http://go.saas.hpe.com/l/28912/2015-07-21/32bhy5/28912/69170/IoT_Home_Security_Systems.pdf [Accessed 13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Goshwe</w:t>
      </w:r>
      <w:proofErr w:type="spellEnd"/>
      <w:r w:rsidRPr="00263372">
        <w:rPr>
          <w:rStyle w:val="selectable"/>
          <w:rFonts w:cs="Times New Roman"/>
          <w:color w:val="000000"/>
          <w:sz w:val="20"/>
          <w:szCs w:val="20"/>
        </w:rPr>
        <w:t xml:space="preserve">, N. (2013). Data Encryption and Decryption Using RSA </w:t>
      </w:r>
      <w:proofErr w:type="spellStart"/>
      <w:r w:rsidRPr="00263372">
        <w:rPr>
          <w:rStyle w:val="selectable"/>
          <w:rFonts w:cs="Times New Roman"/>
          <w:color w:val="000000"/>
          <w:sz w:val="20"/>
          <w:szCs w:val="20"/>
        </w:rPr>
        <w:t>Algorithmin</w:t>
      </w:r>
      <w:proofErr w:type="spellEnd"/>
      <w:r w:rsidRPr="00263372">
        <w:rPr>
          <w:rStyle w:val="selectable"/>
          <w:rFonts w:cs="Times New Roman"/>
          <w:color w:val="000000"/>
          <w:sz w:val="20"/>
          <w:szCs w:val="20"/>
        </w:rPr>
        <w:t xml:space="preserve"> a Network Environment. </w:t>
      </w:r>
      <w:r w:rsidRPr="00263372">
        <w:rPr>
          <w:rStyle w:val="selectable"/>
          <w:rFonts w:cs="Times New Roman"/>
          <w:i/>
          <w:iCs/>
          <w:color w:val="000000"/>
          <w:sz w:val="20"/>
          <w:szCs w:val="20"/>
        </w:rPr>
        <w:t>IJCSNS International Journal of Computer Science and Network Security</w:t>
      </w:r>
      <w:r w:rsidRPr="00263372">
        <w:rPr>
          <w:rStyle w:val="selectable"/>
          <w:rFonts w:cs="Times New Roman"/>
          <w:color w:val="000000"/>
          <w:sz w:val="20"/>
          <w:szCs w:val="20"/>
        </w:rPr>
        <w:t>, [online] VOL. 13(No. 7). Available at: http://paper.ijcsns.org/07_book/201307/20130702.pdf [Accessed 16 Jun. 2019].</w:t>
      </w:r>
    </w:p>
    <w:p w:rsidR="00D324D1" w:rsidRPr="00263372" w:rsidRDefault="00D324D1" w:rsidP="003371F2">
      <w:pPr>
        <w:pStyle w:val="ListParagraph"/>
        <w:jc w:val="left"/>
        <w:rPr>
          <w:rFonts w:cs="Times New Roman"/>
          <w:color w:val="000000"/>
          <w:sz w:val="20"/>
          <w:szCs w:val="20"/>
        </w:rPr>
      </w:pPr>
    </w:p>
    <w:p w:rsidR="00D324D1" w:rsidRPr="00263372" w:rsidRDefault="00D324D1"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Kakar</w:t>
      </w:r>
      <w:proofErr w:type="spellEnd"/>
      <w:r w:rsidRPr="00263372">
        <w:rPr>
          <w:rStyle w:val="selectable"/>
          <w:rFonts w:cs="Times New Roman"/>
          <w:color w:val="000000"/>
          <w:sz w:val="20"/>
          <w:szCs w:val="20"/>
        </w:rPr>
        <w:t xml:space="preserve">, V. (2016). Secure communication and authentication using Raspberry Pi. </w:t>
      </w:r>
      <w:r w:rsidRPr="00263372">
        <w:rPr>
          <w:rStyle w:val="selectable"/>
          <w:rFonts w:cs="Times New Roman"/>
          <w:i/>
          <w:iCs/>
          <w:color w:val="000000"/>
          <w:sz w:val="20"/>
          <w:szCs w:val="20"/>
        </w:rPr>
        <w:t xml:space="preserve">2016 5th International Conference on Reliability, </w:t>
      </w:r>
      <w:proofErr w:type="spellStart"/>
      <w:r w:rsidRPr="00263372">
        <w:rPr>
          <w:rStyle w:val="selectable"/>
          <w:rFonts w:cs="Times New Roman"/>
          <w:i/>
          <w:iCs/>
          <w:color w:val="000000"/>
          <w:sz w:val="20"/>
          <w:szCs w:val="20"/>
        </w:rPr>
        <w:t>Infocom</w:t>
      </w:r>
      <w:proofErr w:type="spellEnd"/>
      <w:r w:rsidRPr="00263372">
        <w:rPr>
          <w:rStyle w:val="selectable"/>
          <w:rFonts w:cs="Times New Roman"/>
          <w:i/>
          <w:iCs/>
          <w:color w:val="000000"/>
          <w:sz w:val="20"/>
          <w:szCs w:val="20"/>
        </w:rPr>
        <w:t xml:space="preserve"> Technologies and Optimization (Trends and Future Directions) (ICRITO)</w:t>
      </w:r>
      <w:r w:rsidRPr="00263372">
        <w:rPr>
          <w:rStyle w:val="selectable"/>
          <w:rFonts w:cs="Times New Roman"/>
          <w:color w:val="000000"/>
          <w:sz w:val="20"/>
          <w:szCs w:val="20"/>
        </w:rPr>
        <w:t>. [online] Available at: https://ieeexplore.ieee.org/document/7785011 [Accessed 16 Jun. 2019].</w:t>
      </w:r>
    </w:p>
    <w:p w:rsidR="00FF5190" w:rsidRPr="00263372" w:rsidRDefault="00FF5190" w:rsidP="003371F2">
      <w:pPr>
        <w:pStyle w:val="ListParagraph"/>
        <w:jc w:val="left"/>
        <w:rPr>
          <w:rFonts w:cs="Times New Roman"/>
          <w:color w:val="000000"/>
          <w:sz w:val="20"/>
          <w:szCs w:val="20"/>
        </w:rPr>
      </w:pPr>
    </w:p>
    <w:p w:rsidR="00FF5190" w:rsidRPr="00263372" w:rsidRDefault="00FF5190"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Patil</w:t>
      </w:r>
      <w:proofErr w:type="spellEnd"/>
      <w:r w:rsidRPr="00263372">
        <w:rPr>
          <w:rStyle w:val="selectable"/>
          <w:rFonts w:cs="Times New Roman"/>
          <w:color w:val="000000"/>
          <w:sz w:val="20"/>
          <w:szCs w:val="20"/>
        </w:rPr>
        <w:t xml:space="preserve">, P., </w:t>
      </w:r>
      <w:proofErr w:type="spellStart"/>
      <w:r w:rsidRPr="00263372">
        <w:rPr>
          <w:rStyle w:val="selectable"/>
          <w:rFonts w:cs="Times New Roman"/>
          <w:color w:val="000000"/>
          <w:sz w:val="20"/>
          <w:szCs w:val="20"/>
        </w:rPr>
        <w:t>Narayankar</w:t>
      </w:r>
      <w:proofErr w:type="spellEnd"/>
      <w:r w:rsidRPr="00263372">
        <w:rPr>
          <w:rStyle w:val="selectable"/>
          <w:rFonts w:cs="Times New Roman"/>
          <w:color w:val="000000"/>
          <w:sz w:val="20"/>
          <w:szCs w:val="20"/>
        </w:rPr>
        <w:t xml:space="preserve">, P., Narayan D.G. and </w:t>
      </w:r>
      <w:proofErr w:type="spellStart"/>
      <w:r w:rsidRPr="00263372">
        <w:rPr>
          <w:rStyle w:val="selectable"/>
          <w:rFonts w:cs="Times New Roman"/>
          <w:color w:val="000000"/>
          <w:sz w:val="20"/>
          <w:szCs w:val="20"/>
        </w:rPr>
        <w:t>Meena</w:t>
      </w:r>
      <w:proofErr w:type="spellEnd"/>
      <w:r w:rsidRPr="00263372">
        <w:rPr>
          <w:rStyle w:val="selectable"/>
          <w:rFonts w:cs="Times New Roman"/>
          <w:color w:val="000000"/>
          <w:sz w:val="20"/>
          <w:szCs w:val="20"/>
        </w:rPr>
        <w:t xml:space="preserve"> S.M. (2016). A Comprehensive Evaluation of Cryptographic Algorithms: DES, 3DES, AES, RSA and Blowfish. </w:t>
      </w:r>
      <w:r w:rsidRPr="00263372">
        <w:rPr>
          <w:rStyle w:val="selectable"/>
          <w:rFonts w:cs="Times New Roman"/>
          <w:i/>
          <w:iCs/>
          <w:color w:val="000000"/>
          <w:sz w:val="20"/>
          <w:szCs w:val="20"/>
        </w:rPr>
        <w:t>Procedia Computer Science</w:t>
      </w:r>
      <w:r w:rsidRPr="00263372">
        <w:rPr>
          <w:rStyle w:val="selectable"/>
          <w:rFonts w:cs="Times New Roman"/>
          <w:color w:val="000000"/>
          <w:sz w:val="20"/>
          <w:szCs w:val="20"/>
        </w:rPr>
        <w:t>, [online] 78, pp.617-624. Available at: https://www.sciencedirect.com/science/article/pii/S1877050916001101?via%3Dihub [Accessed 16 Jun. 2019].</w:t>
      </w:r>
    </w:p>
    <w:p w:rsidR="00DF2FD3" w:rsidRPr="00263372" w:rsidRDefault="00DF2FD3" w:rsidP="003371F2">
      <w:pPr>
        <w:pStyle w:val="ListParagraph"/>
        <w:jc w:val="left"/>
        <w:rPr>
          <w:rFonts w:cs="Times New Roman"/>
          <w:color w:val="000000"/>
          <w:sz w:val="20"/>
          <w:szCs w:val="20"/>
        </w:rPr>
      </w:pPr>
    </w:p>
    <w:p w:rsidR="00DF2FD3" w:rsidRPr="00263372" w:rsidRDefault="00DF2FD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Lee, S., Kim, H., Hong, D. and </w:t>
      </w:r>
      <w:proofErr w:type="spellStart"/>
      <w:r w:rsidRPr="00263372">
        <w:rPr>
          <w:rFonts w:cs="Times New Roman"/>
          <w:color w:val="000000"/>
          <w:sz w:val="20"/>
          <w:szCs w:val="20"/>
          <w:shd w:val="clear" w:color="auto" w:fill="FFFFFF"/>
        </w:rPr>
        <w:t>Ju</w:t>
      </w:r>
      <w:proofErr w:type="spellEnd"/>
      <w:r w:rsidRPr="00263372">
        <w:rPr>
          <w:rFonts w:cs="Times New Roman"/>
          <w:color w:val="000000"/>
          <w:sz w:val="20"/>
          <w:szCs w:val="20"/>
          <w:shd w:val="clear" w:color="auto" w:fill="FFFFFF"/>
        </w:rPr>
        <w:t xml:space="preserve">, H. (2013). Correlation analysis of MQTT loss and delay according to </w:t>
      </w:r>
      <w:proofErr w:type="spellStart"/>
      <w:r w:rsidRPr="00263372">
        <w:rPr>
          <w:rFonts w:cs="Times New Roman"/>
          <w:color w:val="000000"/>
          <w:sz w:val="20"/>
          <w:szCs w:val="20"/>
          <w:shd w:val="clear" w:color="auto" w:fill="FFFFFF"/>
        </w:rPr>
        <w:t>QoS</w:t>
      </w:r>
      <w:proofErr w:type="spellEnd"/>
      <w:r w:rsidRPr="00263372">
        <w:rPr>
          <w:rFonts w:cs="Times New Roman"/>
          <w:color w:val="000000"/>
          <w:sz w:val="20"/>
          <w:szCs w:val="20"/>
          <w:shd w:val="clear" w:color="auto" w:fill="FFFFFF"/>
        </w:rPr>
        <w:t xml:space="preserve"> level. </w:t>
      </w:r>
      <w:r w:rsidRPr="00263372">
        <w:rPr>
          <w:rFonts w:cs="Times New Roman"/>
          <w:i/>
          <w:iCs/>
          <w:color w:val="000000"/>
          <w:sz w:val="20"/>
          <w:szCs w:val="20"/>
          <w:shd w:val="clear" w:color="auto" w:fill="FFFFFF"/>
        </w:rPr>
        <w:t>The International Conference on Information Networking 2013 (ICOIN)</w:t>
      </w:r>
      <w:r w:rsidRPr="00263372">
        <w:rPr>
          <w:rFonts w:cs="Times New Roman"/>
          <w:color w:val="000000"/>
          <w:sz w:val="20"/>
          <w:szCs w:val="20"/>
          <w:shd w:val="clear" w:color="auto" w:fill="FFFFFF"/>
        </w:rPr>
        <w:t>. [online] Available at: https://ieeexplore.ieee.org/stamp/stamp.jsp?tp=&amp;arnumber=7428475 [Accessed 17 Jun. 2019].</w:t>
      </w:r>
    </w:p>
    <w:p w:rsidR="00DA2269" w:rsidRPr="00263372" w:rsidRDefault="00DA2269" w:rsidP="003371F2">
      <w:pPr>
        <w:pStyle w:val="ListParagraph"/>
        <w:jc w:val="left"/>
        <w:rPr>
          <w:rFonts w:cs="Times New Roman"/>
          <w:color w:val="000000"/>
          <w:sz w:val="20"/>
          <w:szCs w:val="20"/>
        </w:rPr>
      </w:pPr>
    </w:p>
    <w:p w:rsidR="00DA2269" w:rsidRPr="00263372" w:rsidRDefault="00DA226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Ludovici, A., Moreno, P. and </w:t>
      </w:r>
      <w:proofErr w:type="spellStart"/>
      <w:r w:rsidRPr="00263372">
        <w:rPr>
          <w:rFonts w:cs="Times New Roman"/>
          <w:color w:val="000000"/>
          <w:sz w:val="20"/>
          <w:szCs w:val="20"/>
          <w:shd w:val="clear" w:color="auto" w:fill="FFFFFF"/>
        </w:rPr>
        <w:t>Calveras</w:t>
      </w:r>
      <w:proofErr w:type="spellEnd"/>
      <w:r w:rsidRPr="00263372">
        <w:rPr>
          <w:rFonts w:cs="Times New Roman"/>
          <w:color w:val="000000"/>
          <w:sz w:val="20"/>
          <w:szCs w:val="20"/>
          <w:shd w:val="clear" w:color="auto" w:fill="FFFFFF"/>
        </w:rPr>
        <w:t xml:space="preserve">, A. (2013). </w:t>
      </w:r>
      <w:proofErr w:type="spellStart"/>
      <w:r w:rsidRPr="00263372">
        <w:rPr>
          <w:rFonts w:cs="Times New Roman"/>
          <w:color w:val="000000"/>
          <w:sz w:val="20"/>
          <w:szCs w:val="20"/>
          <w:shd w:val="clear" w:color="auto" w:fill="FFFFFF"/>
        </w:rPr>
        <w:t>TinyCoAP</w:t>
      </w:r>
      <w:proofErr w:type="spellEnd"/>
      <w:r w:rsidRPr="00263372">
        <w:rPr>
          <w:rFonts w:cs="Times New Roman"/>
          <w:color w:val="000000"/>
          <w:sz w:val="20"/>
          <w:szCs w:val="20"/>
          <w:shd w:val="clear" w:color="auto" w:fill="FFFFFF"/>
        </w:rPr>
        <w:t>: A Novel Constrained Application Protocol (</w:t>
      </w:r>
      <w:proofErr w:type="spellStart"/>
      <w:r w:rsidRPr="00263372">
        <w:rPr>
          <w:rFonts w:cs="Times New Roman"/>
          <w:color w:val="000000"/>
          <w:sz w:val="20"/>
          <w:szCs w:val="20"/>
          <w:shd w:val="clear" w:color="auto" w:fill="FFFFFF"/>
        </w:rPr>
        <w:t>CoAP</w:t>
      </w:r>
      <w:proofErr w:type="spellEnd"/>
      <w:r w:rsidRPr="00263372">
        <w:rPr>
          <w:rFonts w:cs="Times New Roman"/>
          <w:color w:val="000000"/>
          <w:sz w:val="20"/>
          <w:szCs w:val="20"/>
          <w:shd w:val="clear" w:color="auto" w:fill="FFFFFF"/>
        </w:rPr>
        <w:t xml:space="preserve">) Implementation for Embedding RESTful Web Services in Wireless Sensor Networks Based on </w:t>
      </w:r>
      <w:proofErr w:type="spellStart"/>
      <w:r w:rsidRPr="00263372">
        <w:rPr>
          <w:rFonts w:cs="Times New Roman"/>
          <w:color w:val="000000"/>
          <w:sz w:val="20"/>
          <w:szCs w:val="20"/>
          <w:shd w:val="clear" w:color="auto" w:fill="FFFFFF"/>
        </w:rPr>
        <w:t>TinyOS</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Journal of Sensor and Actuator Networks</w:t>
      </w:r>
      <w:r w:rsidRPr="00263372">
        <w:rPr>
          <w:rFonts w:cs="Times New Roman"/>
          <w:color w:val="000000"/>
          <w:sz w:val="20"/>
          <w:szCs w:val="20"/>
          <w:shd w:val="clear" w:color="auto" w:fill="FFFFFF"/>
        </w:rPr>
        <w:t>, [online] 2(2), pp.288-315. Available at: https://www.researchgate.net/publication/276039057_TinyCoAP_A_Novel_Constrained_Application_Protocol_CoAP_Implementation_for_Embedding_RESTful_Web_Services_in_Wireless_Sensor_Networks_Based_on_TinyOS [Accessed 17 Jun. 2019].</w:t>
      </w:r>
    </w:p>
    <w:p w:rsidR="00BD2A9C" w:rsidRPr="00263372" w:rsidRDefault="00BD2A9C" w:rsidP="003371F2">
      <w:pPr>
        <w:pStyle w:val="ListParagraph"/>
        <w:jc w:val="left"/>
        <w:rPr>
          <w:rFonts w:cs="Times New Roman"/>
          <w:color w:val="000000"/>
          <w:sz w:val="20"/>
          <w:szCs w:val="20"/>
        </w:rPr>
      </w:pPr>
    </w:p>
    <w:p w:rsidR="00BD2A9C" w:rsidRPr="00263372" w:rsidRDefault="00BD2A9C"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Naik</w:t>
      </w:r>
      <w:proofErr w:type="spellEnd"/>
      <w:r w:rsidRPr="00263372">
        <w:rPr>
          <w:rFonts w:cs="Times New Roman"/>
          <w:color w:val="000000"/>
          <w:sz w:val="20"/>
          <w:szCs w:val="20"/>
          <w:shd w:val="clear" w:color="auto" w:fill="FFFFFF"/>
        </w:rPr>
        <w:t xml:space="preserve">, N. (2017). Choice of effective messaging protocols for </w:t>
      </w:r>
      <w:proofErr w:type="spellStart"/>
      <w:r w:rsidRPr="00263372">
        <w:rPr>
          <w:rFonts w:cs="Times New Roman"/>
          <w:color w:val="000000"/>
          <w:sz w:val="20"/>
          <w:szCs w:val="20"/>
          <w:shd w:val="clear" w:color="auto" w:fill="FFFFFF"/>
        </w:rPr>
        <w:t>IoT</w:t>
      </w:r>
      <w:proofErr w:type="spellEnd"/>
      <w:r w:rsidRPr="00263372">
        <w:rPr>
          <w:rFonts w:cs="Times New Roman"/>
          <w:color w:val="000000"/>
          <w:sz w:val="20"/>
          <w:szCs w:val="20"/>
          <w:shd w:val="clear" w:color="auto" w:fill="FFFFFF"/>
        </w:rPr>
        <w:t xml:space="preserve"> systems: MQTT, </w:t>
      </w:r>
      <w:proofErr w:type="spellStart"/>
      <w:r w:rsidRPr="00263372">
        <w:rPr>
          <w:rFonts w:cs="Times New Roman"/>
          <w:color w:val="000000"/>
          <w:sz w:val="20"/>
          <w:szCs w:val="20"/>
          <w:shd w:val="clear" w:color="auto" w:fill="FFFFFF"/>
        </w:rPr>
        <w:t>CoAP</w:t>
      </w:r>
      <w:proofErr w:type="spellEnd"/>
      <w:r w:rsidRPr="00263372">
        <w:rPr>
          <w:rFonts w:cs="Times New Roman"/>
          <w:color w:val="000000"/>
          <w:sz w:val="20"/>
          <w:szCs w:val="20"/>
          <w:shd w:val="clear" w:color="auto" w:fill="FFFFFF"/>
        </w:rPr>
        <w:t>, AMQP and HTTP. </w:t>
      </w:r>
      <w:r w:rsidRPr="00263372">
        <w:rPr>
          <w:rFonts w:cs="Times New Roman"/>
          <w:i/>
          <w:iCs/>
          <w:color w:val="000000"/>
          <w:sz w:val="20"/>
          <w:szCs w:val="20"/>
          <w:shd w:val="clear" w:color="auto" w:fill="FFFFFF"/>
        </w:rPr>
        <w:t>2017 IEEE International Systems Engineering Symposium (ISSE)</w:t>
      </w:r>
      <w:r w:rsidRPr="00263372">
        <w:rPr>
          <w:rFonts w:cs="Times New Roman"/>
          <w:color w:val="000000"/>
          <w:sz w:val="20"/>
          <w:szCs w:val="20"/>
          <w:shd w:val="clear" w:color="auto" w:fill="FFFFFF"/>
        </w:rPr>
        <w:t>. [online] Available at: https://ieeexplore.ieee.org/document/8088251 [Accessed 17 Jun. 2019].</w:t>
      </w:r>
    </w:p>
    <w:p w:rsidR="00306244" w:rsidRPr="00263372" w:rsidRDefault="00306244" w:rsidP="003371F2">
      <w:pPr>
        <w:pStyle w:val="ListParagraph"/>
        <w:jc w:val="left"/>
        <w:rPr>
          <w:rFonts w:cs="Times New Roman"/>
          <w:color w:val="000000"/>
          <w:sz w:val="20"/>
          <w:szCs w:val="20"/>
        </w:rPr>
      </w:pPr>
    </w:p>
    <w:p w:rsidR="00306244" w:rsidRPr="00263372" w:rsidRDefault="0030624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 Government advice on Password Guidance, Simplifying your approach. (2015).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CESG and CPNI. Available at: https://assets.publishing.service.gov.uk/government/uploads/system/uploads/attachment_data/file/458857/Password_guidance_-_simplifying_your_approach.pdf [Accessed 18 Jun. 2019].</w:t>
      </w:r>
    </w:p>
    <w:p w:rsidR="00A476BB" w:rsidRPr="00263372" w:rsidRDefault="00A476BB" w:rsidP="003371F2">
      <w:pPr>
        <w:pStyle w:val="ListParagraph"/>
        <w:jc w:val="left"/>
        <w:rPr>
          <w:rFonts w:cs="Times New Roman"/>
          <w:color w:val="000000"/>
          <w:sz w:val="20"/>
          <w:szCs w:val="20"/>
        </w:rPr>
      </w:pPr>
    </w:p>
    <w:p w:rsidR="00A476BB" w:rsidRPr="00263372" w:rsidRDefault="00A476BB"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Fail2ban.org.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Fail2ban</w:t>
      </w:r>
      <w:r w:rsidRPr="00263372">
        <w:rPr>
          <w:rFonts w:cs="Times New Roman"/>
          <w:color w:val="000000"/>
          <w:sz w:val="20"/>
          <w:szCs w:val="20"/>
          <w:shd w:val="clear" w:color="auto" w:fill="FFFFFF"/>
        </w:rPr>
        <w:t>. [online] Available at: https://www.fail2ban.org/wiki/index.php/Main_Page [Accessed 18 Jun. 2019].</w:t>
      </w:r>
    </w:p>
    <w:p w:rsidR="00B9395E" w:rsidRPr="00263372" w:rsidRDefault="00B9395E" w:rsidP="003371F2">
      <w:pPr>
        <w:pStyle w:val="ListParagraph"/>
        <w:jc w:val="left"/>
        <w:rPr>
          <w:rFonts w:cs="Times New Roman"/>
          <w:color w:val="000000"/>
          <w:sz w:val="20"/>
          <w:szCs w:val="20"/>
        </w:rPr>
      </w:pPr>
    </w:p>
    <w:p w:rsidR="00B9395E" w:rsidRPr="00263372" w:rsidRDefault="00B9395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Cable. (2019). </w:t>
      </w:r>
      <w:r w:rsidRPr="00263372">
        <w:rPr>
          <w:rFonts w:cs="Times New Roman"/>
          <w:i/>
          <w:iCs/>
          <w:color w:val="000000"/>
          <w:sz w:val="20"/>
          <w:szCs w:val="20"/>
          <w:shd w:val="clear" w:color="auto" w:fill="FFFFFF"/>
        </w:rPr>
        <w:t>Worldwide Broadband Speed League 2018 | Cable.co.uk</w:t>
      </w:r>
      <w:r w:rsidRPr="00263372">
        <w:rPr>
          <w:rFonts w:cs="Times New Roman"/>
          <w:color w:val="000000"/>
          <w:sz w:val="20"/>
          <w:szCs w:val="20"/>
          <w:shd w:val="clear" w:color="auto" w:fill="FFFFFF"/>
        </w:rPr>
        <w:t>. [online] Available at: https://www.cable.co.uk/broadband/speed/worldwide-speed-league/ [Accessed 20 Jun. 2019].</w:t>
      </w:r>
    </w:p>
    <w:p w:rsidR="004427EC" w:rsidRPr="00263372" w:rsidRDefault="004427EC" w:rsidP="003371F2">
      <w:pPr>
        <w:pStyle w:val="ListParagraph"/>
        <w:jc w:val="left"/>
        <w:rPr>
          <w:rFonts w:cs="Times New Roman"/>
          <w:color w:val="000000"/>
          <w:sz w:val="20"/>
          <w:szCs w:val="20"/>
        </w:rPr>
      </w:pPr>
    </w:p>
    <w:p w:rsidR="004427EC" w:rsidRPr="00263372" w:rsidRDefault="004427EC"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Al-</w:t>
      </w:r>
      <w:proofErr w:type="spellStart"/>
      <w:r w:rsidRPr="00263372">
        <w:rPr>
          <w:rFonts w:cs="Times New Roman"/>
          <w:color w:val="000000"/>
          <w:sz w:val="20"/>
          <w:szCs w:val="20"/>
          <w:shd w:val="clear" w:color="auto" w:fill="FFFFFF"/>
        </w:rPr>
        <w:t>Fuqaha</w:t>
      </w:r>
      <w:proofErr w:type="spellEnd"/>
      <w:r w:rsidRPr="00263372">
        <w:rPr>
          <w:rFonts w:cs="Times New Roman"/>
          <w:color w:val="000000"/>
          <w:sz w:val="20"/>
          <w:szCs w:val="20"/>
          <w:shd w:val="clear" w:color="auto" w:fill="FFFFFF"/>
        </w:rPr>
        <w:t xml:space="preserve">, A., </w:t>
      </w:r>
      <w:proofErr w:type="spellStart"/>
      <w:r w:rsidRPr="00263372">
        <w:rPr>
          <w:rFonts w:cs="Times New Roman"/>
          <w:color w:val="000000"/>
          <w:sz w:val="20"/>
          <w:szCs w:val="20"/>
          <w:shd w:val="clear" w:color="auto" w:fill="FFFFFF"/>
        </w:rPr>
        <w:t>Guizani</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Mohammadi</w:t>
      </w:r>
      <w:proofErr w:type="spellEnd"/>
      <w:r w:rsidRPr="00263372">
        <w:rPr>
          <w:rFonts w:cs="Times New Roman"/>
          <w:color w:val="000000"/>
          <w:sz w:val="20"/>
          <w:szCs w:val="20"/>
          <w:shd w:val="clear" w:color="auto" w:fill="FFFFFF"/>
        </w:rPr>
        <w:t xml:space="preserve">, M., </w:t>
      </w:r>
      <w:proofErr w:type="spellStart"/>
      <w:r w:rsidRPr="00263372">
        <w:rPr>
          <w:rFonts w:cs="Times New Roman"/>
          <w:color w:val="000000"/>
          <w:sz w:val="20"/>
          <w:szCs w:val="20"/>
          <w:shd w:val="clear" w:color="auto" w:fill="FFFFFF"/>
        </w:rPr>
        <w:t>Aledhari</w:t>
      </w:r>
      <w:proofErr w:type="spellEnd"/>
      <w:r w:rsidRPr="00263372">
        <w:rPr>
          <w:rFonts w:cs="Times New Roman"/>
          <w:color w:val="000000"/>
          <w:sz w:val="20"/>
          <w:szCs w:val="20"/>
          <w:shd w:val="clear" w:color="auto" w:fill="FFFFFF"/>
        </w:rPr>
        <w:t xml:space="preserve">, M. and </w:t>
      </w:r>
      <w:proofErr w:type="spellStart"/>
      <w:r w:rsidRPr="00263372">
        <w:rPr>
          <w:rFonts w:cs="Times New Roman"/>
          <w:color w:val="000000"/>
          <w:sz w:val="20"/>
          <w:szCs w:val="20"/>
          <w:shd w:val="clear" w:color="auto" w:fill="FFFFFF"/>
        </w:rPr>
        <w:t>Ayyash</w:t>
      </w:r>
      <w:proofErr w:type="spellEnd"/>
      <w:r w:rsidRPr="00263372">
        <w:rPr>
          <w:rFonts w:cs="Times New Roman"/>
          <w:color w:val="000000"/>
          <w:sz w:val="20"/>
          <w:szCs w:val="20"/>
          <w:shd w:val="clear" w:color="auto" w:fill="FFFFFF"/>
        </w:rPr>
        <w:t>, M. (2015). Internet of Things: A Survey on Enabling Technologies, Protocols, and Applications. </w:t>
      </w:r>
      <w:r w:rsidRPr="00263372">
        <w:rPr>
          <w:rFonts w:cs="Times New Roman"/>
          <w:i/>
          <w:iCs/>
          <w:color w:val="000000"/>
          <w:sz w:val="20"/>
          <w:szCs w:val="20"/>
          <w:shd w:val="clear" w:color="auto" w:fill="FFFFFF"/>
        </w:rPr>
        <w:t>IEEE Communications Surveys &amp; Tutorials</w:t>
      </w:r>
      <w:r w:rsidRPr="00263372">
        <w:rPr>
          <w:rFonts w:cs="Times New Roman"/>
          <w:color w:val="000000"/>
          <w:sz w:val="20"/>
          <w:szCs w:val="20"/>
          <w:shd w:val="clear" w:color="auto" w:fill="FFFFFF"/>
        </w:rPr>
        <w:t>, [online] 17(4), pp.2347-2376. Available at: https://ieeexplore.ieee.org/document/7123563 [Accessed 20 Jun. 2019].</w:t>
      </w:r>
    </w:p>
    <w:p w:rsidR="00B704B2" w:rsidRPr="00263372" w:rsidRDefault="00B704B2" w:rsidP="003371F2">
      <w:pPr>
        <w:pStyle w:val="ListParagraph"/>
        <w:jc w:val="left"/>
        <w:rPr>
          <w:rFonts w:cs="Times New Roman"/>
          <w:color w:val="000000"/>
          <w:sz w:val="20"/>
          <w:szCs w:val="20"/>
        </w:rPr>
      </w:pPr>
    </w:p>
    <w:p w:rsidR="00B704B2" w:rsidRPr="00263372" w:rsidRDefault="00B704B2"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Krebs, B. (2017). </w:t>
      </w:r>
      <w:r w:rsidRPr="00263372">
        <w:rPr>
          <w:rStyle w:val="selectable"/>
          <w:rFonts w:cs="Times New Roman"/>
          <w:i/>
          <w:iCs/>
          <w:color w:val="000000"/>
          <w:sz w:val="20"/>
          <w:szCs w:val="20"/>
        </w:rPr>
        <w:t xml:space="preserve">Beating JSON performance with </w:t>
      </w:r>
      <w:proofErr w:type="spellStart"/>
      <w:r w:rsidRPr="00263372">
        <w:rPr>
          <w:rStyle w:val="selectable"/>
          <w:rFonts w:cs="Times New Roman"/>
          <w:i/>
          <w:iCs/>
          <w:color w:val="000000"/>
          <w:sz w:val="20"/>
          <w:szCs w:val="20"/>
        </w:rPr>
        <w:t>Protobuf</w:t>
      </w:r>
      <w:proofErr w:type="spellEnd"/>
      <w:r w:rsidRPr="00263372">
        <w:rPr>
          <w:rStyle w:val="selectable"/>
          <w:rFonts w:cs="Times New Roman"/>
          <w:color w:val="000000"/>
          <w:sz w:val="20"/>
          <w:szCs w:val="20"/>
        </w:rPr>
        <w:t>. [online] Auth0 - Blog. Available at: https://auth0.com/blog/beating-json-performance-with-protobuf/ [Accessed 20 Jun. 2019].</w:t>
      </w:r>
    </w:p>
    <w:p w:rsidR="00DA328B" w:rsidRPr="00263372" w:rsidRDefault="00DA328B" w:rsidP="003371F2">
      <w:pPr>
        <w:pStyle w:val="ListParagraph"/>
        <w:jc w:val="left"/>
        <w:rPr>
          <w:rFonts w:cs="Times New Roman"/>
          <w:color w:val="000000"/>
          <w:sz w:val="20"/>
          <w:szCs w:val="20"/>
        </w:rPr>
      </w:pPr>
    </w:p>
    <w:p w:rsidR="00DA328B" w:rsidRPr="00263372" w:rsidRDefault="00DA328B"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Lin, B., Chen, Y., Chen, X. and Yu, Y. (2012). Comparison between JSON and XML in Applications Based on AJAX. </w:t>
      </w:r>
      <w:r w:rsidRPr="00263372">
        <w:rPr>
          <w:rStyle w:val="selectable"/>
          <w:rFonts w:cs="Times New Roman"/>
          <w:i/>
          <w:iCs/>
          <w:color w:val="000000"/>
          <w:sz w:val="20"/>
          <w:szCs w:val="20"/>
        </w:rPr>
        <w:t>2012 International Conference on Computer Science and Service System</w:t>
      </w:r>
      <w:r w:rsidRPr="00263372">
        <w:rPr>
          <w:rStyle w:val="selectable"/>
          <w:rFonts w:cs="Times New Roman"/>
          <w:color w:val="000000"/>
          <w:sz w:val="20"/>
          <w:szCs w:val="20"/>
        </w:rPr>
        <w:t>. [online] Available at: https://ieeexplore.ieee.org/document/6394535 [Accessed 20 Jun. 2019].</w:t>
      </w:r>
    </w:p>
    <w:p w:rsidR="006978E7" w:rsidRPr="00263372" w:rsidRDefault="006978E7" w:rsidP="003371F2">
      <w:pPr>
        <w:pStyle w:val="ListParagraph"/>
        <w:jc w:val="left"/>
        <w:rPr>
          <w:rFonts w:cs="Times New Roman"/>
          <w:color w:val="000000"/>
          <w:sz w:val="20"/>
          <w:szCs w:val="20"/>
        </w:rPr>
      </w:pPr>
    </w:p>
    <w:p w:rsidR="006978E7" w:rsidRPr="00263372" w:rsidRDefault="006978E7" w:rsidP="003371F2">
      <w:pPr>
        <w:pStyle w:val="ListParagraph"/>
        <w:numPr>
          <w:ilvl w:val="0"/>
          <w:numId w:val="3"/>
        </w:numPr>
        <w:tabs>
          <w:tab w:val="left" w:pos="8127"/>
        </w:tabs>
        <w:ind w:left="360"/>
        <w:jc w:val="left"/>
        <w:rPr>
          <w:rStyle w:val="selectable"/>
          <w:rFonts w:cs="Times New Roman"/>
          <w:color w:val="000000"/>
          <w:sz w:val="20"/>
          <w:szCs w:val="20"/>
        </w:rPr>
      </w:pPr>
      <w:proofErr w:type="spellStart"/>
      <w:r w:rsidRPr="00263372">
        <w:rPr>
          <w:rStyle w:val="selectable"/>
          <w:rFonts w:cs="Times New Roman"/>
          <w:color w:val="000000"/>
          <w:sz w:val="20"/>
          <w:szCs w:val="20"/>
        </w:rPr>
        <w:t>Sumaray</w:t>
      </w:r>
      <w:proofErr w:type="spellEnd"/>
      <w:r w:rsidRPr="00263372">
        <w:rPr>
          <w:rStyle w:val="selectable"/>
          <w:rFonts w:cs="Times New Roman"/>
          <w:color w:val="000000"/>
          <w:sz w:val="20"/>
          <w:szCs w:val="20"/>
        </w:rPr>
        <w:t xml:space="preserve">, A. and </w:t>
      </w:r>
      <w:proofErr w:type="spellStart"/>
      <w:r w:rsidRPr="00263372">
        <w:rPr>
          <w:rStyle w:val="selectable"/>
          <w:rFonts w:cs="Times New Roman"/>
          <w:color w:val="000000"/>
          <w:sz w:val="20"/>
          <w:szCs w:val="20"/>
        </w:rPr>
        <w:t>Makki</w:t>
      </w:r>
      <w:proofErr w:type="spellEnd"/>
      <w:r w:rsidRPr="00263372">
        <w:rPr>
          <w:rStyle w:val="selectable"/>
          <w:rFonts w:cs="Times New Roman"/>
          <w:color w:val="000000"/>
          <w:sz w:val="20"/>
          <w:szCs w:val="20"/>
        </w:rPr>
        <w:t xml:space="preserve">, S. (2012). A comparison of data serialization formats for optimal efficiency on a mobile platform. </w:t>
      </w:r>
      <w:r w:rsidRPr="00263372">
        <w:rPr>
          <w:rStyle w:val="selectable"/>
          <w:rFonts w:cs="Times New Roman"/>
          <w:i/>
          <w:iCs/>
          <w:color w:val="000000"/>
          <w:sz w:val="20"/>
          <w:szCs w:val="20"/>
        </w:rPr>
        <w:t>Proceedings of the 6th International Conference on Ubiquitous Information Management and Communication - ICUIMC '12</w:t>
      </w:r>
      <w:r w:rsidRPr="00263372">
        <w:rPr>
          <w:rStyle w:val="selectable"/>
          <w:rFonts w:cs="Times New Roman"/>
          <w:color w:val="000000"/>
          <w:sz w:val="20"/>
          <w:szCs w:val="20"/>
        </w:rPr>
        <w:t>. [online] Available at: https://dl.acm.org/citation.cfm?id=2184810 [Accessed 20 Jun. 2019].</w:t>
      </w:r>
    </w:p>
    <w:p w:rsidR="006C67C7" w:rsidRPr="00263372" w:rsidRDefault="006C67C7" w:rsidP="003371F2">
      <w:pPr>
        <w:pStyle w:val="ListParagraph"/>
        <w:jc w:val="left"/>
        <w:rPr>
          <w:rFonts w:cs="Times New Roman"/>
          <w:color w:val="000000"/>
          <w:sz w:val="20"/>
          <w:szCs w:val="20"/>
        </w:rPr>
      </w:pPr>
    </w:p>
    <w:p w:rsidR="006C67C7" w:rsidRPr="00263372" w:rsidRDefault="006C67C7"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IoT</w:t>
      </w:r>
      <w:proofErr w:type="spellEnd"/>
      <w:r w:rsidRPr="00263372">
        <w:rPr>
          <w:rFonts w:cs="Times New Roman"/>
          <w:color w:val="000000"/>
          <w:sz w:val="20"/>
          <w:szCs w:val="20"/>
          <w:shd w:val="clear" w:color="auto" w:fill="FFFFFF"/>
        </w:rPr>
        <w:t xml:space="preserve"> Security Compliance Framework. (2018).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Available at: https://www.iotsecurityfoundation.org/wp-content/uploads/2018/12/IoTSF-IoT-Security-Compliance-Framework-Release-2.0-December-2018.pdf [Accessed 17 Jun. 2019].</w:t>
      </w:r>
    </w:p>
    <w:p w:rsidR="0035115D" w:rsidRPr="00263372" w:rsidRDefault="0035115D" w:rsidP="003371F2">
      <w:pPr>
        <w:pStyle w:val="ListParagraph"/>
        <w:jc w:val="left"/>
        <w:rPr>
          <w:rFonts w:cs="Times New Roman"/>
          <w:color w:val="000000"/>
          <w:sz w:val="20"/>
          <w:szCs w:val="20"/>
        </w:rPr>
      </w:pPr>
    </w:p>
    <w:p w:rsidR="0035115D" w:rsidRPr="00263372" w:rsidRDefault="0035115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Raspbian.org.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FrontPage - </w:t>
      </w:r>
      <w:proofErr w:type="spellStart"/>
      <w:r w:rsidRPr="00263372">
        <w:rPr>
          <w:rFonts w:cs="Times New Roman"/>
          <w:i/>
          <w:iCs/>
          <w:color w:val="000000"/>
          <w:sz w:val="20"/>
          <w:szCs w:val="20"/>
          <w:shd w:val="clear" w:color="auto" w:fill="FFFFFF"/>
        </w:rPr>
        <w:t>Raspbian</w:t>
      </w:r>
      <w:proofErr w:type="spellEnd"/>
      <w:r w:rsidRPr="00263372">
        <w:rPr>
          <w:rFonts w:cs="Times New Roman"/>
          <w:color w:val="000000"/>
          <w:sz w:val="20"/>
          <w:szCs w:val="20"/>
          <w:shd w:val="clear" w:color="auto" w:fill="FFFFFF"/>
        </w:rPr>
        <w:t>. [online] Available at: https://www.raspbian.org/ [Accessed 21 Jun. 2019].</w:t>
      </w:r>
    </w:p>
    <w:p w:rsidR="00873E99" w:rsidRPr="00263372" w:rsidRDefault="00873E99" w:rsidP="003371F2">
      <w:pPr>
        <w:pStyle w:val="ListParagraph"/>
        <w:jc w:val="left"/>
        <w:rPr>
          <w:rFonts w:cs="Times New Roman"/>
          <w:color w:val="000000"/>
          <w:sz w:val="20"/>
          <w:szCs w:val="20"/>
        </w:rPr>
      </w:pPr>
    </w:p>
    <w:p w:rsidR="00873E99" w:rsidRPr="00263372" w:rsidRDefault="00873E99"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Raspberrypi.org.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Securing your Raspberry Pi - Raspberry Pi Documentation</w:t>
      </w:r>
      <w:r w:rsidRPr="00263372">
        <w:rPr>
          <w:rFonts w:cs="Times New Roman"/>
          <w:color w:val="000000"/>
          <w:sz w:val="20"/>
          <w:szCs w:val="20"/>
          <w:shd w:val="clear" w:color="auto" w:fill="FFFFFF"/>
        </w:rPr>
        <w:t>. [online] Available at: https://www.raspberrypi.org/documentation/configuration/security.md [Accessed 21 Jun. 2019].</w:t>
      </w:r>
    </w:p>
    <w:p w:rsidR="005B6005" w:rsidRPr="00263372" w:rsidRDefault="005B6005" w:rsidP="003371F2">
      <w:pPr>
        <w:pStyle w:val="ListParagraph"/>
        <w:jc w:val="left"/>
        <w:rPr>
          <w:rFonts w:cs="Times New Roman"/>
          <w:color w:val="000000"/>
          <w:sz w:val="20"/>
          <w:szCs w:val="20"/>
        </w:rPr>
      </w:pPr>
    </w:p>
    <w:p w:rsidR="005B6005" w:rsidRPr="00263372" w:rsidRDefault="005B600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George, G. (2019). </w:t>
      </w:r>
      <w:r w:rsidRPr="00263372">
        <w:rPr>
          <w:rFonts w:cs="Times New Roman"/>
          <w:i/>
          <w:iCs/>
          <w:color w:val="000000"/>
          <w:sz w:val="20"/>
          <w:szCs w:val="20"/>
          <w:shd w:val="clear" w:color="auto" w:fill="FFFFFF"/>
        </w:rPr>
        <w:t xml:space="preserve">How to secure your Raspberry Pi board [Tutorial] | </w:t>
      </w:r>
      <w:proofErr w:type="spellStart"/>
      <w:r w:rsidRPr="00263372">
        <w:rPr>
          <w:rFonts w:cs="Times New Roman"/>
          <w:i/>
          <w:iCs/>
          <w:color w:val="000000"/>
          <w:sz w:val="20"/>
          <w:szCs w:val="20"/>
          <w:shd w:val="clear" w:color="auto" w:fill="FFFFFF"/>
        </w:rPr>
        <w:t>Packt</w:t>
      </w:r>
      <w:proofErr w:type="spellEnd"/>
      <w:r w:rsidRPr="00263372">
        <w:rPr>
          <w:rFonts w:cs="Times New Roman"/>
          <w:i/>
          <w:iCs/>
          <w:color w:val="000000"/>
          <w:sz w:val="20"/>
          <w:szCs w:val="20"/>
          <w:shd w:val="clear" w:color="auto" w:fill="FFFFFF"/>
        </w:rPr>
        <w:t xml:space="preserve"> </w:t>
      </w:r>
      <w:proofErr w:type="gramStart"/>
      <w:r w:rsidRPr="00263372">
        <w:rPr>
          <w:rFonts w:cs="Times New Roman"/>
          <w:i/>
          <w:iCs/>
          <w:color w:val="000000"/>
          <w:sz w:val="20"/>
          <w:szCs w:val="20"/>
          <w:shd w:val="clear" w:color="auto" w:fill="FFFFFF"/>
        </w:rPr>
        <w:t>Hub</w:t>
      </w:r>
      <w:r w:rsidRPr="00263372">
        <w:rPr>
          <w:rFonts w:cs="Times New Roman"/>
          <w:color w:val="000000"/>
          <w:sz w:val="20"/>
          <w:szCs w:val="20"/>
          <w:shd w:val="clear" w:color="auto" w:fill="FFFFFF"/>
        </w:rPr>
        <w:t>.</w:t>
      </w:r>
      <w:proofErr w:type="gramEnd"/>
      <w:r w:rsidRPr="00263372">
        <w:rPr>
          <w:rFonts w:cs="Times New Roman"/>
          <w:color w:val="000000"/>
          <w:sz w:val="20"/>
          <w:szCs w:val="20"/>
          <w:shd w:val="clear" w:color="auto" w:fill="FFFFFF"/>
        </w:rPr>
        <w:t xml:space="preserve"> [online] </w:t>
      </w:r>
      <w:proofErr w:type="spellStart"/>
      <w:r w:rsidRPr="00263372">
        <w:rPr>
          <w:rFonts w:cs="Times New Roman"/>
          <w:color w:val="000000"/>
          <w:sz w:val="20"/>
          <w:szCs w:val="20"/>
          <w:shd w:val="clear" w:color="auto" w:fill="FFFFFF"/>
        </w:rPr>
        <w:t>Packt</w:t>
      </w:r>
      <w:proofErr w:type="spellEnd"/>
      <w:r w:rsidRPr="00263372">
        <w:rPr>
          <w:rFonts w:cs="Times New Roman"/>
          <w:color w:val="000000"/>
          <w:sz w:val="20"/>
          <w:szCs w:val="20"/>
          <w:shd w:val="clear" w:color="auto" w:fill="FFFFFF"/>
        </w:rPr>
        <w:t xml:space="preserve"> Hub. Available at: https://hub.packtpub.com/how-to-secure-your-raspberry-pi-board-tutorial/ [Accessed 21 Jun. 2019].</w:t>
      </w:r>
    </w:p>
    <w:p w:rsidR="007D6EA8" w:rsidRPr="00263372" w:rsidRDefault="007D6EA8" w:rsidP="003371F2">
      <w:pPr>
        <w:pStyle w:val="ListParagraph"/>
        <w:jc w:val="left"/>
        <w:rPr>
          <w:rFonts w:cs="Times New Roman"/>
          <w:color w:val="000000"/>
          <w:sz w:val="20"/>
          <w:szCs w:val="20"/>
        </w:rPr>
      </w:pPr>
    </w:p>
    <w:p w:rsidR="007D6EA8" w:rsidRPr="00263372" w:rsidRDefault="007D6EA8"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Uk.norton.com.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What Is </w:t>
      </w:r>
      <w:proofErr w:type="gramStart"/>
      <w:r w:rsidRPr="00263372">
        <w:rPr>
          <w:rFonts w:cs="Times New Roman"/>
          <w:i/>
          <w:iCs/>
          <w:color w:val="000000"/>
          <w:sz w:val="20"/>
          <w:szCs w:val="20"/>
          <w:shd w:val="clear" w:color="auto" w:fill="FFFFFF"/>
        </w:rPr>
        <w:t>A</w:t>
      </w:r>
      <w:proofErr w:type="gramEnd"/>
      <w:r w:rsidRPr="00263372">
        <w:rPr>
          <w:rFonts w:cs="Times New Roman"/>
          <w:i/>
          <w:iCs/>
          <w:color w:val="000000"/>
          <w:sz w:val="20"/>
          <w:szCs w:val="20"/>
          <w:shd w:val="clear" w:color="auto" w:fill="FFFFFF"/>
        </w:rPr>
        <w:t xml:space="preserve"> </w:t>
      </w:r>
      <w:r w:rsidR="00E93AE3" w:rsidRPr="00263372">
        <w:rPr>
          <w:rFonts w:cs="Times New Roman"/>
          <w:i/>
          <w:iCs/>
          <w:color w:val="000000"/>
          <w:sz w:val="20"/>
          <w:szCs w:val="20"/>
          <w:shd w:val="clear" w:color="auto" w:fill="FFFFFF"/>
        </w:rPr>
        <w:t>Botnet?</w:t>
      </w:r>
      <w:r w:rsidRPr="00263372">
        <w:rPr>
          <w:rFonts w:cs="Times New Roman"/>
          <w:color w:val="000000"/>
          <w:sz w:val="20"/>
          <w:szCs w:val="20"/>
          <w:shd w:val="clear" w:color="auto" w:fill="FFFFFF"/>
        </w:rPr>
        <w:t xml:space="preserve"> [online] Available at: https://uk.norton.com/internetsecurity-malware-what-is-a-botnet.html [Accessed 21 Jun. 2019].</w:t>
      </w:r>
    </w:p>
    <w:p w:rsidR="00065B64" w:rsidRPr="00263372" w:rsidRDefault="00065B64" w:rsidP="003371F2">
      <w:pPr>
        <w:pStyle w:val="ListParagraph"/>
        <w:jc w:val="left"/>
        <w:rPr>
          <w:rFonts w:cs="Times New Roman"/>
          <w:color w:val="000000"/>
          <w:sz w:val="20"/>
          <w:szCs w:val="20"/>
        </w:rPr>
      </w:pPr>
    </w:p>
    <w:p w:rsidR="00065B64" w:rsidRPr="00263372" w:rsidRDefault="00065B6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Krebs, B. (2017). </w:t>
      </w:r>
      <w:r w:rsidRPr="00263372">
        <w:rPr>
          <w:rFonts w:cs="Times New Roman"/>
          <w:i/>
          <w:iCs/>
          <w:color w:val="000000"/>
          <w:sz w:val="20"/>
          <w:szCs w:val="20"/>
          <w:shd w:val="clear" w:color="auto" w:fill="FFFFFF"/>
        </w:rPr>
        <w:t xml:space="preserve">Reaper: Calm Before the </w:t>
      </w:r>
      <w:proofErr w:type="spellStart"/>
      <w:r w:rsidRPr="00263372">
        <w:rPr>
          <w:rFonts w:cs="Times New Roman"/>
          <w:i/>
          <w:iCs/>
          <w:color w:val="000000"/>
          <w:sz w:val="20"/>
          <w:szCs w:val="20"/>
          <w:shd w:val="clear" w:color="auto" w:fill="FFFFFF"/>
        </w:rPr>
        <w:t>IoT</w:t>
      </w:r>
      <w:proofErr w:type="spellEnd"/>
      <w:r w:rsidRPr="00263372">
        <w:rPr>
          <w:rFonts w:cs="Times New Roman"/>
          <w:i/>
          <w:iCs/>
          <w:color w:val="000000"/>
          <w:sz w:val="20"/>
          <w:szCs w:val="20"/>
          <w:shd w:val="clear" w:color="auto" w:fill="FFFFFF"/>
        </w:rPr>
        <w:t xml:space="preserve"> Security Storm? — Krebs on Security</w:t>
      </w:r>
      <w:r w:rsidRPr="00263372">
        <w:rPr>
          <w:rFonts w:cs="Times New Roman"/>
          <w:color w:val="000000"/>
          <w:sz w:val="20"/>
          <w:szCs w:val="20"/>
          <w:shd w:val="clear" w:color="auto" w:fill="FFFFFF"/>
        </w:rPr>
        <w:t>. [online] Krebsonsecurity.com. Available at: https://krebsonsecurity.com/2017/10/reaper-calm-before-the-iot-security-storm/ [Accessed 21 Jun. 2019].</w:t>
      </w:r>
    </w:p>
    <w:p w:rsidR="005053AE" w:rsidRPr="00263372" w:rsidRDefault="005053AE" w:rsidP="003371F2">
      <w:pPr>
        <w:pStyle w:val="ListParagraph"/>
        <w:jc w:val="left"/>
        <w:rPr>
          <w:rFonts w:cs="Times New Roman"/>
          <w:color w:val="000000"/>
          <w:sz w:val="20"/>
          <w:szCs w:val="20"/>
        </w:rPr>
      </w:pPr>
    </w:p>
    <w:p w:rsidR="005053AE" w:rsidRPr="00263372" w:rsidRDefault="005053AE"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Dlib.net.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dlib</w:t>
      </w:r>
      <w:proofErr w:type="spellEnd"/>
      <w:r w:rsidRPr="00263372">
        <w:rPr>
          <w:rFonts w:cs="Times New Roman"/>
          <w:i/>
          <w:iCs/>
          <w:color w:val="000000"/>
          <w:sz w:val="20"/>
          <w:szCs w:val="20"/>
          <w:shd w:val="clear" w:color="auto" w:fill="FFFFFF"/>
        </w:rPr>
        <w:t xml:space="preserve"> C++ Library</w:t>
      </w:r>
      <w:r w:rsidRPr="00263372">
        <w:rPr>
          <w:rFonts w:cs="Times New Roman"/>
          <w:color w:val="000000"/>
          <w:sz w:val="20"/>
          <w:szCs w:val="20"/>
          <w:shd w:val="clear" w:color="auto" w:fill="FFFFFF"/>
        </w:rPr>
        <w:t>. [online] Available at: http://dlib.net/ [Accessed 24 Jun. 2019].</w:t>
      </w:r>
    </w:p>
    <w:p w:rsidR="00301AC1" w:rsidRPr="00263372" w:rsidRDefault="00301AC1" w:rsidP="003371F2">
      <w:pPr>
        <w:pStyle w:val="ListParagraph"/>
        <w:jc w:val="left"/>
        <w:rPr>
          <w:rFonts w:cs="Times New Roman"/>
          <w:color w:val="000000"/>
          <w:sz w:val="20"/>
          <w:szCs w:val="20"/>
        </w:rPr>
      </w:pPr>
    </w:p>
    <w:p w:rsidR="00301AC1" w:rsidRPr="00263372" w:rsidRDefault="00301AC1"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Docs.opencv.org.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OpenCV</w:t>
      </w:r>
      <w:proofErr w:type="spellEnd"/>
      <w:r w:rsidRPr="00263372">
        <w:rPr>
          <w:rFonts w:cs="Times New Roman"/>
          <w:i/>
          <w:iCs/>
          <w:color w:val="000000"/>
          <w:sz w:val="20"/>
          <w:szCs w:val="20"/>
          <w:shd w:val="clear" w:color="auto" w:fill="FFFFFF"/>
        </w:rPr>
        <w:t>: Face Detection using Haar Cascades</w:t>
      </w:r>
      <w:r w:rsidRPr="00263372">
        <w:rPr>
          <w:rFonts w:cs="Times New Roman"/>
          <w:color w:val="000000"/>
          <w:sz w:val="20"/>
          <w:szCs w:val="20"/>
          <w:shd w:val="clear" w:color="auto" w:fill="FFFFFF"/>
        </w:rPr>
        <w:t>. [online] Available at: https://docs.opencv.org/3.4.1/d7/d8b/tutorial_py_face_detection.html [Accessed 24 Jun. 2019].</w:t>
      </w:r>
    </w:p>
    <w:p w:rsidR="00470118" w:rsidRPr="00263372" w:rsidRDefault="00470118" w:rsidP="003371F2">
      <w:pPr>
        <w:pStyle w:val="ListParagraph"/>
        <w:jc w:val="left"/>
        <w:rPr>
          <w:rFonts w:cs="Times New Roman"/>
          <w:color w:val="000000"/>
          <w:sz w:val="20"/>
          <w:szCs w:val="20"/>
        </w:rPr>
      </w:pPr>
    </w:p>
    <w:p w:rsidR="00470118" w:rsidRPr="00263372" w:rsidRDefault="00470118"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Treacy</w:t>
      </w:r>
      <w:proofErr w:type="spellEnd"/>
      <w:r w:rsidRPr="00263372">
        <w:rPr>
          <w:rFonts w:cs="Times New Roman"/>
          <w:color w:val="000000"/>
          <w:sz w:val="20"/>
          <w:szCs w:val="20"/>
          <w:shd w:val="clear" w:color="auto" w:fill="FFFFFF"/>
        </w:rPr>
        <w:t>, F. (2019). </w:t>
      </w:r>
      <w:r w:rsidRPr="00263372">
        <w:rPr>
          <w:rFonts w:cs="Times New Roman"/>
          <w:i/>
          <w:iCs/>
          <w:color w:val="000000"/>
          <w:sz w:val="20"/>
          <w:szCs w:val="20"/>
          <w:shd w:val="clear" w:color="auto" w:fill="FFFFFF"/>
        </w:rPr>
        <w:t>HART Communication Made Easy</w:t>
      </w:r>
      <w:r w:rsidRPr="00263372">
        <w:rPr>
          <w:rFonts w:cs="Times New Roman"/>
          <w:color w:val="000000"/>
          <w:sz w:val="20"/>
          <w:szCs w:val="20"/>
          <w:shd w:val="clear" w:color="auto" w:fill="FFFFFF"/>
        </w:rPr>
        <w:t>. [</w:t>
      </w:r>
      <w:proofErr w:type="spellStart"/>
      <w:r w:rsidRPr="00263372">
        <w:rPr>
          <w:rFonts w:cs="Times New Roman"/>
          <w:color w:val="000000"/>
          <w:sz w:val="20"/>
          <w:szCs w:val="20"/>
          <w:shd w:val="clear" w:color="auto" w:fill="FFFFFF"/>
        </w:rPr>
        <w:t>ebook</w:t>
      </w:r>
      <w:proofErr w:type="spellEnd"/>
      <w:r w:rsidRPr="00263372">
        <w:rPr>
          <w:rFonts w:cs="Times New Roman"/>
          <w:color w:val="000000"/>
          <w:sz w:val="20"/>
          <w:szCs w:val="20"/>
          <w:shd w:val="clear" w:color="auto" w:fill="FFFFFF"/>
        </w:rPr>
        <w:t>] Available at: https://www.analog.com/media/en/technical-documentation/technical-articles/HART_Communication_Made_Easy.pdf [Accessed 24 Jun. 2019].</w:t>
      </w:r>
    </w:p>
    <w:p w:rsidR="00971203" w:rsidRPr="00263372" w:rsidRDefault="00971203" w:rsidP="003371F2">
      <w:pPr>
        <w:pStyle w:val="ListParagraph"/>
        <w:jc w:val="left"/>
        <w:rPr>
          <w:rFonts w:cs="Times New Roman"/>
          <w:color w:val="000000"/>
          <w:sz w:val="20"/>
          <w:szCs w:val="20"/>
        </w:rPr>
      </w:pPr>
    </w:p>
    <w:p w:rsidR="00971203" w:rsidRPr="00263372" w:rsidRDefault="00971203"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Instrumentation and Control Engineering. (2018). </w:t>
      </w:r>
      <w:r w:rsidRPr="00263372">
        <w:rPr>
          <w:rFonts w:cs="Times New Roman"/>
          <w:i/>
          <w:iCs/>
          <w:color w:val="000000"/>
          <w:sz w:val="20"/>
          <w:szCs w:val="20"/>
          <w:shd w:val="clear" w:color="auto" w:fill="FFFFFF"/>
        </w:rPr>
        <w:t xml:space="preserve">HART </w:t>
      </w:r>
      <w:proofErr w:type="gramStart"/>
      <w:r w:rsidRPr="00263372">
        <w:rPr>
          <w:rFonts w:cs="Times New Roman"/>
          <w:i/>
          <w:iCs/>
          <w:color w:val="000000"/>
          <w:sz w:val="20"/>
          <w:szCs w:val="20"/>
          <w:shd w:val="clear" w:color="auto" w:fill="FFFFFF"/>
        </w:rPr>
        <w:t>( Highway</w:t>
      </w:r>
      <w:proofErr w:type="gramEnd"/>
      <w:r w:rsidRPr="00263372">
        <w:rPr>
          <w:rFonts w:cs="Times New Roman"/>
          <w:i/>
          <w:iCs/>
          <w:color w:val="000000"/>
          <w:sz w:val="20"/>
          <w:szCs w:val="20"/>
          <w:shd w:val="clear" w:color="auto" w:fill="FFFFFF"/>
        </w:rPr>
        <w:t xml:space="preserve"> Addressable Remote Transducer) Communication Protocol</w:t>
      </w:r>
      <w:r w:rsidRPr="00263372">
        <w:rPr>
          <w:rFonts w:cs="Times New Roman"/>
          <w:color w:val="000000"/>
          <w:sz w:val="20"/>
          <w:szCs w:val="20"/>
          <w:shd w:val="clear" w:color="auto" w:fill="FFFFFF"/>
        </w:rPr>
        <w:t>. [online] Available at: https://automationforum.co/hart-highway-addressable-remote-transducer-communication-protocol/ [Accessed 24 Jun. 2019].</w:t>
      </w:r>
    </w:p>
    <w:p w:rsidR="003C3232" w:rsidRPr="00263372" w:rsidRDefault="003C3232" w:rsidP="003371F2">
      <w:pPr>
        <w:pStyle w:val="ListParagraph"/>
        <w:jc w:val="left"/>
        <w:rPr>
          <w:rFonts w:cs="Times New Roman"/>
          <w:color w:val="000000"/>
          <w:sz w:val="20"/>
          <w:szCs w:val="20"/>
        </w:rPr>
      </w:pPr>
    </w:p>
    <w:p w:rsidR="003C3232" w:rsidRPr="00263372" w:rsidRDefault="003C3232"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Redis.io.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proofErr w:type="spellStart"/>
      <w:r w:rsidRPr="00263372">
        <w:rPr>
          <w:rFonts w:cs="Times New Roman"/>
          <w:i/>
          <w:iCs/>
          <w:color w:val="000000"/>
          <w:sz w:val="20"/>
          <w:szCs w:val="20"/>
          <w:shd w:val="clear" w:color="auto" w:fill="FFFFFF"/>
        </w:rPr>
        <w:t>Redis</w:t>
      </w:r>
      <w:proofErr w:type="spellEnd"/>
      <w:r w:rsidRPr="00263372">
        <w:rPr>
          <w:rFonts w:cs="Times New Roman"/>
          <w:i/>
          <w:iCs/>
          <w:color w:val="000000"/>
          <w:sz w:val="20"/>
          <w:szCs w:val="20"/>
          <w:shd w:val="clear" w:color="auto" w:fill="FFFFFF"/>
        </w:rPr>
        <w:t xml:space="preserve"> Protocol specification – </w:t>
      </w:r>
      <w:proofErr w:type="spellStart"/>
      <w:r w:rsidRPr="00263372">
        <w:rPr>
          <w:rFonts w:cs="Times New Roman"/>
          <w:i/>
          <w:iCs/>
          <w:color w:val="000000"/>
          <w:sz w:val="20"/>
          <w:szCs w:val="20"/>
          <w:shd w:val="clear" w:color="auto" w:fill="FFFFFF"/>
        </w:rPr>
        <w:t>Redis</w:t>
      </w:r>
      <w:proofErr w:type="spellEnd"/>
      <w:r w:rsidRPr="00263372">
        <w:rPr>
          <w:rFonts w:cs="Times New Roman"/>
          <w:color w:val="000000"/>
          <w:sz w:val="20"/>
          <w:szCs w:val="20"/>
          <w:shd w:val="clear" w:color="auto" w:fill="FFFFFF"/>
        </w:rPr>
        <w:t>. [online] Available at: https://redis.io/topics/protocol [Accessed 25 Jun. 2019].</w:t>
      </w:r>
    </w:p>
    <w:p w:rsidR="003E6351" w:rsidRPr="00263372" w:rsidRDefault="003E6351" w:rsidP="003371F2">
      <w:pPr>
        <w:pStyle w:val="ListParagraph"/>
        <w:jc w:val="left"/>
        <w:rPr>
          <w:rFonts w:cs="Times New Roman"/>
          <w:color w:val="000000"/>
          <w:sz w:val="20"/>
          <w:szCs w:val="20"/>
        </w:rPr>
      </w:pPr>
    </w:p>
    <w:p w:rsidR="003E6351" w:rsidRPr="00263372" w:rsidRDefault="003E6351"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K. and </w:t>
      </w:r>
      <w:proofErr w:type="spellStart"/>
      <w:r w:rsidRPr="00263372">
        <w:rPr>
          <w:rStyle w:val="selectable"/>
          <w:rFonts w:cs="Times New Roman"/>
          <w:color w:val="000000"/>
          <w:sz w:val="20"/>
          <w:szCs w:val="20"/>
        </w:rPr>
        <w:t>Upadhyay</w:t>
      </w:r>
      <w:proofErr w:type="spellEnd"/>
      <w:r w:rsidRPr="00263372">
        <w:rPr>
          <w:rStyle w:val="selectable"/>
          <w:rFonts w:cs="Times New Roman"/>
          <w:color w:val="000000"/>
          <w:sz w:val="20"/>
          <w:szCs w:val="20"/>
        </w:rPr>
        <w:t xml:space="preserve">, H. (2018). </w:t>
      </w:r>
      <w:r w:rsidRPr="00263372">
        <w:rPr>
          <w:rStyle w:val="selectable"/>
          <w:rFonts w:cs="Times New Roman"/>
          <w:i/>
          <w:iCs/>
          <w:color w:val="000000"/>
          <w:sz w:val="20"/>
          <w:szCs w:val="20"/>
        </w:rPr>
        <w:t xml:space="preserve">A Rule based Approach to Mitigate </w:t>
      </w:r>
      <w:proofErr w:type="spellStart"/>
      <w:r w:rsidRPr="00263372">
        <w:rPr>
          <w:rStyle w:val="selectable"/>
          <w:rFonts w:cs="Times New Roman"/>
          <w:i/>
          <w:iCs/>
          <w:color w:val="000000"/>
          <w:sz w:val="20"/>
          <w:szCs w:val="20"/>
        </w:rPr>
        <w:t>DDoS</w:t>
      </w:r>
      <w:proofErr w:type="spellEnd"/>
      <w:r w:rsidRPr="00263372">
        <w:rPr>
          <w:rStyle w:val="selectable"/>
          <w:rFonts w:cs="Times New Roman"/>
          <w:i/>
          <w:iCs/>
          <w:color w:val="000000"/>
          <w:sz w:val="20"/>
          <w:szCs w:val="20"/>
        </w:rPr>
        <w:t xml:space="preserve"> attack in </w:t>
      </w:r>
      <w:proofErr w:type="spellStart"/>
      <w:r w:rsidRPr="00263372">
        <w:rPr>
          <w:rStyle w:val="selectable"/>
          <w:rFonts w:cs="Times New Roman"/>
          <w:i/>
          <w:iCs/>
          <w:color w:val="000000"/>
          <w:sz w:val="20"/>
          <w:szCs w:val="20"/>
        </w:rPr>
        <w:t>IoT</w:t>
      </w:r>
      <w:proofErr w:type="spellEnd"/>
      <w:r w:rsidRPr="00263372">
        <w:rPr>
          <w:rStyle w:val="selectable"/>
          <w:rFonts w:cs="Times New Roman"/>
          <w:i/>
          <w:iCs/>
          <w:color w:val="000000"/>
          <w:sz w:val="20"/>
          <w:szCs w:val="20"/>
        </w:rPr>
        <w:t xml:space="preserve"> Environment</w:t>
      </w:r>
      <w:r w:rsidRPr="00263372">
        <w:rPr>
          <w:rStyle w:val="selectable"/>
          <w:rFonts w:cs="Times New Roman"/>
          <w:color w:val="000000"/>
          <w:sz w:val="20"/>
          <w:szCs w:val="20"/>
        </w:rPr>
        <w:t>. [</w:t>
      </w:r>
      <w:proofErr w:type="spellStart"/>
      <w:r w:rsidRPr="00263372">
        <w:rPr>
          <w:rStyle w:val="selectable"/>
          <w:rFonts w:cs="Times New Roman"/>
          <w:color w:val="000000"/>
          <w:sz w:val="20"/>
          <w:szCs w:val="20"/>
        </w:rPr>
        <w:t>ebook</w:t>
      </w:r>
      <w:proofErr w:type="spellEnd"/>
      <w:r w:rsidRPr="00263372">
        <w:rPr>
          <w:rStyle w:val="selectable"/>
          <w:rFonts w:cs="Times New Roman"/>
          <w:color w:val="000000"/>
          <w:sz w:val="20"/>
          <w:szCs w:val="20"/>
        </w:rPr>
        <w:t>] Available at: https://pdfs.semanticscholar.org/a8af/1a108244b37d1994962e5f250875f0adb1ab.pdf [Accessed 25 Jun. 2019].</w:t>
      </w:r>
    </w:p>
    <w:p w:rsidR="00DC5C95" w:rsidRPr="00263372" w:rsidRDefault="00DC5C95" w:rsidP="00DC5C95">
      <w:pPr>
        <w:pStyle w:val="ListParagraph"/>
        <w:rPr>
          <w:rFonts w:cs="Times New Roman"/>
          <w:color w:val="000000"/>
          <w:sz w:val="20"/>
          <w:szCs w:val="20"/>
        </w:rPr>
      </w:pPr>
    </w:p>
    <w:p w:rsidR="00DC5C95" w:rsidRPr="00263372" w:rsidRDefault="00DC5C9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Abad, C. and Bonilla, R. (2007). An Analysis on the Schemes for Detecting and Preventing ARP Cache Poisoning Attacks. </w:t>
      </w:r>
      <w:r w:rsidRPr="00263372">
        <w:rPr>
          <w:rFonts w:cs="Times New Roman"/>
          <w:i/>
          <w:iCs/>
          <w:color w:val="000000"/>
          <w:sz w:val="20"/>
          <w:szCs w:val="20"/>
          <w:shd w:val="clear" w:color="auto" w:fill="FFFFFF"/>
        </w:rPr>
        <w:t>27th International Conference on Distributed Computing Systems Workshops (ICDCSW'07)</w:t>
      </w:r>
      <w:r w:rsidRPr="00263372">
        <w:rPr>
          <w:rFonts w:cs="Times New Roman"/>
          <w:color w:val="000000"/>
          <w:sz w:val="20"/>
          <w:szCs w:val="20"/>
          <w:shd w:val="clear" w:color="auto" w:fill="FFFFFF"/>
        </w:rPr>
        <w:t>. [online] Available at: https://ieeexplore.ieee.org/document/4279062 [Accessed 28 Jun. 2019].</w:t>
      </w:r>
    </w:p>
    <w:p w:rsidR="005A2BD7" w:rsidRPr="00263372" w:rsidRDefault="005A2BD7" w:rsidP="005A2BD7">
      <w:pPr>
        <w:pStyle w:val="ListParagraph"/>
        <w:rPr>
          <w:rFonts w:cs="Times New Roman"/>
          <w:color w:val="000000"/>
          <w:sz w:val="20"/>
          <w:szCs w:val="20"/>
        </w:rPr>
      </w:pPr>
    </w:p>
    <w:p w:rsidR="005A2BD7" w:rsidRPr="00263372" w:rsidRDefault="005A2BD7"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r w:rsidRPr="00263372">
        <w:rPr>
          <w:rFonts w:cs="Times New Roman"/>
          <w:i/>
          <w:iCs/>
          <w:color w:val="000000"/>
          <w:sz w:val="20"/>
          <w:szCs w:val="20"/>
          <w:shd w:val="clear" w:color="auto" w:fill="FFFFFF"/>
        </w:rPr>
        <w:t>jrosebr1/imutils</w:t>
      </w:r>
      <w:r w:rsidRPr="00263372">
        <w:rPr>
          <w:rFonts w:cs="Times New Roman"/>
          <w:color w:val="000000"/>
          <w:sz w:val="20"/>
          <w:szCs w:val="20"/>
          <w:shd w:val="clear" w:color="auto" w:fill="FFFFFF"/>
        </w:rPr>
        <w:t>. [online] Available at: https://github.com/jrosebr1/imutils [Accessed 28 Jun. 2019].</w:t>
      </w:r>
    </w:p>
    <w:p w:rsidR="00EC27C9" w:rsidRPr="00263372" w:rsidRDefault="00EC27C9" w:rsidP="00EC27C9">
      <w:pPr>
        <w:pStyle w:val="ListParagraph"/>
        <w:rPr>
          <w:rFonts w:cs="Times New Roman"/>
          <w:color w:val="000000"/>
          <w:sz w:val="20"/>
          <w:szCs w:val="20"/>
        </w:rPr>
      </w:pPr>
    </w:p>
    <w:p w:rsidR="00EC27C9" w:rsidRPr="00263372" w:rsidRDefault="00EC27C9"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GeeksforGeeks</w:t>
      </w:r>
      <w:proofErr w:type="spellEnd"/>
      <w:r w:rsidRPr="00263372">
        <w:rPr>
          <w:rFonts w:cs="Times New Roman"/>
          <w:color w:val="000000"/>
          <w:sz w:val="20"/>
          <w:szCs w:val="20"/>
          <w:shd w:val="clear" w:color="auto" w:fill="FFFFFF"/>
        </w:rPr>
        <w:t>. (</w:t>
      </w:r>
      <w:proofErr w:type="spellStart"/>
      <w:r w:rsidRPr="00263372">
        <w:rPr>
          <w:rFonts w:cs="Times New Roman"/>
          <w:color w:val="000000"/>
          <w:sz w:val="20"/>
          <w:szCs w:val="20"/>
          <w:shd w:val="clear" w:color="auto" w:fill="FFFFFF"/>
        </w:rPr>
        <w:t>n.d.</w:t>
      </w:r>
      <w:proofErr w:type="spellEnd"/>
      <w:r w:rsidRPr="00263372">
        <w:rPr>
          <w:rFonts w:cs="Times New Roman"/>
          <w:color w:val="000000"/>
          <w:sz w:val="20"/>
          <w:szCs w:val="20"/>
          <w:shd w:val="clear" w:color="auto" w:fill="FFFFFF"/>
        </w:rPr>
        <w:t>). </w:t>
      </w:r>
      <w:r w:rsidRPr="00263372">
        <w:rPr>
          <w:rFonts w:cs="Times New Roman"/>
          <w:i/>
          <w:iCs/>
          <w:color w:val="000000"/>
          <w:sz w:val="20"/>
          <w:szCs w:val="20"/>
          <w:shd w:val="clear" w:color="auto" w:fill="FFFFFF"/>
        </w:rPr>
        <w:t xml:space="preserve">Understanding Python Pickling with example - </w:t>
      </w:r>
      <w:proofErr w:type="spellStart"/>
      <w:r w:rsidRPr="00263372">
        <w:rPr>
          <w:rFonts w:cs="Times New Roman"/>
          <w:i/>
          <w:iCs/>
          <w:color w:val="000000"/>
          <w:sz w:val="20"/>
          <w:szCs w:val="20"/>
          <w:shd w:val="clear" w:color="auto" w:fill="FFFFFF"/>
        </w:rPr>
        <w:t>GeeksforGeeks</w:t>
      </w:r>
      <w:proofErr w:type="spellEnd"/>
      <w:r w:rsidRPr="00263372">
        <w:rPr>
          <w:rFonts w:cs="Times New Roman"/>
          <w:color w:val="000000"/>
          <w:sz w:val="20"/>
          <w:szCs w:val="20"/>
          <w:shd w:val="clear" w:color="auto" w:fill="FFFFFF"/>
        </w:rPr>
        <w:t>. [online] Available at: https://www.geeksforgeeks.org/understanding-python-pickling-example/ [Accessed 28 Jun. 2019].</w:t>
      </w:r>
    </w:p>
    <w:p w:rsidR="003B3D2D" w:rsidRPr="00263372" w:rsidRDefault="003B3D2D" w:rsidP="003B3D2D">
      <w:pPr>
        <w:pStyle w:val="ListParagraph"/>
        <w:rPr>
          <w:rFonts w:cs="Times New Roman"/>
          <w:color w:val="000000"/>
          <w:sz w:val="20"/>
          <w:szCs w:val="20"/>
        </w:rPr>
      </w:pPr>
    </w:p>
    <w:p w:rsidR="003B3D2D" w:rsidRPr="00263372" w:rsidRDefault="003B3D2D"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GitHub. (2019). </w:t>
      </w:r>
      <w:proofErr w:type="spellStart"/>
      <w:r w:rsidRPr="00263372">
        <w:rPr>
          <w:rFonts w:cs="Times New Roman"/>
          <w:i/>
          <w:iCs/>
          <w:color w:val="000000"/>
          <w:sz w:val="20"/>
          <w:szCs w:val="20"/>
          <w:shd w:val="clear" w:color="auto" w:fill="FFFFFF"/>
        </w:rPr>
        <w:t>ageitgey</w:t>
      </w:r>
      <w:proofErr w:type="spellEnd"/>
      <w:r w:rsidRPr="00263372">
        <w:rPr>
          <w:rFonts w:cs="Times New Roman"/>
          <w:i/>
          <w:iCs/>
          <w:color w:val="000000"/>
          <w:sz w:val="20"/>
          <w:szCs w:val="20"/>
          <w:shd w:val="clear" w:color="auto" w:fill="FFFFFF"/>
        </w:rPr>
        <w:t>/face_recognition</w:t>
      </w:r>
      <w:r w:rsidRPr="00263372">
        <w:rPr>
          <w:rFonts w:cs="Times New Roman"/>
          <w:color w:val="000000"/>
          <w:sz w:val="20"/>
          <w:szCs w:val="20"/>
          <w:shd w:val="clear" w:color="auto" w:fill="FFFFFF"/>
        </w:rPr>
        <w:t>. [online] Available at: https://github.com/ageitgey/face_recognition [Accessed 28 Jun. 2019].</w:t>
      </w:r>
    </w:p>
    <w:p w:rsidR="00A9385A" w:rsidRPr="00263372" w:rsidRDefault="00A9385A" w:rsidP="00A9385A">
      <w:pPr>
        <w:pStyle w:val="ListParagraph"/>
        <w:rPr>
          <w:rFonts w:cs="Times New Roman"/>
          <w:color w:val="000000"/>
          <w:sz w:val="20"/>
          <w:szCs w:val="20"/>
        </w:rPr>
      </w:pPr>
    </w:p>
    <w:p w:rsidR="00A9385A" w:rsidRPr="00263372" w:rsidRDefault="00A9385A"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Pawar</w:t>
      </w:r>
      <w:proofErr w:type="spellEnd"/>
      <w:r w:rsidRPr="00263372">
        <w:rPr>
          <w:rFonts w:cs="Times New Roman"/>
          <w:color w:val="000000"/>
          <w:sz w:val="20"/>
          <w:szCs w:val="20"/>
          <w:shd w:val="clear" w:color="auto" w:fill="FFFFFF"/>
        </w:rPr>
        <w:t xml:space="preserve">, A. and </w:t>
      </w:r>
      <w:proofErr w:type="spellStart"/>
      <w:r w:rsidRPr="00263372">
        <w:rPr>
          <w:rFonts w:cs="Times New Roman"/>
          <w:color w:val="000000"/>
          <w:sz w:val="20"/>
          <w:szCs w:val="20"/>
          <w:shd w:val="clear" w:color="auto" w:fill="FFFFFF"/>
        </w:rPr>
        <w:t>Umale</w:t>
      </w:r>
      <w:proofErr w:type="spellEnd"/>
      <w:r w:rsidRPr="00263372">
        <w:rPr>
          <w:rFonts w:cs="Times New Roman"/>
          <w:color w:val="000000"/>
          <w:sz w:val="20"/>
          <w:szCs w:val="20"/>
          <w:shd w:val="clear" w:color="auto" w:fill="FFFFFF"/>
        </w:rPr>
        <w:t>, V. (2018). Internet of Things Based Home Security Using Raspberry Pi. </w:t>
      </w:r>
      <w:r w:rsidRPr="00263372">
        <w:rPr>
          <w:rFonts w:cs="Times New Roman"/>
          <w:i/>
          <w:iCs/>
          <w:color w:val="000000"/>
          <w:sz w:val="20"/>
          <w:szCs w:val="20"/>
          <w:shd w:val="clear" w:color="auto" w:fill="FFFFFF"/>
        </w:rPr>
        <w:t>2018 Fourth International Conference on Computing Communication Control and Automation (ICCUBEA)</w:t>
      </w:r>
      <w:r w:rsidRPr="00263372">
        <w:rPr>
          <w:rFonts w:cs="Times New Roman"/>
          <w:color w:val="000000"/>
          <w:sz w:val="20"/>
          <w:szCs w:val="20"/>
          <w:shd w:val="clear" w:color="auto" w:fill="FFFFFF"/>
        </w:rPr>
        <w:t>. [online] Available at: https://ieeexplore.ieee.org/stamp/stamp.jsp?tp=&amp;arnumber=8697345 [Accessed 5 Jul. 2019].</w:t>
      </w:r>
    </w:p>
    <w:p w:rsidR="00A01104" w:rsidRPr="00263372" w:rsidRDefault="00A01104" w:rsidP="00A01104">
      <w:pPr>
        <w:pStyle w:val="ListParagraph"/>
        <w:rPr>
          <w:rFonts w:cs="Times New Roman"/>
          <w:color w:val="000000"/>
          <w:sz w:val="20"/>
          <w:szCs w:val="20"/>
        </w:rPr>
      </w:pPr>
    </w:p>
    <w:p w:rsidR="00A01104" w:rsidRPr="00263372" w:rsidRDefault="00A01104"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 xml:space="preserve">Hussein, N. and Al </w:t>
      </w:r>
      <w:proofErr w:type="spellStart"/>
      <w:r w:rsidRPr="00263372">
        <w:rPr>
          <w:rFonts w:cs="Times New Roman"/>
          <w:color w:val="000000"/>
          <w:sz w:val="20"/>
          <w:szCs w:val="20"/>
          <w:shd w:val="clear" w:color="auto" w:fill="FFFFFF"/>
        </w:rPr>
        <w:t>Mansoori</w:t>
      </w:r>
      <w:proofErr w:type="spellEnd"/>
      <w:r w:rsidRPr="00263372">
        <w:rPr>
          <w:rFonts w:cs="Times New Roman"/>
          <w:color w:val="000000"/>
          <w:sz w:val="20"/>
          <w:szCs w:val="20"/>
          <w:shd w:val="clear" w:color="auto" w:fill="FFFFFF"/>
        </w:rPr>
        <w:t>, I. (2017). Smart Door System for Home Security Using Raspberry pi3. </w:t>
      </w:r>
      <w:r w:rsidRPr="00263372">
        <w:rPr>
          <w:rFonts w:cs="Times New Roman"/>
          <w:i/>
          <w:iCs/>
          <w:color w:val="000000"/>
          <w:sz w:val="20"/>
          <w:szCs w:val="20"/>
          <w:shd w:val="clear" w:color="auto" w:fill="FFFFFF"/>
        </w:rPr>
        <w:t>2017 International Conference on Computer and Applications (ICCA)</w:t>
      </w:r>
      <w:r w:rsidRPr="00263372">
        <w:rPr>
          <w:rFonts w:cs="Times New Roman"/>
          <w:color w:val="000000"/>
          <w:sz w:val="20"/>
          <w:szCs w:val="20"/>
          <w:shd w:val="clear" w:color="auto" w:fill="FFFFFF"/>
        </w:rPr>
        <w:t>. [online] Available at: https://ieeexplore.ieee.org/document/8079785 [Accessed 5 Jul. 2019].</w:t>
      </w:r>
    </w:p>
    <w:p w:rsidR="00A573BE" w:rsidRPr="00263372" w:rsidRDefault="00A573BE" w:rsidP="00A573BE">
      <w:pPr>
        <w:pStyle w:val="ListParagraph"/>
        <w:rPr>
          <w:rFonts w:cs="Times New Roman"/>
          <w:color w:val="000000"/>
          <w:sz w:val="20"/>
          <w:szCs w:val="20"/>
        </w:rPr>
      </w:pPr>
    </w:p>
    <w:p w:rsidR="00A573BE" w:rsidRPr="00263372" w:rsidRDefault="00A573BE" w:rsidP="003371F2">
      <w:pPr>
        <w:pStyle w:val="ListParagraph"/>
        <w:numPr>
          <w:ilvl w:val="0"/>
          <w:numId w:val="3"/>
        </w:numPr>
        <w:tabs>
          <w:tab w:val="left" w:pos="8127"/>
        </w:tabs>
        <w:ind w:left="360"/>
        <w:jc w:val="left"/>
        <w:rPr>
          <w:rFonts w:cs="Times New Roman"/>
          <w:color w:val="000000"/>
          <w:sz w:val="20"/>
          <w:szCs w:val="20"/>
        </w:rPr>
      </w:pPr>
      <w:proofErr w:type="spellStart"/>
      <w:r w:rsidRPr="00263372">
        <w:rPr>
          <w:rFonts w:cs="Times New Roman"/>
          <w:color w:val="000000"/>
          <w:sz w:val="20"/>
          <w:szCs w:val="20"/>
          <w:shd w:val="clear" w:color="auto" w:fill="FFFFFF"/>
        </w:rPr>
        <w:t>Tatli</w:t>
      </w:r>
      <w:proofErr w:type="spellEnd"/>
      <w:r w:rsidRPr="00263372">
        <w:rPr>
          <w:rFonts w:cs="Times New Roman"/>
          <w:color w:val="000000"/>
          <w:sz w:val="20"/>
          <w:szCs w:val="20"/>
          <w:shd w:val="clear" w:color="auto" w:fill="FFFFFF"/>
        </w:rPr>
        <w:t xml:space="preserve">, E. (2015). Cracking More Password Hashes </w:t>
      </w:r>
      <w:r w:rsidR="00E93AE3" w:rsidRPr="00263372">
        <w:rPr>
          <w:rFonts w:cs="Times New Roman"/>
          <w:color w:val="000000"/>
          <w:sz w:val="20"/>
          <w:szCs w:val="20"/>
          <w:shd w:val="clear" w:color="auto" w:fill="FFFFFF"/>
        </w:rPr>
        <w:t>with</w:t>
      </w:r>
      <w:r w:rsidRPr="00263372">
        <w:rPr>
          <w:rFonts w:cs="Times New Roman"/>
          <w:color w:val="000000"/>
          <w:sz w:val="20"/>
          <w:szCs w:val="20"/>
          <w:shd w:val="clear" w:color="auto" w:fill="FFFFFF"/>
        </w:rPr>
        <w:t xml:space="preserve"> Patterns. </w:t>
      </w:r>
      <w:r w:rsidRPr="00263372">
        <w:rPr>
          <w:rFonts w:cs="Times New Roman"/>
          <w:i/>
          <w:iCs/>
          <w:color w:val="000000"/>
          <w:sz w:val="20"/>
          <w:szCs w:val="20"/>
          <w:shd w:val="clear" w:color="auto" w:fill="FFFFFF"/>
        </w:rPr>
        <w:t>IEEE Transactions on Information Forensics and Security</w:t>
      </w:r>
      <w:r w:rsidRPr="00263372">
        <w:rPr>
          <w:rFonts w:cs="Times New Roman"/>
          <w:color w:val="000000"/>
          <w:sz w:val="20"/>
          <w:szCs w:val="20"/>
          <w:shd w:val="clear" w:color="auto" w:fill="FFFFFF"/>
        </w:rPr>
        <w:t>, [online] 10(8), pp.1656-1665. Available at: https://ieeexplore.ieee.org/stamp/stamp.jsp?tp=&amp;arnumber=7084670 [Accessed 18 Jul. 2019].</w:t>
      </w:r>
    </w:p>
    <w:p w:rsidR="00F10A35" w:rsidRPr="00263372" w:rsidRDefault="00F10A35" w:rsidP="00F10A35">
      <w:pPr>
        <w:pStyle w:val="ListParagraph"/>
        <w:rPr>
          <w:rFonts w:cs="Times New Roman"/>
          <w:color w:val="000000"/>
          <w:sz w:val="20"/>
          <w:szCs w:val="20"/>
        </w:rPr>
      </w:pPr>
    </w:p>
    <w:p w:rsidR="00F10A35" w:rsidRPr="00263372" w:rsidRDefault="00F10A35" w:rsidP="003371F2">
      <w:pPr>
        <w:pStyle w:val="ListParagraph"/>
        <w:numPr>
          <w:ilvl w:val="0"/>
          <w:numId w:val="3"/>
        </w:numPr>
        <w:tabs>
          <w:tab w:val="left" w:pos="8127"/>
        </w:tabs>
        <w:ind w:left="360"/>
        <w:jc w:val="left"/>
        <w:rPr>
          <w:rFonts w:cs="Times New Roman"/>
          <w:color w:val="000000"/>
          <w:sz w:val="20"/>
          <w:szCs w:val="20"/>
        </w:rPr>
      </w:pPr>
      <w:r w:rsidRPr="00263372">
        <w:rPr>
          <w:rFonts w:cs="Times New Roman"/>
          <w:color w:val="000000"/>
          <w:sz w:val="20"/>
          <w:szCs w:val="20"/>
          <w:shd w:val="clear" w:color="auto" w:fill="FFFFFF"/>
        </w:rPr>
        <w:t>Arias, D. (2018). </w:t>
      </w:r>
      <w:r w:rsidRPr="00263372">
        <w:rPr>
          <w:rFonts w:cs="Times New Roman"/>
          <w:i/>
          <w:iCs/>
          <w:color w:val="000000"/>
          <w:sz w:val="20"/>
          <w:szCs w:val="20"/>
          <w:shd w:val="clear" w:color="auto" w:fill="FFFFFF"/>
        </w:rPr>
        <w:t>Adding Salt to Hashing: A Better Way to Store Passwords</w:t>
      </w:r>
      <w:r w:rsidRPr="00263372">
        <w:rPr>
          <w:rFonts w:cs="Times New Roman"/>
          <w:color w:val="000000"/>
          <w:sz w:val="20"/>
          <w:szCs w:val="20"/>
          <w:shd w:val="clear" w:color="auto" w:fill="FFFFFF"/>
        </w:rPr>
        <w:t>. [online] Auth0 - Blog. Available at: https://auth0.com/blog/adding-salt-to-hashing-a-better-way-to-store-passwords/ [Accessed 18 Jul. 2019].</w:t>
      </w:r>
    </w:p>
    <w:p w:rsidR="006946AA" w:rsidRPr="00263372" w:rsidRDefault="006946AA" w:rsidP="006946AA">
      <w:pPr>
        <w:pStyle w:val="ListParagraph"/>
        <w:rPr>
          <w:rFonts w:cs="Times New Roman"/>
          <w:color w:val="000000"/>
          <w:sz w:val="20"/>
          <w:szCs w:val="20"/>
        </w:rPr>
      </w:pPr>
    </w:p>
    <w:p w:rsidR="006946AA" w:rsidRPr="00263372" w:rsidRDefault="006946AA"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Patel, H. and Rajput, R. (2018). Smart Surveillance System Using Histogram of Oriented Gradients (HOG) Algorithm and Haar Cascade Algorithm. </w:t>
      </w:r>
      <w:r w:rsidRPr="00263372">
        <w:rPr>
          <w:rStyle w:val="selectable"/>
          <w:rFonts w:cs="Times New Roman"/>
          <w:i/>
          <w:iCs/>
          <w:color w:val="000000"/>
          <w:sz w:val="20"/>
          <w:szCs w:val="20"/>
        </w:rPr>
        <w:t>2018 Fourth International Conference on Computing Communication Control and Automation (ICCUBEA)</w:t>
      </w:r>
      <w:r w:rsidRPr="00263372">
        <w:rPr>
          <w:rStyle w:val="selectable"/>
          <w:rFonts w:cs="Times New Roman"/>
          <w:color w:val="000000"/>
          <w:sz w:val="20"/>
          <w:szCs w:val="20"/>
        </w:rPr>
        <w:t>. [online] Available at: https://ieeexplore.ieee.org/document/8697464 [Accessed 19 Jul. 2019].</w:t>
      </w:r>
    </w:p>
    <w:p w:rsidR="00990CCD" w:rsidRPr="00263372" w:rsidRDefault="00990CCD" w:rsidP="00990CCD">
      <w:pPr>
        <w:pStyle w:val="ListParagraph"/>
        <w:rPr>
          <w:rFonts w:cs="Times New Roman"/>
          <w:color w:val="000000"/>
          <w:sz w:val="20"/>
          <w:szCs w:val="20"/>
        </w:rPr>
      </w:pPr>
    </w:p>
    <w:p w:rsidR="00990CCD" w:rsidRPr="00263372" w:rsidRDefault="00990CCD"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Noman, M., </w:t>
      </w:r>
      <w:proofErr w:type="spellStart"/>
      <w:r w:rsidRPr="00263372">
        <w:rPr>
          <w:rStyle w:val="selectable"/>
          <w:rFonts w:cs="Times New Roman"/>
          <w:color w:val="000000"/>
          <w:sz w:val="20"/>
          <w:szCs w:val="20"/>
        </w:rPr>
        <w:t>Yousaf</w:t>
      </w:r>
      <w:proofErr w:type="spellEnd"/>
      <w:r w:rsidRPr="00263372">
        <w:rPr>
          <w:rStyle w:val="selectable"/>
          <w:rFonts w:cs="Times New Roman"/>
          <w:color w:val="000000"/>
          <w:sz w:val="20"/>
          <w:szCs w:val="20"/>
        </w:rPr>
        <w:t xml:space="preserve">, M. and </w:t>
      </w:r>
      <w:proofErr w:type="spellStart"/>
      <w:r w:rsidRPr="00263372">
        <w:rPr>
          <w:rStyle w:val="selectable"/>
          <w:rFonts w:cs="Times New Roman"/>
          <w:color w:val="000000"/>
          <w:sz w:val="20"/>
          <w:szCs w:val="20"/>
        </w:rPr>
        <w:t>Velastin</w:t>
      </w:r>
      <w:proofErr w:type="spellEnd"/>
      <w:r w:rsidRPr="00263372">
        <w:rPr>
          <w:rStyle w:val="selectable"/>
          <w:rFonts w:cs="Times New Roman"/>
          <w:color w:val="000000"/>
          <w:sz w:val="20"/>
          <w:szCs w:val="20"/>
        </w:rPr>
        <w:t xml:space="preserve">, S. (2016). An Optimized and Fast Scheme for Real-Time Human Detection Using Raspberry Pi. </w:t>
      </w:r>
      <w:r w:rsidRPr="00263372">
        <w:rPr>
          <w:rStyle w:val="selectable"/>
          <w:rFonts w:cs="Times New Roman"/>
          <w:i/>
          <w:iCs/>
          <w:color w:val="000000"/>
          <w:sz w:val="20"/>
          <w:szCs w:val="20"/>
        </w:rPr>
        <w:t>2016 International Conference on Digital Image Computing: Techniques and Applications (DICTA)</w:t>
      </w:r>
      <w:r w:rsidRPr="00263372">
        <w:rPr>
          <w:rStyle w:val="selectable"/>
          <w:rFonts w:cs="Times New Roman"/>
          <w:color w:val="000000"/>
          <w:sz w:val="20"/>
          <w:szCs w:val="20"/>
        </w:rPr>
        <w:t>. [online] Available at: https://ieeexplore.ieee.org/document/7797008 [Accessed 19 Jul. 2019].</w:t>
      </w:r>
    </w:p>
    <w:p w:rsidR="00255468" w:rsidRPr="00263372" w:rsidRDefault="00255468" w:rsidP="00255468">
      <w:pPr>
        <w:pStyle w:val="ListParagraph"/>
        <w:rPr>
          <w:rFonts w:cs="Times New Roman"/>
          <w:color w:val="000000"/>
          <w:sz w:val="20"/>
          <w:szCs w:val="20"/>
        </w:rPr>
      </w:pPr>
    </w:p>
    <w:p w:rsidR="00255468" w:rsidRPr="00263372" w:rsidRDefault="00255468"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Sqlite.org. (</w:t>
      </w:r>
      <w:proofErr w:type="spellStart"/>
      <w:r w:rsidRPr="00263372">
        <w:rPr>
          <w:rStyle w:val="selectable"/>
          <w:rFonts w:cs="Times New Roman"/>
          <w:color w:val="000000"/>
          <w:sz w:val="20"/>
          <w:szCs w:val="20"/>
        </w:rPr>
        <w:t>n.d.</w:t>
      </w:r>
      <w:proofErr w:type="spellEnd"/>
      <w:r w:rsidRPr="00263372">
        <w:rPr>
          <w:rStyle w:val="selectable"/>
          <w:rFonts w:cs="Times New Roman"/>
          <w:color w:val="000000"/>
          <w:sz w:val="20"/>
          <w:szCs w:val="20"/>
        </w:rPr>
        <w:t xml:space="preserve">). </w:t>
      </w:r>
      <w:r w:rsidRPr="00263372">
        <w:rPr>
          <w:rStyle w:val="selectable"/>
          <w:rFonts w:cs="Times New Roman"/>
          <w:i/>
          <w:iCs/>
          <w:color w:val="000000"/>
          <w:sz w:val="20"/>
          <w:szCs w:val="20"/>
        </w:rPr>
        <w:t xml:space="preserve">Distinctive Features </w:t>
      </w:r>
      <w:proofErr w:type="gramStart"/>
      <w:r w:rsidRPr="00263372">
        <w:rPr>
          <w:rStyle w:val="selectable"/>
          <w:rFonts w:cs="Times New Roman"/>
          <w:i/>
          <w:iCs/>
          <w:color w:val="000000"/>
          <w:sz w:val="20"/>
          <w:szCs w:val="20"/>
        </w:rPr>
        <w:t>Of</w:t>
      </w:r>
      <w:proofErr w:type="gramEnd"/>
      <w:r w:rsidRPr="00263372">
        <w:rPr>
          <w:rStyle w:val="selectable"/>
          <w:rFonts w:cs="Times New Roman"/>
          <w:i/>
          <w:iCs/>
          <w:color w:val="000000"/>
          <w:sz w:val="20"/>
          <w:szCs w:val="20"/>
        </w:rPr>
        <w:t xml:space="preserve"> SQLite</w:t>
      </w:r>
      <w:r w:rsidRPr="00263372">
        <w:rPr>
          <w:rStyle w:val="selectable"/>
          <w:rFonts w:cs="Times New Roman"/>
          <w:color w:val="000000"/>
          <w:sz w:val="20"/>
          <w:szCs w:val="20"/>
        </w:rPr>
        <w:t>. [online] Available at: https://www.sqlite.org/different.html [Accessed 19 Jul. 2019].</w:t>
      </w:r>
    </w:p>
    <w:p w:rsidR="00C9502F" w:rsidRPr="00263372" w:rsidRDefault="00C9502F" w:rsidP="00C9502F">
      <w:pPr>
        <w:pStyle w:val="ListParagraph"/>
        <w:rPr>
          <w:rFonts w:cs="Times New Roman"/>
          <w:color w:val="000000"/>
          <w:sz w:val="20"/>
          <w:szCs w:val="20"/>
        </w:rPr>
      </w:pPr>
    </w:p>
    <w:p w:rsidR="00C9502F" w:rsidRDefault="00C9502F" w:rsidP="003371F2">
      <w:pPr>
        <w:pStyle w:val="ListParagraph"/>
        <w:numPr>
          <w:ilvl w:val="0"/>
          <w:numId w:val="3"/>
        </w:numPr>
        <w:tabs>
          <w:tab w:val="left" w:pos="8127"/>
        </w:tabs>
        <w:ind w:left="360"/>
        <w:jc w:val="left"/>
        <w:rPr>
          <w:rStyle w:val="selectable"/>
          <w:rFonts w:cs="Times New Roman"/>
          <w:color w:val="000000"/>
          <w:sz w:val="20"/>
          <w:szCs w:val="20"/>
        </w:rPr>
      </w:pPr>
      <w:r w:rsidRPr="00263372">
        <w:rPr>
          <w:rStyle w:val="selectable"/>
          <w:rFonts w:cs="Times New Roman"/>
          <w:color w:val="000000"/>
          <w:sz w:val="20"/>
          <w:szCs w:val="20"/>
        </w:rPr>
        <w:t xml:space="preserve">GitHub. (2019). </w:t>
      </w:r>
      <w:r w:rsidRPr="00263372">
        <w:rPr>
          <w:rStyle w:val="selectable"/>
          <w:rFonts w:cs="Times New Roman"/>
          <w:i/>
          <w:iCs/>
          <w:color w:val="000000"/>
          <w:sz w:val="20"/>
          <w:szCs w:val="20"/>
        </w:rPr>
        <w:t>eclipse/paho.mqtt.m2mqtt</w:t>
      </w:r>
      <w:r w:rsidRPr="00263372">
        <w:rPr>
          <w:rStyle w:val="selectable"/>
          <w:rFonts w:cs="Times New Roman"/>
          <w:color w:val="000000"/>
          <w:sz w:val="20"/>
          <w:szCs w:val="20"/>
        </w:rPr>
        <w:t>. [online] Available at: https://github.com/eclipse/paho.mqtt.m2mqtt [Accessed 19 Jul. 2019].</w:t>
      </w:r>
    </w:p>
    <w:p w:rsidR="005E73FB" w:rsidRPr="005E73FB" w:rsidRDefault="005E73FB" w:rsidP="005E73FB">
      <w:pPr>
        <w:pStyle w:val="ListParagraph"/>
        <w:rPr>
          <w:rFonts w:cs="Times New Roman"/>
          <w:color w:val="000000"/>
          <w:sz w:val="20"/>
          <w:szCs w:val="20"/>
        </w:rPr>
      </w:pPr>
    </w:p>
    <w:p w:rsidR="005E73FB" w:rsidRPr="00A528B3" w:rsidRDefault="005E73FB"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 xml:space="preserve">Eclipse </w:t>
      </w:r>
      <w:proofErr w:type="spellStart"/>
      <w:r>
        <w:rPr>
          <w:rFonts w:ascii="Arial" w:hAnsi="Arial" w:cs="Arial"/>
          <w:color w:val="000000"/>
          <w:sz w:val="20"/>
          <w:szCs w:val="20"/>
          <w:shd w:val="clear" w:color="auto" w:fill="FFFFFF"/>
        </w:rPr>
        <w:t>Mosquitto</w:t>
      </w:r>
      <w:proofErr w:type="spellEnd"/>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Eclipse </w:t>
      </w:r>
      <w:proofErr w:type="spellStart"/>
      <w:r>
        <w:rPr>
          <w:rFonts w:ascii="Arial" w:hAnsi="Arial" w:cs="Arial"/>
          <w:i/>
          <w:iCs/>
          <w:color w:val="000000"/>
          <w:sz w:val="20"/>
          <w:szCs w:val="20"/>
          <w:shd w:val="clear" w:color="auto" w:fill="FFFFFF"/>
        </w:rPr>
        <w:t>Mosquitto</w:t>
      </w:r>
      <w:proofErr w:type="spellEnd"/>
      <w:r>
        <w:rPr>
          <w:rFonts w:ascii="Arial" w:hAnsi="Arial" w:cs="Arial"/>
          <w:color w:val="000000"/>
          <w:sz w:val="20"/>
          <w:szCs w:val="20"/>
          <w:shd w:val="clear" w:color="auto" w:fill="FFFFFF"/>
        </w:rPr>
        <w:t>. [online] Available at: https://mosquitto.org/ [Accessed 27 Jul. 2019].</w:t>
      </w:r>
    </w:p>
    <w:p w:rsidR="00A528B3" w:rsidRPr="00A528B3" w:rsidRDefault="00A528B3" w:rsidP="00A528B3">
      <w:pPr>
        <w:pStyle w:val="ListParagraph"/>
        <w:rPr>
          <w:rFonts w:cs="Times New Roman"/>
          <w:color w:val="000000"/>
          <w:sz w:val="20"/>
          <w:szCs w:val="20"/>
        </w:rPr>
      </w:pPr>
    </w:p>
    <w:p w:rsidR="00A528B3" w:rsidRPr="00633591" w:rsidRDefault="00A528B3" w:rsidP="003371F2">
      <w:pPr>
        <w:pStyle w:val="ListParagraph"/>
        <w:numPr>
          <w:ilvl w:val="0"/>
          <w:numId w:val="3"/>
        </w:numPr>
        <w:tabs>
          <w:tab w:val="left" w:pos="8127"/>
        </w:tabs>
        <w:ind w:left="360"/>
        <w:jc w:val="left"/>
        <w:rPr>
          <w:rFonts w:cs="Times New Roman"/>
          <w:color w:val="000000"/>
          <w:sz w:val="20"/>
          <w:szCs w:val="20"/>
        </w:rPr>
      </w:pPr>
      <w:r>
        <w:rPr>
          <w:rFonts w:ascii="Arial" w:hAnsi="Arial" w:cs="Arial"/>
          <w:color w:val="000000"/>
          <w:sz w:val="20"/>
          <w:szCs w:val="20"/>
          <w:shd w:val="clear" w:color="auto" w:fill="FFFFFF"/>
        </w:rPr>
        <w:t>Letsencrypt.org.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Getting Started - Let's Encrypt - Free SSL/TLS Certificates</w:t>
      </w:r>
      <w:r>
        <w:rPr>
          <w:rFonts w:ascii="Arial" w:hAnsi="Arial" w:cs="Arial"/>
          <w:color w:val="000000"/>
          <w:sz w:val="20"/>
          <w:szCs w:val="20"/>
          <w:shd w:val="clear" w:color="auto" w:fill="FFFFFF"/>
        </w:rPr>
        <w:t>. [online] Available at: https://letsencrypt.org/getting-started/ [Accessed 27 Jul. 2019].</w:t>
      </w:r>
    </w:p>
    <w:p w:rsidR="00633591" w:rsidRPr="00633591" w:rsidRDefault="00633591" w:rsidP="00633591">
      <w:pPr>
        <w:pStyle w:val="ListParagraph"/>
        <w:rPr>
          <w:rFonts w:cs="Times New Roman"/>
          <w:color w:val="000000"/>
          <w:sz w:val="20"/>
          <w:szCs w:val="20"/>
        </w:rPr>
      </w:pPr>
    </w:p>
    <w:p w:rsidR="00633591" w:rsidRPr="00263372" w:rsidRDefault="00633591" w:rsidP="003371F2">
      <w:pPr>
        <w:pStyle w:val="ListParagraph"/>
        <w:numPr>
          <w:ilvl w:val="0"/>
          <w:numId w:val="3"/>
        </w:numPr>
        <w:tabs>
          <w:tab w:val="left" w:pos="8127"/>
        </w:tabs>
        <w:ind w:left="360"/>
        <w:jc w:val="left"/>
        <w:rPr>
          <w:rFonts w:cs="Times New Roman"/>
          <w:color w:val="000000"/>
          <w:sz w:val="20"/>
          <w:szCs w:val="20"/>
        </w:rPr>
      </w:pPr>
      <w:r>
        <w:rPr>
          <w:rStyle w:val="selectable"/>
          <w:color w:val="000000"/>
        </w:rPr>
        <w:lastRenderedPageBreak/>
        <w:t xml:space="preserve">Hivemq.com. (2015). </w:t>
      </w:r>
      <w:r>
        <w:rPr>
          <w:rStyle w:val="selectable"/>
          <w:i/>
          <w:iCs/>
          <w:color w:val="000000"/>
        </w:rPr>
        <w:t>MQTT Message Data Integrity - MQTT Security Fundamentals</w:t>
      </w:r>
      <w:r>
        <w:rPr>
          <w:rStyle w:val="selectable"/>
          <w:color w:val="000000"/>
        </w:rPr>
        <w:t>. [online] Available at: https://www.hivemq.com/blog/mqtt-security-fundamentals-mqtt-message-data-integrity/ [Accessed 28 Jul. 2019].</w:t>
      </w:r>
    </w:p>
    <w:p w:rsidR="005A5914" w:rsidRPr="005A5914" w:rsidRDefault="005A5914" w:rsidP="005A5914"/>
    <w:sectPr w:rsidR="005A5914" w:rsidRPr="005A5914" w:rsidSect="00F10A35">
      <w:footerReference w:type="default" r:id="rId3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4F86" w:rsidRDefault="00134F86" w:rsidP="00F10A35">
      <w:pPr>
        <w:spacing w:line="240" w:lineRule="auto"/>
      </w:pPr>
      <w:r>
        <w:separator/>
      </w:r>
    </w:p>
  </w:endnote>
  <w:endnote w:type="continuationSeparator" w:id="0">
    <w:p w:rsidR="00134F86" w:rsidRDefault="00134F86" w:rsidP="00F10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04571"/>
      <w:docPartObj>
        <w:docPartGallery w:val="Page Numbers (Bottom of Page)"/>
        <w:docPartUnique/>
      </w:docPartObj>
    </w:sdtPr>
    <w:sdtEndPr>
      <w:rPr>
        <w:noProof/>
      </w:rPr>
    </w:sdtEndPr>
    <w:sdtContent>
      <w:p w:rsidR="00D31DAE" w:rsidRDefault="00D31DAE">
        <w:pPr>
          <w:pStyle w:val="Footer"/>
          <w:jc w:val="right"/>
        </w:pPr>
        <w:r>
          <w:fldChar w:fldCharType="begin"/>
        </w:r>
        <w:r>
          <w:instrText xml:space="preserve"> PAGE   \* MERGEFORMAT </w:instrText>
        </w:r>
        <w:r>
          <w:fldChar w:fldCharType="separate"/>
        </w:r>
        <w:r w:rsidR="005827BE">
          <w:rPr>
            <w:noProof/>
          </w:rPr>
          <w:t>57</w:t>
        </w:r>
        <w:r>
          <w:rPr>
            <w:noProof/>
          </w:rPr>
          <w:fldChar w:fldCharType="end"/>
        </w:r>
      </w:p>
    </w:sdtContent>
  </w:sdt>
  <w:p w:rsidR="00D31DAE" w:rsidRDefault="00D31D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4F86" w:rsidRDefault="00134F86" w:rsidP="00F10A35">
      <w:pPr>
        <w:spacing w:line="240" w:lineRule="auto"/>
      </w:pPr>
      <w:r>
        <w:separator/>
      </w:r>
    </w:p>
  </w:footnote>
  <w:footnote w:type="continuationSeparator" w:id="0">
    <w:p w:rsidR="00134F86" w:rsidRDefault="00134F86" w:rsidP="00F10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5A6C"/>
    <w:multiLevelType w:val="hybridMultilevel"/>
    <w:tmpl w:val="D0805A6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F3656B"/>
    <w:multiLevelType w:val="hybridMultilevel"/>
    <w:tmpl w:val="69E86A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5466A"/>
    <w:multiLevelType w:val="hybridMultilevel"/>
    <w:tmpl w:val="47A27C1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853064"/>
    <w:multiLevelType w:val="hybridMultilevel"/>
    <w:tmpl w:val="387C5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A727D"/>
    <w:multiLevelType w:val="hybridMultilevel"/>
    <w:tmpl w:val="CACC782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492A57"/>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3204DAD"/>
    <w:multiLevelType w:val="multilevel"/>
    <w:tmpl w:val="3CD2BDDE"/>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F461EF"/>
    <w:multiLevelType w:val="hybridMultilevel"/>
    <w:tmpl w:val="18DAB5B8"/>
    <w:lvl w:ilvl="0" w:tplc="0809000B">
      <w:start w:val="5"/>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FD3F26"/>
    <w:multiLevelType w:val="hybridMultilevel"/>
    <w:tmpl w:val="C638D4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534E54"/>
    <w:multiLevelType w:val="hybridMultilevel"/>
    <w:tmpl w:val="3E9C3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205DFD"/>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F107702"/>
    <w:multiLevelType w:val="multilevel"/>
    <w:tmpl w:val="02C81700"/>
    <w:lvl w:ilvl="0">
      <w:start w:val="1"/>
      <w:numFmt w:val="decimal"/>
      <w:lvlText w:val="%1."/>
      <w:lvlJc w:val="left"/>
      <w:pPr>
        <w:ind w:left="360" w:hanging="360"/>
      </w:pPr>
      <w:rPr>
        <w:rFonts w:hint="default"/>
      </w:r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44F07B36"/>
    <w:multiLevelType w:val="multilevel"/>
    <w:tmpl w:val="3184121A"/>
    <w:lvl w:ilvl="0">
      <w:start w:val="1"/>
      <w:numFmt w:val="decimal"/>
      <w:lvlText w:val="%1."/>
      <w:lvlJc w:val="left"/>
      <w:pPr>
        <w:ind w:left="360" w:hanging="360"/>
      </w:p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45CC7126"/>
    <w:multiLevelType w:val="hybridMultilevel"/>
    <w:tmpl w:val="A70E685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85111EC"/>
    <w:multiLevelType w:val="hybridMultilevel"/>
    <w:tmpl w:val="BBEA7A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E419DC"/>
    <w:multiLevelType w:val="hybridMultilevel"/>
    <w:tmpl w:val="61F0AF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E305818"/>
    <w:multiLevelType w:val="hybridMultilevel"/>
    <w:tmpl w:val="CFB632E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29731ED"/>
    <w:multiLevelType w:val="hybridMultilevel"/>
    <w:tmpl w:val="E3249978"/>
    <w:lvl w:ilvl="0" w:tplc="E04663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69A7E49"/>
    <w:multiLevelType w:val="multilevel"/>
    <w:tmpl w:val="02C81700"/>
    <w:lvl w:ilvl="0">
      <w:start w:val="1"/>
      <w:numFmt w:val="decimal"/>
      <w:lvlText w:val="%1."/>
      <w:lvlJc w:val="left"/>
      <w:pPr>
        <w:ind w:left="360" w:hanging="360"/>
      </w:pPr>
    </w:lvl>
    <w:lvl w:ilv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6AA4CB5"/>
    <w:multiLevelType w:val="hybridMultilevel"/>
    <w:tmpl w:val="FA1E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A6611E5"/>
    <w:multiLevelType w:val="hybridMultilevel"/>
    <w:tmpl w:val="4F3881E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7D32051"/>
    <w:multiLevelType w:val="hybridMultilevel"/>
    <w:tmpl w:val="DB1EC6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D2B2803"/>
    <w:multiLevelType w:val="hybridMultilevel"/>
    <w:tmpl w:val="8BFCC9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19"/>
  </w:num>
  <w:num w:numId="4">
    <w:abstractNumId w:val="9"/>
  </w:num>
  <w:num w:numId="5">
    <w:abstractNumId w:val="13"/>
  </w:num>
  <w:num w:numId="6">
    <w:abstractNumId w:val="1"/>
  </w:num>
  <w:num w:numId="7">
    <w:abstractNumId w:val="17"/>
  </w:num>
  <w:num w:numId="8">
    <w:abstractNumId w:val="0"/>
  </w:num>
  <w:num w:numId="9">
    <w:abstractNumId w:val="16"/>
  </w:num>
  <w:num w:numId="10">
    <w:abstractNumId w:val="10"/>
  </w:num>
  <w:num w:numId="11">
    <w:abstractNumId w:val="4"/>
  </w:num>
  <w:num w:numId="12">
    <w:abstractNumId w:val="14"/>
  </w:num>
  <w:num w:numId="13">
    <w:abstractNumId w:val="20"/>
  </w:num>
  <w:num w:numId="14">
    <w:abstractNumId w:val="2"/>
  </w:num>
  <w:num w:numId="15">
    <w:abstractNumId w:val="5"/>
  </w:num>
  <w:num w:numId="16">
    <w:abstractNumId w:val="18"/>
  </w:num>
  <w:num w:numId="17">
    <w:abstractNumId w:val="21"/>
  </w:num>
  <w:num w:numId="18">
    <w:abstractNumId w:val="12"/>
  </w:num>
  <w:num w:numId="19">
    <w:abstractNumId w:val="11"/>
  </w:num>
  <w:num w:numId="20">
    <w:abstractNumId w:val="6"/>
  </w:num>
  <w:num w:numId="21">
    <w:abstractNumId w:val="3"/>
  </w:num>
  <w:num w:numId="22">
    <w:abstractNumId w:val="7"/>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D0D"/>
    <w:rsid w:val="00001B49"/>
    <w:rsid w:val="0001694E"/>
    <w:rsid w:val="000216F2"/>
    <w:rsid w:val="00021E53"/>
    <w:rsid w:val="00026397"/>
    <w:rsid w:val="00026D7D"/>
    <w:rsid w:val="00065B64"/>
    <w:rsid w:val="00073732"/>
    <w:rsid w:val="00075E13"/>
    <w:rsid w:val="000930E2"/>
    <w:rsid w:val="000A6C35"/>
    <w:rsid w:val="000A7056"/>
    <w:rsid w:val="000B206D"/>
    <w:rsid w:val="000B5074"/>
    <w:rsid w:val="000B7630"/>
    <w:rsid w:val="000C7DF5"/>
    <w:rsid w:val="000F12F3"/>
    <w:rsid w:val="000F22E0"/>
    <w:rsid w:val="00107D43"/>
    <w:rsid w:val="00111CD4"/>
    <w:rsid w:val="001123FC"/>
    <w:rsid w:val="001219EC"/>
    <w:rsid w:val="00127754"/>
    <w:rsid w:val="00130D20"/>
    <w:rsid w:val="00131767"/>
    <w:rsid w:val="00134F86"/>
    <w:rsid w:val="00143B92"/>
    <w:rsid w:val="00146BC6"/>
    <w:rsid w:val="00147D63"/>
    <w:rsid w:val="001501AD"/>
    <w:rsid w:val="00152C40"/>
    <w:rsid w:val="00156038"/>
    <w:rsid w:val="00156EA7"/>
    <w:rsid w:val="0017637C"/>
    <w:rsid w:val="0017756A"/>
    <w:rsid w:val="0019578E"/>
    <w:rsid w:val="001A1C12"/>
    <w:rsid w:val="001B1CAE"/>
    <w:rsid w:val="001C00DF"/>
    <w:rsid w:val="001C0EF8"/>
    <w:rsid w:val="001C3FCA"/>
    <w:rsid w:val="001C570E"/>
    <w:rsid w:val="001C6B61"/>
    <w:rsid w:val="001D3E63"/>
    <w:rsid w:val="001E032A"/>
    <w:rsid w:val="001F10FA"/>
    <w:rsid w:val="001F4786"/>
    <w:rsid w:val="002009CC"/>
    <w:rsid w:val="0022114F"/>
    <w:rsid w:val="00223EFD"/>
    <w:rsid w:val="002407EB"/>
    <w:rsid w:val="00243CA0"/>
    <w:rsid w:val="00247B76"/>
    <w:rsid w:val="00252B0B"/>
    <w:rsid w:val="00255468"/>
    <w:rsid w:val="00260925"/>
    <w:rsid w:val="00263372"/>
    <w:rsid w:val="00273D67"/>
    <w:rsid w:val="00290908"/>
    <w:rsid w:val="0029200A"/>
    <w:rsid w:val="00295224"/>
    <w:rsid w:val="00296B30"/>
    <w:rsid w:val="002A3441"/>
    <w:rsid w:val="002A506F"/>
    <w:rsid w:val="002B40BA"/>
    <w:rsid w:val="002B631B"/>
    <w:rsid w:val="002C2188"/>
    <w:rsid w:val="002C74A2"/>
    <w:rsid w:val="002D01F0"/>
    <w:rsid w:val="002E293B"/>
    <w:rsid w:val="002E4ACF"/>
    <w:rsid w:val="002E785A"/>
    <w:rsid w:val="0030131F"/>
    <w:rsid w:val="00301AC1"/>
    <w:rsid w:val="0030428C"/>
    <w:rsid w:val="00306244"/>
    <w:rsid w:val="00312990"/>
    <w:rsid w:val="00317A7D"/>
    <w:rsid w:val="00317BD5"/>
    <w:rsid w:val="003263F9"/>
    <w:rsid w:val="003360AF"/>
    <w:rsid w:val="003371F2"/>
    <w:rsid w:val="00342094"/>
    <w:rsid w:val="00346DC3"/>
    <w:rsid w:val="0034758A"/>
    <w:rsid w:val="0035097A"/>
    <w:rsid w:val="0035115D"/>
    <w:rsid w:val="003514C4"/>
    <w:rsid w:val="00354C38"/>
    <w:rsid w:val="003557DE"/>
    <w:rsid w:val="00364DB5"/>
    <w:rsid w:val="0037599C"/>
    <w:rsid w:val="003808DB"/>
    <w:rsid w:val="003849CE"/>
    <w:rsid w:val="0039797F"/>
    <w:rsid w:val="003A0592"/>
    <w:rsid w:val="003A6CEB"/>
    <w:rsid w:val="003B3D2D"/>
    <w:rsid w:val="003B4ED8"/>
    <w:rsid w:val="003C0E6F"/>
    <w:rsid w:val="003C3232"/>
    <w:rsid w:val="003C3C06"/>
    <w:rsid w:val="003D2541"/>
    <w:rsid w:val="003E6351"/>
    <w:rsid w:val="003E6DAE"/>
    <w:rsid w:val="003F0031"/>
    <w:rsid w:val="003F3F8F"/>
    <w:rsid w:val="003F4127"/>
    <w:rsid w:val="003F7300"/>
    <w:rsid w:val="00404483"/>
    <w:rsid w:val="004068AB"/>
    <w:rsid w:val="00411461"/>
    <w:rsid w:val="00412694"/>
    <w:rsid w:val="00415053"/>
    <w:rsid w:val="00431355"/>
    <w:rsid w:val="004427EC"/>
    <w:rsid w:val="004441D7"/>
    <w:rsid w:val="00445F1C"/>
    <w:rsid w:val="00450B4E"/>
    <w:rsid w:val="00454B72"/>
    <w:rsid w:val="00460F9F"/>
    <w:rsid w:val="00470118"/>
    <w:rsid w:val="00484726"/>
    <w:rsid w:val="00492A64"/>
    <w:rsid w:val="004B1704"/>
    <w:rsid w:val="004B6AEB"/>
    <w:rsid w:val="004C1575"/>
    <w:rsid w:val="004D341C"/>
    <w:rsid w:val="004D7234"/>
    <w:rsid w:val="004D7B3E"/>
    <w:rsid w:val="004E74C6"/>
    <w:rsid w:val="004F6D2C"/>
    <w:rsid w:val="004F78FE"/>
    <w:rsid w:val="004F79B5"/>
    <w:rsid w:val="00500239"/>
    <w:rsid w:val="005053AE"/>
    <w:rsid w:val="0051073F"/>
    <w:rsid w:val="00520EB2"/>
    <w:rsid w:val="00523BFC"/>
    <w:rsid w:val="005415AA"/>
    <w:rsid w:val="00545D93"/>
    <w:rsid w:val="005541B7"/>
    <w:rsid w:val="005546B6"/>
    <w:rsid w:val="00571B69"/>
    <w:rsid w:val="00573863"/>
    <w:rsid w:val="00573E07"/>
    <w:rsid w:val="005827BE"/>
    <w:rsid w:val="00583F68"/>
    <w:rsid w:val="00585E5C"/>
    <w:rsid w:val="005868C6"/>
    <w:rsid w:val="0059489A"/>
    <w:rsid w:val="00596EBB"/>
    <w:rsid w:val="005A2BD7"/>
    <w:rsid w:val="005A5914"/>
    <w:rsid w:val="005A6FF9"/>
    <w:rsid w:val="005A763A"/>
    <w:rsid w:val="005B6005"/>
    <w:rsid w:val="005B6616"/>
    <w:rsid w:val="005C4A63"/>
    <w:rsid w:val="005C4E0B"/>
    <w:rsid w:val="005E73FB"/>
    <w:rsid w:val="005F5842"/>
    <w:rsid w:val="006019FA"/>
    <w:rsid w:val="0061194A"/>
    <w:rsid w:val="00614919"/>
    <w:rsid w:val="00615032"/>
    <w:rsid w:val="00623168"/>
    <w:rsid w:val="00626A2F"/>
    <w:rsid w:val="00630589"/>
    <w:rsid w:val="0063327E"/>
    <w:rsid w:val="00633591"/>
    <w:rsid w:val="00643EB6"/>
    <w:rsid w:val="006459DF"/>
    <w:rsid w:val="00650487"/>
    <w:rsid w:val="00652150"/>
    <w:rsid w:val="00652727"/>
    <w:rsid w:val="0065389A"/>
    <w:rsid w:val="0065529D"/>
    <w:rsid w:val="0066312A"/>
    <w:rsid w:val="006737E3"/>
    <w:rsid w:val="00685C5A"/>
    <w:rsid w:val="00687C64"/>
    <w:rsid w:val="006946AA"/>
    <w:rsid w:val="006978E7"/>
    <w:rsid w:val="006C67C7"/>
    <w:rsid w:val="006E05D9"/>
    <w:rsid w:val="006F3B8E"/>
    <w:rsid w:val="006F493E"/>
    <w:rsid w:val="00705AD3"/>
    <w:rsid w:val="00711B5F"/>
    <w:rsid w:val="00713852"/>
    <w:rsid w:val="00715F05"/>
    <w:rsid w:val="00723BB7"/>
    <w:rsid w:val="00723FF1"/>
    <w:rsid w:val="00730862"/>
    <w:rsid w:val="007351F9"/>
    <w:rsid w:val="0073563B"/>
    <w:rsid w:val="00735B50"/>
    <w:rsid w:val="0074212D"/>
    <w:rsid w:val="00746D0D"/>
    <w:rsid w:val="007472E0"/>
    <w:rsid w:val="007774BA"/>
    <w:rsid w:val="00781E03"/>
    <w:rsid w:val="007828A1"/>
    <w:rsid w:val="007868B7"/>
    <w:rsid w:val="007A0B62"/>
    <w:rsid w:val="007A2269"/>
    <w:rsid w:val="007C585A"/>
    <w:rsid w:val="007C6D93"/>
    <w:rsid w:val="007D5AF4"/>
    <w:rsid w:val="007D6EA8"/>
    <w:rsid w:val="007D7E6B"/>
    <w:rsid w:val="007E0DE9"/>
    <w:rsid w:val="007E1882"/>
    <w:rsid w:val="007E5482"/>
    <w:rsid w:val="007E5BBB"/>
    <w:rsid w:val="007F1BCC"/>
    <w:rsid w:val="00800D2B"/>
    <w:rsid w:val="00804D65"/>
    <w:rsid w:val="008145FC"/>
    <w:rsid w:val="0081472F"/>
    <w:rsid w:val="0081750E"/>
    <w:rsid w:val="00825243"/>
    <w:rsid w:val="00825B13"/>
    <w:rsid w:val="00827C7A"/>
    <w:rsid w:val="008367BA"/>
    <w:rsid w:val="00846A4A"/>
    <w:rsid w:val="008514C9"/>
    <w:rsid w:val="00856A14"/>
    <w:rsid w:val="00866248"/>
    <w:rsid w:val="00873726"/>
    <w:rsid w:val="00873E99"/>
    <w:rsid w:val="00876AB3"/>
    <w:rsid w:val="00883A44"/>
    <w:rsid w:val="00884FCF"/>
    <w:rsid w:val="008A2B04"/>
    <w:rsid w:val="008A4B91"/>
    <w:rsid w:val="008B052D"/>
    <w:rsid w:val="008B182F"/>
    <w:rsid w:val="008B4D06"/>
    <w:rsid w:val="008B6F88"/>
    <w:rsid w:val="008C0E20"/>
    <w:rsid w:val="008C137F"/>
    <w:rsid w:val="008C355B"/>
    <w:rsid w:val="008D0B12"/>
    <w:rsid w:val="008D3F62"/>
    <w:rsid w:val="008E063D"/>
    <w:rsid w:val="008E229F"/>
    <w:rsid w:val="008F133A"/>
    <w:rsid w:val="0090429C"/>
    <w:rsid w:val="0091666D"/>
    <w:rsid w:val="00923025"/>
    <w:rsid w:val="00941F98"/>
    <w:rsid w:val="00950723"/>
    <w:rsid w:val="00950FEE"/>
    <w:rsid w:val="00957252"/>
    <w:rsid w:val="00970164"/>
    <w:rsid w:val="00971203"/>
    <w:rsid w:val="00990CCD"/>
    <w:rsid w:val="009A03E0"/>
    <w:rsid w:val="009A582F"/>
    <w:rsid w:val="009A7CEA"/>
    <w:rsid w:val="009B0215"/>
    <w:rsid w:val="009B5BB1"/>
    <w:rsid w:val="009D0D75"/>
    <w:rsid w:val="009D28F6"/>
    <w:rsid w:val="009D3620"/>
    <w:rsid w:val="009D7A2D"/>
    <w:rsid w:val="009E55B2"/>
    <w:rsid w:val="00A00267"/>
    <w:rsid w:val="00A01104"/>
    <w:rsid w:val="00A06CB0"/>
    <w:rsid w:val="00A076C8"/>
    <w:rsid w:val="00A12A6C"/>
    <w:rsid w:val="00A14B10"/>
    <w:rsid w:val="00A16BFA"/>
    <w:rsid w:val="00A17039"/>
    <w:rsid w:val="00A17AFB"/>
    <w:rsid w:val="00A21E66"/>
    <w:rsid w:val="00A228B9"/>
    <w:rsid w:val="00A37398"/>
    <w:rsid w:val="00A403AC"/>
    <w:rsid w:val="00A44199"/>
    <w:rsid w:val="00A476BB"/>
    <w:rsid w:val="00A528B3"/>
    <w:rsid w:val="00A53C76"/>
    <w:rsid w:val="00A54A18"/>
    <w:rsid w:val="00A573BE"/>
    <w:rsid w:val="00A7113D"/>
    <w:rsid w:val="00A87CA6"/>
    <w:rsid w:val="00A9385A"/>
    <w:rsid w:val="00A968C3"/>
    <w:rsid w:val="00AA11AB"/>
    <w:rsid w:val="00AA4FB2"/>
    <w:rsid w:val="00AA7411"/>
    <w:rsid w:val="00AC4555"/>
    <w:rsid w:val="00AE4105"/>
    <w:rsid w:val="00AE45A8"/>
    <w:rsid w:val="00AF2D39"/>
    <w:rsid w:val="00AF302F"/>
    <w:rsid w:val="00B02BDE"/>
    <w:rsid w:val="00B0449C"/>
    <w:rsid w:val="00B04DC5"/>
    <w:rsid w:val="00B04F9F"/>
    <w:rsid w:val="00B14335"/>
    <w:rsid w:val="00B17AF6"/>
    <w:rsid w:val="00B23BCB"/>
    <w:rsid w:val="00B32643"/>
    <w:rsid w:val="00B332A5"/>
    <w:rsid w:val="00B33335"/>
    <w:rsid w:val="00B45FC8"/>
    <w:rsid w:val="00B639F1"/>
    <w:rsid w:val="00B64857"/>
    <w:rsid w:val="00B66B89"/>
    <w:rsid w:val="00B704B2"/>
    <w:rsid w:val="00B70509"/>
    <w:rsid w:val="00B73A72"/>
    <w:rsid w:val="00B74206"/>
    <w:rsid w:val="00B7754A"/>
    <w:rsid w:val="00B9395E"/>
    <w:rsid w:val="00B940AF"/>
    <w:rsid w:val="00B94CE1"/>
    <w:rsid w:val="00B964A6"/>
    <w:rsid w:val="00BA12A4"/>
    <w:rsid w:val="00BA7569"/>
    <w:rsid w:val="00BB39BF"/>
    <w:rsid w:val="00BB55FD"/>
    <w:rsid w:val="00BC16D9"/>
    <w:rsid w:val="00BD2A9C"/>
    <w:rsid w:val="00BF090E"/>
    <w:rsid w:val="00BF65E3"/>
    <w:rsid w:val="00BF67BD"/>
    <w:rsid w:val="00C02263"/>
    <w:rsid w:val="00C02E81"/>
    <w:rsid w:val="00C06E6B"/>
    <w:rsid w:val="00C1039E"/>
    <w:rsid w:val="00C141DF"/>
    <w:rsid w:val="00C15198"/>
    <w:rsid w:val="00C179E1"/>
    <w:rsid w:val="00C240F5"/>
    <w:rsid w:val="00C25186"/>
    <w:rsid w:val="00C332A8"/>
    <w:rsid w:val="00C40187"/>
    <w:rsid w:val="00C44CB4"/>
    <w:rsid w:val="00C45CEC"/>
    <w:rsid w:val="00C62819"/>
    <w:rsid w:val="00C7447F"/>
    <w:rsid w:val="00C77AA2"/>
    <w:rsid w:val="00C83255"/>
    <w:rsid w:val="00C87B1E"/>
    <w:rsid w:val="00C9502F"/>
    <w:rsid w:val="00C95355"/>
    <w:rsid w:val="00C9538A"/>
    <w:rsid w:val="00C95E31"/>
    <w:rsid w:val="00CB1ACA"/>
    <w:rsid w:val="00CB42D0"/>
    <w:rsid w:val="00CC6417"/>
    <w:rsid w:val="00CD0729"/>
    <w:rsid w:val="00CD148F"/>
    <w:rsid w:val="00CD4B18"/>
    <w:rsid w:val="00CE0839"/>
    <w:rsid w:val="00CE18F6"/>
    <w:rsid w:val="00CF1244"/>
    <w:rsid w:val="00D00914"/>
    <w:rsid w:val="00D00E9D"/>
    <w:rsid w:val="00D0179E"/>
    <w:rsid w:val="00D03E1E"/>
    <w:rsid w:val="00D054CA"/>
    <w:rsid w:val="00D07E57"/>
    <w:rsid w:val="00D16B97"/>
    <w:rsid w:val="00D276D4"/>
    <w:rsid w:val="00D31DAE"/>
    <w:rsid w:val="00D324D1"/>
    <w:rsid w:val="00D3581C"/>
    <w:rsid w:val="00D5068A"/>
    <w:rsid w:val="00D5087E"/>
    <w:rsid w:val="00D55D79"/>
    <w:rsid w:val="00D61C26"/>
    <w:rsid w:val="00D63DC1"/>
    <w:rsid w:val="00D648A7"/>
    <w:rsid w:val="00D70A54"/>
    <w:rsid w:val="00D93D4F"/>
    <w:rsid w:val="00D96EFE"/>
    <w:rsid w:val="00DA05EE"/>
    <w:rsid w:val="00DA2269"/>
    <w:rsid w:val="00DA3220"/>
    <w:rsid w:val="00DA328B"/>
    <w:rsid w:val="00DA77AA"/>
    <w:rsid w:val="00DB1901"/>
    <w:rsid w:val="00DC41DB"/>
    <w:rsid w:val="00DC5C95"/>
    <w:rsid w:val="00DC7FAF"/>
    <w:rsid w:val="00DD1EC6"/>
    <w:rsid w:val="00DF2FD3"/>
    <w:rsid w:val="00E06629"/>
    <w:rsid w:val="00E10CDA"/>
    <w:rsid w:val="00E23BAB"/>
    <w:rsid w:val="00E35EAF"/>
    <w:rsid w:val="00E40A77"/>
    <w:rsid w:val="00E43F2E"/>
    <w:rsid w:val="00E469A6"/>
    <w:rsid w:val="00E73826"/>
    <w:rsid w:val="00E93AE3"/>
    <w:rsid w:val="00EA63EC"/>
    <w:rsid w:val="00EA7F5A"/>
    <w:rsid w:val="00EB3B54"/>
    <w:rsid w:val="00EC27C9"/>
    <w:rsid w:val="00ED6A5D"/>
    <w:rsid w:val="00EE7A27"/>
    <w:rsid w:val="00EF33BF"/>
    <w:rsid w:val="00F10A35"/>
    <w:rsid w:val="00F114A6"/>
    <w:rsid w:val="00F20970"/>
    <w:rsid w:val="00F23CFD"/>
    <w:rsid w:val="00F3466B"/>
    <w:rsid w:val="00F44814"/>
    <w:rsid w:val="00F56CBF"/>
    <w:rsid w:val="00F60016"/>
    <w:rsid w:val="00F627B9"/>
    <w:rsid w:val="00F75228"/>
    <w:rsid w:val="00F80348"/>
    <w:rsid w:val="00F936F1"/>
    <w:rsid w:val="00F93FAF"/>
    <w:rsid w:val="00FA2E69"/>
    <w:rsid w:val="00FA4A9C"/>
    <w:rsid w:val="00FA71C7"/>
    <w:rsid w:val="00FB1EBF"/>
    <w:rsid w:val="00FB59C0"/>
    <w:rsid w:val="00FE49A4"/>
    <w:rsid w:val="00FF10A1"/>
    <w:rsid w:val="00FF51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37C5D"/>
  <w15:chartTrackingRefBased/>
  <w15:docId w15:val="{5213D13E-3CF3-41FF-8FD3-590CA435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line="276" w:lineRule="auto"/>
        <w:ind w:left="284" w:right="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914"/>
    <w:pPr>
      <w:spacing w:line="259" w:lineRule="auto"/>
      <w:ind w:left="0" w:right="0"/>
    </w:pPr>
    <w:rPr>
      <w:rFonts w:ascii="Times New Roman" w:eastAsia="Times New Roman" w:hAnsi="Times New Roman"/>
      <w:sz w:val="24"/>
      <w:lang w:eastAsia="en-GB"/>
    </w:rPr>
  </w:style>
  <w:style w:type="paragraph" w:styleId="Heading1">
    <w:name w:val="heading 1"/>
    <w:basedOn w:val="Normal"/>
    <w:next w:val="Normal"/>
    <w:link w:val="Heading1Char"/>
    <w:autoRedefine/>
    <w:uiPriority w:val="9"/>
    <w:qFormat/>
    <w:rsid w:val="006C67C7"/>
    <w:pPr>
      <w:keepNext/>
      <w:keepLines/>
      <w:spacing w:before="240"/>
      <w:ind w:left="432" w:hanging="432"/>
      <w:outlineLvl w:val="0"/>
    </w:pPr>
    <w:rPr>
      <w:rFonts w:eastAsiaTheme="majorEastAsia" w:cstheme="majorBidi"/>
      <w:noProof/>
      <w:sz w:val="32"/>
      <w:szCs w:val="32"/>
    </w:rPr>
  </w:style>
  <w:style w:type="paragraph" w:styleId="Heading2">
    <w:name w:val="heading 2"/>
    <w:basedOn w:val="Normal"/>
    <w:next w:val="Normal"/>
    <w:link w:val="Heading2Char"/>
    <w:uiPriority w:val="9"/>
    <w:unhideWhenUsed/>
    <w:qFormat/>
    <w:rsid w:val="002C2188"/>
    <w:pPr>
      <w:keepNext/>
      <w:keepLines/>
      <w:spacing w:before="40"/>
      <w:outlineLvl w:val="1"/>
    </w:pPr>
    <w:rPr>
      <w:rFonts w:eastAsiaTheme="majorEastAsia" w:cstheme="majorBidi"/>
      <w:sz w:val="30"/>
      <w:szCs w:val="26"/>
    </w:rPr>
  </w:style>
  <w:style w:type="paragraph" w:styleId="Heading3">
    <w:name w:val="heading 3"/>
    <w:basedOn w:val="Normal"/>
    <w:next w:val="Normal"/>
    <w:link w:val="Heading3Char"/>
    <w:uiPriority w:val="9"/>
    <w:unhideWhenUsed/>
    <w:qFormat/>
    <w:rsid w:val="0030131F"/>
    <w:pPr>
      <w:keepNext/>
      <w:keepLines/>
      <w:spacing w:before="40"/>
      <w:outlineLvl w:val="2"/>
    </w:pPr>
    <w:rPr>
      <w:rFonts w:eastAsiaTheme="majorEastAsia" w:cstheme="majorBidi"/>
      <w:i/>
      <w:szCs w:val="24"/>
      <w:u w:val="single"/>
    </w:rPr>
  </w:style>
  <w:style w:type="paragraph" w:styleId="Heading4">
    <w:name w:val="heading 4"/>
    <w:basedOn w:val="Normal"/>
    <w:next w:val="Normal"/>
    <w:link w:val="Heading4Char"/>
    <w:uiPriority w:val="9"/>
    <w:unhideWhenUsed/>
    <w:qFormat/>
    <w:rsid w:val="003C3232"/>
    <w:pPr>
      <w:keepNext/>
      <w:keepLines/>
      <w:spacing w:before="40"/>
      <w:outlineLvl w:val="3"/>
    </w:pPr>
    <w:rPr>
      <w:rFonts w:eastAsiaTheme="majorEastAsia" w:cstheme="majorBidi"/>
      <w:i/>
      <w:iCs/>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C7"/>
    <w:rPr>
      <w:rFonts w:ascii="Times New Roman" w:eastAsiaTheme="majorEastAsia" w:hAnsi="Times New Roman" w:cstheme="majorBidi"/>
      <w:noProof/>
      <w:sz w:val="32"/>
      <w:szCs w:val="32"/>
      <w:lang w:eastAsia="en-GB"/>
    </w:rPr>
  </w:style>
  <w:style w:type="character" w:customStyle="1" w:styleId="Heading2Char">
    <w:name w:val="Heading 2 Char"/>
    <w:basedOn w:val="DefaultParagraphFont"/>
    <w:link w:val="Heading2"/>
    <w:uiPriority w:val="9"/>
    <w:rsid w:val="002C2188"/>
    <w:rPr>
      <w:rFonts w:ascii="Times New Roman" w:eastAsiaTheme="majorEastAsia" w:hAnsi="Times New Roman" w:cstheme="majorBidi"/>
      <w:sz w:val="30"/>
      <w:szCs w:val="26"/>
      <w:lang w:eastAsia="en-GB"/>
    </w:rPr>
  </w:style>
  <w:style w:type="character" w:customStyle="1" w:styleId="Heading3Char">
    <w:name w:val="Heading 3 Char"/>
    <w:basedOn w:val="DefaultParagraphFont"/>
    <w:link w:val="Heading3"/>
    <w:uiPriority w:val="9"/>
    <w:rsid w:val="0030131F"/>
    <w:rPr>
      <w:rFonts w:ascii="Times New Roman" w:eastAsiaTheme="majorEastAsia" w:hAnsi="Times New Roman" w:cstheme="majorBidi"/>
      <w:i/>
      <w:sz w:val="24"/>
      <w:szCs w:val="24"/>
      <w:u w:val="single"/>
      <w:lang w:eastAsia="en-GB"/>
    </w:rPr>
  </w:style>
  <w:style w:type="paragraph" w:styleId="NoSpacing">
    <w:name w:val="No Spacing"/>
    <w:link w:val="NoSpacingChar"/>
    <w:uiPriority w:val="1"/>
    <w:qFormat/>
    <w:rsid w:val="005A5914"/>
    <w:pPr>
      <w:spacing w:line="240" w:lineRule="auto"/>
      <w:ind w:left="0" w:right="0"/>
      <w:jc w:val="left"/>
    </w:pPr>
    <w:rPr>
      <w:rFonts w:ascii="Times New Roman" w:eastAsiaTheme="minorEastAsia" w:hAnsi="Times New Roman"/>
      <w:sz w:val="24"/>
      <w:lang w:val="en-US"/>
    </w:rPr>
  </w:style>
  <w:style w:type="character" w:customStyle="1" w:styleId="NoSpacingChar">
    <w:name w:val="No Spacing Char"/>
    <w:basedOn w:val="DefaultParagraphFont"/>
    <w:link w:val="NoSpacing"/>
    <w:uiPriority w:val="1"/>
    <w:rsid w:val="005A5914"/>
    <w:rPr>
      <w:rFonts w:ascii="Times New Roman" w:eastAsiaTheme="minorEastAsia" w:hAnsi="Times New Roman"/>
      <w:sz w:val="24"/>
      <w:lang w:val="en-US"/>
    </w:rPr>
  </w:style>
  <w:style w:type="character" w:styleId="Strong">
    <w:name w:val="Strong"/>
    <w:basedOn w:val="DefaultParagraphFont"/>
    <w:uiPriority w:val="22"/>
    <w:qFormat/>
    <w:rsid w:val="005A5914"/>
    <w:rPr>
      <w:b/>
      <w:bCs/>
    </w:rPr>
  </w:style>
  <w:style w:type="paragraph" w:styleId="ListParagraph">
    <w:name w:val="List Paragraph"/>
    <w:basedOn w:val="Normal"/>
    <w:uiPriority w:val="34"/>
    <w:qFormat/>
    <w:rsid w:val="005A5914"/>
    <w:pPr>
      <w:spacing w:line="240" w:lineRule="auto"/>
      <w:ind w:right="142"/>
      <w:contextualSpacing/>
    </w:pPr>
    <w:rPr>
      <w:rFonts w:eastAsiaTheme="minorHAnsi"/>
      <w:szCs w:val="24"/>
      <w:lang w:eastAsia="en-US"/>
    </w:rPr>
  </w:style>
  <w:style w:type="paragraph" w:styleId="Caption">
    <w:name w:val="caption"/>
    <w:basedOn w:val="Normal"/>
    <w:next w:val="Normal"/>
    <w:uiPriority w:val="35"/>
    <w:unhideWhenUsed/>
    <w:qFormat/>
    <w:rsid w:val="005A5914"/>
    <w:pPr>
      <w:spacing w:after="200" w:line="240" w:lineRule="auto"/>
      <w:ind w:right="142"/>
    </w:pPr>
    <w:rPr>
      <w:rFonts w:eastAsiaTheme="minorHAnsi"/>
      <w:i/>
      <w:iCs/>
      <w:color w:val="44546A" w:themeColor="text2"/>
      <w:sz w:val="18"/>
      <w:szCs w:val="18"/>
      <w:lang w:eastAsia="en-US"/>
    </w:rPr>
  </w:style>
  <w:style w:type="character" w:customStyle="1" w:styleId="selectable">
    <w:name w:val="selectable"/>
    <w:basedOn w:val="DefaultParagraphFont"/>
    <w:rsid w:val="005A5914"/>
  </w:style>
  <w:style w:type="character" w:styleId="Hyperlink">
    <w:name w:val="Hyperlink"/>
    <w:basedOn w:val="DefaultParagraphFont"/>
    <w:uiPriority w:val="99"/>
    <w:unhideWhenUsed/>
    <w:rsid w:val="009D28F6"/>
    <w:rPr>
      <w:color w:val="0000FF"/>
      <w:u w:val="single"/>
    </w:rPr>
  </w:style>
  <w:style w:type="character" w:styleId="FollowedHyperlink">
    <w:name w:val="FollowedHyperlink"/>
    <w:basedOn w:val="DefaultParagraphFont"/>
    <w:uiPriority w:val="99"/>
    <w:semiHidden/>
    <w:unhideWhenUsed/>
    <w:rsid w:val="001C570E"/>
    <w:rPr>
      <w:color w:val="954F72" w:themeColor="followedHyperlink"/>
      <w:u w:val="single"/>
    </w:rPr>
  </w:style>
  <w:style w:type="table" w:styleId="TableGrid">
    <w:name w:val="Table Grid"/>
    <w:basedOn w:val="TableNormal"/>
    <w:uiPriority w:val="39"/>
    <w:rsid w:val="00BA75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A756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A756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A7569"/>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A7569"/>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A7569"/>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A756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1">
    <w:name w:val="Grid Table 1 Light Accent 1"/>
    <w:basedOn w:val="TableNormal"/>
    <w:uiPriority w:val="46"/>
    <w:rsid w:val="00BA7569"/>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A7569"/>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6">
    <w:name w:val="Grid Table 5 Dark Accent 6"/>
    <w:basedOn w:val="TableNormal"/>
    <w:uiPriority w:val="50"/>
    <w:rsid w:val="00BA756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TOCHeading">
    <w:name w:val="TOC Heading"/>
    <w:basedOn w:val="Heading1"/>
    <w:next w:val="Normal"/>
    <w:uiPriority w:val="39"/>
    <w:unhideWhenUsed/>
    <w:qFormat/>
    <w:rsid w:val="00460F9F"/>
    <w:pPr>
      <w:ind w:left="0" w:firstLine="0"/>
      <w:jc w:val="left"/>
      <w:outlineLvl w:val="9"/>
    </w:pPr>
    <w:rPr>
      <w:rFonts w:asciiTheme="majorHAnsi" w:hAnsiTheme="majorHAnsi"/>
      <w:color w:val="2E74B5" w:themeColor="accent1" w:themeShade="BF"/>
      <w:lang w:val="en-US" w:eastAsia="en-US"/>
    </w:rPr>
  </w:style>
  <w:style w:type="paragraph" w:styleId="TOC1">
    <w:name w:val="toc 1"/>
    <w:basedOn w:val="Normal"/>
    <w:next w:val="Normal"/>
    <w:autoRedefine/>
    <w:uiPriority w:val="39"/>
    <w:unhideWhenUsed/>
    <w:rsid w:val="00460F9F"/>
    <w:pPr>
      <w:spacing w:after="100"/>
    </w:pPr>
  </w:style>
  <w:style w:type="paragraph" w:styleId="TOC2">
    <w:name w:val="toc 2"/>
    <w:basedOn w:val="Normal"/>
    <w:next w:val="Normal"/>
    <w:autoRedefine/>
    <w:uiPriority w:val="39"/>
    <w:unhideWhenUsed/>
    <w:rsid w:val="00460F9F"/>
    <w:pPr>
      <w:spacing w:after="100"/>
      <w:ind w:left="240"/>
    </w:pPr>
  </w:style>
  <w:style w:type="paragraph" w:styleId="TOC3">
    <w:name w:val="toc 3"/>
    <w:basedOn w:val="Normal"/>
    <w:next w:val="Normal"/>
    <w:autoRedefine/>
    <w:uiPriority w:val="39"/>
    <w:unhideWhenUsed/>
    <w:rsid w:val="00460F9F"/>
    <w:pPr>
      <w:spacing w:after="100"/>
      <w:ind w:left="480"/>
    </w:pPr>
  </w:style>
  <w:style w:type="paragraph" w:styleId="TableofFigures">
    <w:name w:val="table of figures"/>
    <w:basedOn w:val="Normal"/>
    <w:next w:val="Normal"/>
    <w:uiPriority w:val="99"/>
    <w:unhideWhenUsed/>
    <w:rsid w:val="00460F9F"/>
  </w:style>
  <w:style w:type="table" w:styleId="GridTable1Light">
    <w:name w:val="Grid Table 1 Light"/>
    <w:basedOn w:val="TableNormal"/>
    <w:uiPriority w:val="46"/>
    <w:rsid w:val="0050023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3C3232"/>
    <w:rPr>
      <w:rFonts w:ascii="Times New Roman" w:eastAsiaTheme="majorEastAsia" w:hAnsi="Times New Roman" w:cstheme="majorBidi"/>
      <w:i/>
      <w:iCs/>
      <w:sz w:val="24"/>
      <w:u w:val="single"/>
      <w:lang w:eastAsia="en-GB"/>
    </w:rPr>
  </w:style>
  <w:style w:type="paragraph" w:styleId="Header">
    <w:name w:val="header"/>
    <w:basedOn w:val="Normal"/>
    <w:link w:val="HeaderChar"/>
    <w:uiPriority w:val="99"/>
    <w:unhideWhenUsed/>
    <w:rsid w:val="00F10A35"/>
    <w:pPr>
      <w:tabs>
        <w:tab w:val="center" w:pos="4513"/>
        <w:tab w:val="right" w:pos="9026"/>
      </w:tabs>
      <w:spacing w:line="240" w:lineRule="auto"/>
    </w:pPr>
  </w:style>
  <w:style w:type="character" w:customStyle="1" w:styleId="HeaderChar">
    <w:name w:val="Header Char"/>
    <w:basedOn w:val="DefaultParagraphFont"/>
    <w:link w:val="Header"/>
    <w:uiPriority w:val="99"/>
    <w:rsid w:val="00F10A35"/>
    <w:rPr>
      <w:rFonts w:ascii="Times New Roman" w:eastAsia="Times New Roman" w:hAnsi="Times New Roman"/>
      <w:sz w:val="24"/>
      <w:lang w:eastAsia="en-GB"/>
    </w:rPr>
  </w:style>
  <w:style w:type="paragraph" w:styleId="Footer">
    <w:name w:val="footer"/>
    <w:basedOn w:val="Normal"/>
    <w:link w:val="FooterChar"/>
    <w:uiPriority w:val="99"/>
    <w:unhideWhenUsed/>
    <w:rsid w:val="00F10A35"/>
    <w:pPr>
      <w:tabs>
        <w:tab w:val="center" w:pos="4513"/>
        <w:tab w:val="right" w:pos="9026"/>
      </w:tabs>
      <w:spacing w:line="240" w:lineRule="auto"/>
    </w:pPr>
  </w:style>
  <w:style w:type="character" w:customStyle="1" w:styleId="FooterChar">
    <w:name w:val="Footer Char"/>
    <w:basedOn w:val="DefaultParagraphFont"/>
    <w:link w:val="Footer"/>
    <w:uiPriority w:val="99"/>
    <w:rsid w:val="00F10A35"/>
    <w:rPr>
      <w:rFonts w:ascii="Times New Roman" w:eastAsia="Times New Roman" w:hAnsi="Times New Roman"/>
      <w:sz w:val="24"/>
      <w:lang w:eastAsia="en-GB"/>
    </w:rPr>
  </w:style>
  <w:style w:type="character" w:styleId="PlaceholderText">
    <w:name w:val="Placeholder Text"/>
    <w:basedOn w:val="DefaultParagraphFont"/>
    <w:uiPriority w:val="99"/>
    <w:semiHidden/>
    <w:rsid w:val="00364DB5"/>
    <w:rPr>
      <w:color w:val="808080"/>
    </w:rPr>
  </w:style>
  <w:style w:type="paragraph" w:styleId="HTMLPreformatted">
    <w:name w:val="HTML Preformatted"/>
    <w:basedOn w:val="Normal"/>
    <w:link w:val="HTMLPreformattedChar"/>
    <w:uiPriority w:val="99"/>
    <w:semiHidden/>
    <w:unhideWhenUsed/>
    <w:rsid w:val="00F9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936F1"/>
    <w:rPr>
      <w:rFonts w:ascii="Courier New" w:eastAsia="Times New Roman" w:hAnsi="Courier New" w:cs="Courier New"/>
      <w:sz w:val="20"/>
      <w:szCs w:val="20"/>
      <w:lang w:eastAsia="en-GB"/>
    </w:rPr>
  </w:style>
  <w:style w:type="character" w:customStyle="1" w:styleId="sc0">
    <w:name w:val="sc0"/>
    <w:basedOn w:val="DefaultParagraphFont"/>
    <w:rsid w:val="0091666D"/>
    <w:rPr>
      <w:rFonts w:ascii="Courier New" w:hAnsi="Courier New" w:cs="Courier New" w:hint="default"/>
      <w:color w:val="E0E2E4"/>
      <w:sz w:val="20"/>
      <w:szCs w:val="20"/>
    </w:rPr>
  </w:style>
  <w:style w:type="character" w:customStyle="1" w:styleId="pln">
    <w:name w:val="pln"/>
    <w:basedOn w:val="DefaultParagraphFont"/>
    <w:rsid w:val="0081472F"/>
  </w:style>
  <w:style w:type="character" w:customStyle="1" w:styleId="pun">
    <w:name w:val="pun"/>
    <w:basedOn w:val="DefaultParagraphFont"/>
    <w:rsid w:val="0081472F"/>
  </w:style>
  <w:style w:type="character" w:customStyle="1" w:styleId="pl-k">
    <w:name w:val="pl-k"/>
    <w:basedOn w:val="DefaultParagraphFont"/>
    <w:rsid w:val="00BF65E3"/>
  </w:style>
  <w:style w:type="character" w:customStyle="1" w:styleId="pl-c1">
    <w:name w:val="pl-c1"/>
    <w:basedOn w:val="DefaultParagraphFont"/>
    <w:rsid w:val="00BF65E3"/>
  </w:style>
  <w:style w:type="character" w:customStyle="1" w:styleId="pl-s">
    <w:name w:val="pl-s"/>
    <w:basedOn w:val="DefaultParagraphFont"/>
    <w:rsid w:val="00BF65E3"/>
  </w:style>
  <w:style w:type="character" w:customStyle="1" w:styleId="pl-pds">
    <w:name w:val="pl-pds"/>
    <w:basedOn w:val="DefaultParagraphFont"/>
    <w:rsid w:val="00BF65E3"/>
  </w:style>
  <w:style w:type="character" w:customStyle="1" w:styleId="pl-v">
    <w:name w:val="pl-v"/>
    <w:basedOn w:val="DefaultParagraphFont"/>
    <w:rsid w:val="00BF6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93679">
      <w:bodyDiv w:val="1"/>
      <w:marLeft w:val="0"/>
      <w:marRight w:val="0"/>
      <w:marTop w:val="0"/>
      <w:marBottom w:val="0"/>
      <w:divBdr>
        <w:top w:val="none" w:sz="0" w:space="0" w:color="auto"/>
        <w:left w:val="none" w:sz="0" w:space="0" w:color="auto"/>
        <w:bottom w:val="none" w:sz="0" w:space="0" w:color="auto"/>
        <w:right w:val="none" w:sz="0" w:space="0" w:color="auto"/>
      </w:divBdr>
      <w:divsChild>
        <w:div w:id="1849782493">
          <w:marLeft w:val="0"/>
          <w:marRight w:val="0"/>
          <w:marTop w:val="0"/>
          <w:marBottom w:val="0"/>
          <w:divBdr>
            <w:top w:val="none" w:sz="0" w:space="0" w:color="auto"/>
            <w:left w:val="none" w:sz="0" w:space="0" w:color="auto"/>
            <w:bottom w:val="none" w:sz="0" w:space="0" w:color="auto"/>
            <w:right w:val="none" w:sz="0" w:space="0" w:color="auto"/>
          </w:divBdr>
        </w:div>
      </w:divsChild>
    </w:div>
    <w:div w:id="312299941">
      <w:bodyDiv w:val="1"/>
      <w:marLeft w:val="0"/>
      <w:marRight w:val="0"/>
      <w:marTop w:val="0"/>
      <w:marBottom w:val="0"/>
      <w:divBdr>
        <w:top w:val="none" w:sz="0" w:space="0" w:color="auto"/>
        <w:left w:val="none" w:sz="0" w:space="0" w:color="auto"/>
        <w:bottom w:val="none" w:sz="0" w:space="0" w:color="auto"/>
        <w:right w:val="none" w:sz="0" w:space="0" w:color="auto"/>
      </w:divBdr>
    </w:div>
    <w:div w:id="348413430">
      <w:bodyDiv w:val="1"/>
      <w:marLeft w:val="0"/>
      <w:marRight w:val="0"/>
      <w:marTop w:val="0"/>
      <w:marBottom w:val="0"/>
      <w:divBdr>
        <w:top w:val="none" w:sz="0" w:space="0" w:color="auto"/>
        <w:left w:val="none" w:sz="0" w:space="0" w:color="auto"/>
        <w:bottom w:val="none" w:sz="0" w:space="0" w:color="auto"/>
        <w:right w:val="none" w:sz="0" w:space="0" w:color="auto"/>
      </w:divBdr>
    </w:div>
    <w:div w:id="442695818">
      <w:bodyDiv w:val="1"/>
      <w:marLeft w:val="0"/>
      <w:marRight w:val="0"/>
      <w:marTop w:val="0"/>
      <w:marBottom w:val="0"/>
      <w:divBdr>
        <w:top w:val="none" w:sz="0" w:space="0" w:color="auto"/>
        <w:left w:val="none" w:sz="0" w:space="0" w:color="auto"/>
        <w:bottom w:val="none" w:sz="0" w:space="0" w:color="auto"/>
        <w:right w:val="none" w:sz="0" w:space="0" w:color="auto"/>
      </w:divBdr>
      <w:divsChild>
        <w:div w:id="2109352006">
          <w:marLeft w:val="0"/>
          <w:marRight w:val="0"/>
          <w:marTop w:val="0"/>
          <w:marBottom w:val="0"/>
          <w:divBdr>
            <w:top w:val="none" w:sz="0" w:space="0" w:color="auto"/>
            <w:left w:val="none" w:sz="0" w:space="0" w:color="auto"/>
            <w:bottom w:val="none" w:sz="0" w:space="0" w:color="auto"/>
            <w:right w:val="none" w:sz="0" w:space="0" w:color="auto"/>
          </w:divBdr>
        </w:div>
      </w:divsChild>
    </w:div>
    <w:div w:id="639649256">
      <w:bodyDiv w:val="1"/>
      <w:marLeft w:val="0"/>
      <w:marRight w:val="0"/>
      <w:marTop w:val="0"/>
      <w:marBottom w:val="0"/>
      <w:divBdr>
        <w:top w:val="none" w:sz="0" w:space="0" w:color="auto"/>
        <w:left w:val="none" w:sz="0" w:space="0" w:color="auto"/>
        <w:bottom w:val="none" w:sz="0" w:space="0" w:color="auto"/>
        <w:right w:val="none" w:sz="0" w:space="0" w:color="auto"/>
      </w:divBdr>
      <w:divsChild>
        <w:div w:id="1239906250">
          <w:marLeft w:val="0"/>
          <w:marRight w:val="0"/>
          <w:marTop w:val="0"/>
          <w:marBottom w:val="0"/>
          <w:divBdr>
            <w:top w:val="none" w:sz="0" w:space="0" w:color="auto"/>
            <w:left w:val="none" w:sz="0" w:space="0" w:color="auto"/>
            <w:bottom w:val="none" w:sz="0" w:space="0" w:color="auto"/>
            <w:right w:val="none" w:sz="0" w:space="0" w:color="auto"/>
          </w:divBdr>
        </w:div>
      </w:divsChild>
    </w:div>
    <w:div w:id="701128299">
      <w:bodyDiv w:val="1"/>
      <w:marLeft w:val="0"/>
      <w:marRight w:val="0"/>
      <w:marTop w:val="0"/>
      <w:marBottom w:val="0"/>
      <w:divBdr>
        <w:top w:val="none" w:sz="0" w:space="0" w:color="auto"/>
        <w:left w:val="none" w:sz="0" w:space="0" w:color="auto"/>
        <w:bottom w:val="none" w:sz="0" w:space="0" w:color="auto"/>
        <w:right w:val="none" w:sz="0" w:space="0" w:color="auto"/>
      </w:divBdr>
    </w:div>
    <w:div w:id="853808351">
      <w:bodyDiv w:val="1"/>
      <w:marLeft w:val="0"/>
      <w:marRight w:val="0"/>
      <w:marTop w:val="0"/>
      <w:marBottom w:val="0"/>
      <w:divBdr>
        <w:top w:val="none" w:sz="0" w:space="0" w:color="auto"/>
        <w:left w:val="none" w:sz="0" w:space="0" w:color="auto"/>
        <w:bottom w:val="none" w:sz="0" w:space="0" w:color="auto"/>
        <w:right w:val="none" w:sz="0" w:space="0" w:color="auto"/>
      </w:divBdr>
    </w:div>
    <w:div w:id="1009023438">
      <w:bodyDiv w:val="1"/>
      <w:marLeft w:val="0"/>
      <w:marRight w:val="0"/>
      <w:marTop w:val="0"/>
      <w:marBottom w:val="0"/>
      <w:divBdr>
        <w:top w:val="none" w:sz="0" w:space="0" w:color="auto"/>
        <w:left w:val="none" w:sz="0" w:space="0" w:color="auto"/>
        <w:bottom w:val="none" w:sz="0" w:space="0" w:color="auto"/>
        <w:right w:val="none" w:sz="0" w:space="0" w:color="auto"/>
      </w:divBdr>
      <w:divsChild>
        <w:div w:id="445005993">
          <w:marLeft w:val="0"/>
          <w:marRight w:val="0"/>
          <w:marTop w:val="0"/>
          <w:marBottom w:val="0"/>
          <w:divBdr>
            <w:top w:val="none" w:sz="0" w:space="0" w:color="auto"/>
            <w:left w:val="none" w:sz="0" w:space="0" w:color="auto"/>
            <w:bottom w:val="none" w:sz="0" w:space="0" w:color="auto"/>
            <w:right w:val="none" w:sz="0" w:space="0" w:color="auto"/>
          </w:divBdr>
        </w:div>
      </w:divsChild>
    </w:div>
    <w:div w:id="1088691480">
      <w:bodyDiv w:val="1"/>
      <w:marLeft w:val="0"/>
      <w:marRight w:val="0"/>
      <w:marTop w:val="0"/>
      <w:marBottom w:val="0"/>
      <w:divBdr>
        <w:top w:val="none" w:sz="0" w:space="0" w:color="auto"/>
        <w:left w:val="none" w:sz="0" w:space="0" w:color="auto"/>
        <w:bottom w:val="none" w:sz="0" w:space="0" w:color="auto"/>
        <w:right w:val="none" w:sz="0" w:space="0" w:color="auto"/>
      </w:divBdr>
    </w:div>
    <w:div w:id="1396709421">
      <w:bodyDiv w:val="1"/>
      <w:marLeft w:val="0"/>
      <w:marRight w:val="0"/>
      <w:marTop w:val="0"/>
      <w:marBottom w:val="0"/>
      <w:divBdr>
        <w:top w:val="none" w:sz="0" w:space="0" w:color="auto"/>
        <w:left w:val="none" w:sz="0" w:space="0" w:color="auto"/>
        <w:bottom w:val="none" w:sz="0" w:space="0" w:color="auto"/>
        <w:right w:val="none" w:sz="0" w:space="0" w:color="auto"/>
      </w:divBdr>
    </w:div>
    <w:div w:id="1417284769">
      <w:bodyDiv w:val="1"/>
      <w:marLeft w:val="0"/>
      <w:marRight w:val="0"/>
      <w:marTop w:val="0"/>
      <w:marBottom w:val="0"/>
      <w:divBdr>
        <w:top w:val="none" w:sz="0" w:space="0" w:color="auto"/>
        <w:left w:val="none" w:sz="0" w:space="0" w:color="auto"/>
        <w:bottom w:val="none" w:sz="0" w:space="0" w:color="auto"/>
        <w:right w:val="none" w:sz="0" w:space="0" w:color="auto"/>
      </w:divBdr>
    </w:div>
    <w:div w:id="1533806531">
      <w:bodyDiv w:val="1"/>
      <w:marLeft w:val="0"/>
      <w:marRight w:val="0"/>
      <w:marTop w:val="0"/>
      <w:marBottom w:val="0"/>
      <w:divBdr>
        <w:top w:val="none" w:sz="0" w:space="0" w:color="auto"/>
        <w:left w:val="none" w:sz="0" w:space="0" w:color="auto"/>
        <w:bottom w:val="none" w:sz="0" w:space="0" w:color="auto"/>
        <w:right w:val="none" w:sz="0" w:space="0" w:color="auto"/>
      </w:divBdr>
    </w:div>
    <w:div w:id="1574317403">
      <w:bodyDiv w:val="1"/>
      <w:marLeft w:val="0"/>
      <w:marRight w:val="0"/>
      <w:marTop w:val="0"/>
      <w:marBottom w:val="0"/>
      <w:divBdr>
        <w:top w:val="none" w:sz="0" w:space="0" w:color="auto"/>
        <w:left w:val="none" w:sz="0" w:space="0" w:color="auto"/>
        <w:bottom w:val="none" w:sz="0" w:space="0" w:color="auto"/>
        <w:right w:val="none" w:sz="0" w:space="0" w:color="auto"/>
      </w:divBdr>
    </w:div>
    <w:div w:id="1648897130">
      <w:bodyDiv w:val="1"/>
      <w:marLeft w:val="0"/>
      <w:marRight w:val="0"/>
      <w:marTop w:val="0"/>
      <w:marBottom w:val="0"/>
      <w:divBdr>
        <w:top w:val="none" w:sz="0" w:space="0" w:color="auto"/>
        <w:left w:val="none" w:sz="0" w:space="0" w:color="auto"/>
        <w:bottom w:val="none" w:sz="0" w:space="0" w:color="auto"/>
        <w:right w:val="none" w:sz="0" w:space="0" w:color="auto"/>
      </w:divBdr>
    </w:div>
    <w:div w:id="1792093273">
      <w:bodyDiv w:val="1"/>
      <w:marLeft w:val="0"/>
      <w:marRight w:val="0"/>
      <w:marTop w:val="0"/>
      <w:marBottom w:val="0"/>
      <w:divBdr>
        <w:top w:val="none" w:sz="0" w:space="0" w:color="auto"/>
        <w:left w:val="none" w:sz="0" w:space="0" w:color="auto"/>
        <w:bottom w:val="none" w:sz="0" w:space="0" w:color="auto"/>
        <w:right w:val="none" w:sz="0" w:space="0" w:color="auto"/>
      </w:divBdr>
      <w:divsChild>
        <w:div w:id="1372724606">
          <w:marLeft w:val="0"/>
          <w:marRight w:val="0"/>
          <w:marTop w:val="0"/>
          <w:marBottom w:val="0"/>
          <w:divBdr>
            <w:top w:val="none" w:sz="0" w:space="0" w:color="auto"/>
            <w:left w:val="none" w:sz="0" w:space="0" w:color="auto"/>
            <w:bottom w:val="none" w:sz="0" w:space="0" w:color="auto"/>
            <w:right w:val="none" w:sz="0" w:space="0" w:color="auto"/>
          </w:divBdr>
        </w:div>
      </w:divsChild>
    </w:div>
    <w:div w:id="200994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chrispauldillon@live.com" TargetMode="External"/><Relationship Id="rId10" Type="http://schemas.openxmlformats.org/officeDocument/2006/relationships/hyperlink" Target="http://www.statista.com" TargetMode="External"/><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mailto:chrispauldillon@live.com" TargetMode="External"/><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09539-3862-4449-B845-A56AF6D25E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6024</TotalTime>
  <Pages>57</Pages>
  <Words>15405</Words>
  <Characters>87811</Characters>
  <Application>Microsoft Office Word</Application>
  <DocSecurity>0</DocSecurity>
  <Lines>731</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Christopher</dc:creator>
  <cp:keywords/>
  <dc:description/>
  <cp:lastModifiedBy>Dillon, Christopher</cp:lastModifiedBy>
  <cp:revision>212</cp:revision>
  <dcterms:created xsi:type="dcterms:W3CDTF">2019-06-11T15:37:00Z</dcterms:created>
  <dcterms:modified xsi:type="dcterms:W3CDTF">2019-07-29T15:03:00Z</dcterms:modified>
</cp:coreProperties>
</file>